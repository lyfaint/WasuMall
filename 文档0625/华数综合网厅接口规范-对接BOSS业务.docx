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FE" w:rsidRDefault="007728FE" w:rsidP="00B8286A">
      <w:pPr>
        <w:pStyle w:val="af5"/>
      </w:pPr>
      <w:r>
        <w:rPr>
          <w:rFonts w:hint="eastAsia"/>
        </w:rPr>
        <w:t>杭州</w:t>
      </w:r>
      <w:r>
        <w:rPr>
          <w:rFonts w:hint="eastAsia"/>
        </w:rPr>
        <w:t>BOSS</w:t>
      </w:r>
      <w:r>
        <w:rPr>
          <w:rFonts w:hint="eastAsia"/>
        </w:rPr>
        <w:t>项目</w:t>
      </w:r>
    </w:p>
    <w:p w:rsidR="00814D3A" w:rsidRPr="00814D3A" w:rsidRDefault="00814D3A" w:rsidP="00814D3A">
      <w:pPr>
        <w:rPr>
          <w:lang w:eastAsia="zh-CN"/>
        </w:rPr>
      </w:pPr>
    </w:p>
    <w:p w:rsidR="007728FE" w:rsidRDefault="00BC34D2" w:rsidP="00B8286A">
      <w:pPr>
        <w:pStyle w:val="af4"/>
      </w:pPr>
      <w:bookmarkStart w:id="0" w:name="_Toc345336984"/>
      <w:r>
        <w:rPr>
          <w:rFonts w:hint="eastAsia"/>
        </w:rPr>
        <w:t>杭州华数数字电视PC网厅</w:t>
      </w:r>
      <w:r w:rsidR="00367C1B">
        <w:rPr>
          <w:rFonts w:hint="eastAsia"/>
        </w:rPr>
        <w:t>和TV自服务</w:t>
      </w:r>
      <w:r w:rsidR="00EF7AD3">
        <w:rPr>
          <w:rFonts w:hint="eastAsia"/>
        </w:rPr>
        <w:t>接口规范</w:t>
      </w:r>
      <w:bookmarkEnd w:id="0"/>
    </w:p>
    <w:p w:rsidR="00BB5736" w:rsidRPr="00814D3A" w:rsidRDefault="00BB5736" w:rsidP="00814D3A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86"/>
        <w:gridCol w:w="2604"/>
        <w:gridCol w:w="644"/>
        <w:gridCol w:w="1286"/>
        <w:gridCol w:w="2702"/>
      </w:tblGrid>
      <w:tr w:rsidR="00D764B8" w:rsidTr="00A045A0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BB5736" w:rsidP="0079180E">
            <w:pPr>
              <w:ind w:left="630"/>
            </w:pPr>
            <w:r>
              <w:rPr>
                <w:kern w:val="2"/>
                <w:lang w:val="en-GB" w:eastAsia="zh-CN" w:bidi="ar-SA"/>
              </w:rPr>
              <w:br w:type="page"/>
            </w:r>
            <w:r w:rsidR="00D764B8">
              <w:rPr>
                <w:rFonts w:hint="eastAsia"/>
              </w:rPr>
              <w:t>拟制：</w:t>
            </w:r>
          </w:p>
        </w:tc>
        <w:tc>
          <w:tcPr>
            <w:tcW w:w="2604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5760FC" w:rsidP="008B1F30">
            <w:pPr>
              <w:ind w:left="63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裘茂意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702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456552">
            <w:pPr>
              <w:ind w:left="630"/>
              <w:rPr>
                <w:lang w:eastAsia="zh-CN"/>
              </w:rPr>
            </w:pPr>
            <w:r>
              <w:t>201</w:t>
            </w:r>
            <w:r w:rsidR="00E10302">
              <w:rPr>
                <w:rFonts w:hint="eastAsia"/>
                <w:lang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  <w:r w:rsidR="00456552">
              <w:rPr>
                <w:rFonts w:hint="eastAsia"/>
                <w:lang w:eastAsia="zh-CN"/>
              </w:rPr>
              <w:t>1</w:t>
            </w:r>
            <w:r>
              <w:t>-</w:t>
            </w:r>
            <w:r w:rsidR="00E10302">
              <w:rPr>
                <w:rFonts w:hint="eastAsia"/>
                <w:lang w:eastAsia="zh-CN"/>
              </w:rPr>
              <w:t>28</w:t>
            </w:r>
          </w:p>
        </w:tc>
      </w:tr>
      <w:tr w:rsidR="00D764B8" w:rsidTr="00A045A0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  <w:r>
              <w:rPr>
                <w:rFonts w:hint="eastAsia"/>
              </w:rPr>
              <w:t>审核：</w:t>
            </w:r>
          </w:p>
        </w:tc>
        <w:tc>
          <w:tcPr>
            <w:tcW w:w="260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8B1F30" w:rsidP="0079180E">
            <w:pPr>
              <w:ind w:left="630"/>
            </w:pPr>
            <w:r>
              <w:rPr>
                <w:rFonts w:hint="eastAsia"/>
              </w:rPr>
              <w:t>郝仁超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702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8B1F30" w:rsidP="0079180E">
            <w:pPr>
              <w:ind w:left="630"/>
            </w:pPr>
            <w:r>
              <w:t>201</w:t>
            </w:r>
            <w:r>
              <w:rPr>
                <w:rFonts w:hint="eastAsia"/>
                <w:lang w:eastAsia="zh-CN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1</w:t>
            </w:r>
            <w:r>
              <w:t>-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 w:rsidR="00D764B8" w:rsidTr="00A045A0"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  <w:r>
              <w:rPr>
                <w:rFonts w:hint="eastAsia"/>
              </w:rPr>
              <w:t>批准：</w:t>
            </w:r>
          </w:p>
        </w:tc>
        <w:tc>
          <w:tcPr>
            <w:tcW w:w="260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  <w:r>
              <w:rPr>
                <w:rFonts w:hint="eastAsia"/>
              </w:rPr>
              <w:t>日期：</w:t>
            </w:r>
          </w:p>
        </w:tc>
        <w:tc>
          <w:tcPr>
            <w:tcW w:w="2702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:rsidR="00D764B8" w:rsidRDefault="00D764B8" w:rsidP="0079180E">
            <w:pPr>
              <w:ind w:left="630"/>
            </w:pPr>
          </w:p>
        </w:tc>
      </w:tr>
    </w:tbl>
    <w:p w:rsidR="00D764B8" w:rsidRDefault="00D764B8" w:rsidP="00D764B8">
      <w:pPr>
        <w:ind w:left="630"/>
      </w:pPr>
    </w:p>
    <w:p w:rsidR="00D764B8" w:rsidRDefault="00D764B8" w:rsidP="00D764B8">
      <w:pPr>
        <w:rPr>
          <w:kern w:val="20"/>
        </w:rPr>
      </w:pPr>
    </w:p>
    <w:p w:rsidR="00D764B8" w:rsidRDefault="00D764B8" w:rsidP="00D764B8">
      <w:pPr>
        <w:pStyle w:val="af6"/>
        <w:ind w:left="218" w:firstLine="280"/>
        <w:rPr>
          <w:rFonts w:ascii="楷体_GB2312"/>
        </w:rPr>
      </w:pPr>
      <w:r>
        <w:rPr>
          <w:rFonts w:ascii="楷体_GB2312" w:hint="eastAsia"/>
        </w:rPr>
        <w:t>文档编号：</w:t>
      </w:r>
      <w:r>
        <w:t>BOSS-XX-HLD-0</w:t>
      </w:r>
    </w:p>
    <w:p w:rsidR="00D764B8" w:rsidRDefault="00D764B8" w:rsidP="00D764B8">
      <w:pPr>
        <w:pStyle w:val="af6"/>
        <w:ind w:left="218" w:firstLine="280"/>
        <w:rPr>
          <w:rFonts w:ascii="楷体_GB2312"/>
        </w:rPr>
      </w:pPr>
      <w:r>
        <w:rPr>
          <w:rFonts w:ascii="楷体_GB2312" w:hint="eastAsia"/>
        </w:rPr>
        <w:t>创建日期：</w:t>
      </w:r>
      <w:r w:rsidR="00973F2D">
        <w:fldChar w:fldCharType="begin"/>
      </w:r>
      <w:r w:rsidR="00A8013C">
        <w:instrText xml:space="preserve"> DATE \@ "yyyy-MM-dd" </w:instrText>
      </w:r>
      <w:r w:rsidR="00973F2D">
        <w:fldChar w:fldCharType="separate"/>
      </w:r>
      <w:ins w:id="1" w:author="pc" w:date="2013-12-19T14:45:00Z">
        <w:r w:rsidR="00C272C2">
          <w:rPr>
            <w:noProof/>
          </w:rPr>
          <w:t>2013-12-19</w:t>
        </w:r>
      </w:ins>
      <w:ins w:id="2" w:author="shenhg" w:date="2013-09-04T09:15:00Z">
        <w:del w:id="3" w:author="pc" w:date="2013-12-19T14:45:00Z">
          <w:r w:rsidR="007C0EDC" w:rsidDel="00C272C2">
            <w:rPr>
              <w:noProof/>
            </w:rPr>
            <w:delText>2013-09-04</w:delText>
          </w:r>
        </w:del>
      </w:ins>
      <w:ins w:id="4" w:author="IBM" w:date="2013-06-13T13:42:00Z">
        <w:del w:id="5" w:author="pc" w:date="2013-12-19T14:45:00Z">
          <w:r w:rsidR="00DE6A4A" w:rsidDel="00C272C2">
            <w:rPr>
              <w:noProof/>
            </w:rPr>
            <w:delText>2013-06-13</w:delText>
          </w:r>
        </w:del>
      </w:ins>
      <w:del w:id="6" w:author="pc" w:date="2013-12-19T14:45:00Z">
        <w:r w:rsidR="001B436E" w:rsidDel="00C272C2">
          <w:rPr>
            <w:noProof/>
          </w:rPr>
          <w:delText>2013-06-04</w:delText>
        </w:r>
      </w:del>
      <w:r w:rsidR="00973F2D">
        <w:fldChar w:fldCharType="end"/>
      </w:r>
    </w:p>
    <w:p w:rsidR="00D764B8" w:rsidRDefault="00D764B8" w:rsidP="00D764B8">
      <w:pPr>
        <w:pStyle w:val="af6"/>
        <w:ind w:left="218" w:firstLine="280"/>
        <w:rPr>
          <w:rFonts w:ascii="楷体_GB2312"/>
        </w:rPr>
      </w:pPr>
      <w:r>
        <w:rPr>
          <w:rFonts w:ascii="楷体_GB2312" w:hint="eastAsia"/>
        </w:rPr>
        <w:t>最后修改日期：</w:t>
      </w:r>
      <w:r w:rsidR="00973F2D">
        <w:fldChar w:fldCharType="begin"/>
      </w:r>
      <w:r w:rsidR="00A8013C">
        <w:instrText xml:space="preserve"> DATE \@ "yyyy-MM-dd" </w:instrText>
      </w:r>
      <w:r w:rsidR="00973F2D">
        <w:fldChar w:fldCharType="separate"/>
      </w:r>
      <w:ins w:id="7" w:author="pc" w:date="2013-12-19T14:45:00Z">
        <w:r w:rsidR="00C272C2">
          <w:rPr>
            <w:noProof/>
          </w:rPr>
          <w:t>2013-12-19</w:t>
        </w:r>
      </w:ins>
      <w:ins w:id="8" w:author="shenhg" w:date="2013-09-04T09:15:00Z">
        <w:del w:id="9" w:author="pc" w:date="2013-12-19T14:45:00Z">
          <w:r w:rsidR="007C0EDC" w:rsidDel="00C272C2">
            <w:rPr>
              <w:noProof/>
            </w:rPr>
            <w:delText>2013-09-04</w:delText>
          </w:r>
        </w:del>
      </w:ins>
      <w:ins w:id="10" w:author="IBM" w:date="2013-06-13T13:42:00Z">
        <w:del w:id="11" w:author="pc" w:date="2013-12-19T14:45:00Z">
          <w:r w:rsidR="00DE6A4A" w:rsidDel="00C272C2">
            <w:rPr>
              <w:noProof/>
            </w:rPr>
            <w:delText>2013-06-13</w:delText>
          </w:r>
        </w:del>
      </w:ins>
      <w:del w:id="12" w:author="pc" w:date="2013-12-19T14:45:00Z">
        <w:r w:rsidR="001B436E" w:rsidDel="00C272C2">
          <w:rPr>
            <w:noProof/>
          </w:rPr>
          <w:delText>2013-06-04</w:delText>
        </w:r>
      </w:del>
      <w:r w:rsidR="00973F2D">
        <w:fldChar w:fldCharType="end"/>
      </w:r>
    </w:p>
    <w:p w:rsidR="00D764B8" w:rsidRDefault="00D764B8" w:rsidP="00D764B8">
      <w:pPr>
        <w:pStyle w:val="af6"/>
        <w:ind w:left="218" w:firstLine="280"/>
        <w:rPr>
          <w:rFonts w:ascii="楷体_GB2312"/>
        </w:rPr>
      </w:pPr>
      <w:r>
        <w:rPr>
          <w:rFonts w:ascii="楷体_GB2312" w:hint="eastAsia"/>
        </w:rPr>
        <w:t>版 本 号：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0.0.0</w:t>
        </w:r>
      </w:smartTag>
      <w:r w:rsidR="009E73A9">
        <w:rPr>
          <w:rFonts w:hint="eastAsia"/>
        </w:rPr>
        <w:t>.0</w:t>
      </w:r>
      <w:r w:rsidR="000A7E9A">
        <w:rPr>
          <w:rFonts w:hint="eastAsia"/>
        </w:rPr>
        <w:t>1</w:t>
      </w:r>
    </w:p>
    <w:p w:rsidR="00BB5736" w:rsidRDefault="00D764B8" w:rsidP="00D764B8">
      <w:pPr>
        <w:rPr>
          <w:kern w:val="2"/>
          <w:lang w:val="en-GB" w:eastAsia="zh-CN" w:bidi="ar-SA"/>
        </w:rPr>
      </w:pPr>
      <w:r>
        <w:rPr>
          <w:rFonts w:hint="eastAsia"/>
          <w:lang w:eastAsia="zh-CN"/>
        </w:rPr>
        <w:t>电子版文件名：</w:t>
      </w:r>
      <w:fldSimple w:instr=" FILENAME   \* MERGEFORMAT ">
        <w:r w:rsidR="004718F9">
          <w:rPr>
            <w:rFonts w:hint="eastAsia"/>
            <w:noProof/>
            <w:lang w:eastAsia="zh-CN"/>
          </w:rPr>
          <w:t>PC</w:t>
        </w:r>
        <w:r w:rsidR="004718F9">
          <w:rPr>
            <w:rFonts w:hint="eastAsia"/>
            <w:noProof/>
            <w:lang w:eastAsia="zh-CN"/>
          </w:rPr>
          <w:t>网厅接口</w:t>
        </w:r>
        <w:r w:rsidR="004718F9">
          <w:rPr>
            <w:rFonts w:hint="eastAsia"/>
            <w:noProof/>
            <w:lang w:eastAsia="zh-CN"/>
          </w:rPr>
          <w:t>.docx</w:t>
        </w:r>
      </w:fldSimple>
    </w:p>
    <w:p w:rsidR="00861694" w:rsidRDefault="00861694">
      <w:pPr>
        <w:rPr>
          <w:rFonts w:ascii="宋体" w:eastAsia="楷体_GB2312" w:hAnsi="宋体" w:cs="Times New Roman"/>
          <w:kern w:val="2"/>
          <w:sz w:val="28"/>
          <w:szCs w:val="28"/>
          <w:lang w:val="en-GB" w:eastAsia="zh-CN" w:bidi="ar-SA"/>
        </w:rPr>
      </w:pPr>
      <w:r>
        <w:rPr>
          <w:kern w:val="2"/>
          <w:lang w:val="en-GB" w:eastAsia="zh-CN"/>
        </w:rPr>
        <w:br w:type="page"/>
      </w:r>
    </w:p>
    <w:p w:rsidR="00786A39" w:rsidRPr="00A871BC" w:rsidRDefault="00786A39" w:rsidP="002031AE">
      <w:pPr>
        <w:pStyle w:val="af6"/>
        <w:ind w:left="218" w:firstLine="0"/>
        <w:rPr>
          <w:sz w:val="18"/>
        </w:rPr>
      </w:pPr>
      <w:r>
        <w:rPr>
          <w:rFonts w:hint="eastAsia"/>
        </w:rPr>
        <w:lastRenderedPageBreak/>
        <w:t>文档修改记录</w:t>
      </w:r>
    </w:p>
    <w:tbl>
      <w:tblPr>
        <w:tblW w:w="87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0"/>
        <w:gridCol w:w="1029"/>
        <w:gridCol w:w="4288"/>
        <w:gridCol w:w="1029"/>
        <w:gridCol w:w="1029"/>
        <w:tblGridChange w:id="13">
          <w:tblGrid>
            <w:gridCol w:w="1360"/>
            <w:gridCol w:w="1029"/>
            <w:gridCol w:w="4288"/>
            <w:gridCol w:w="1029"/>
            <w:gridCol w:w="1029"/>
          </w:tblGrid>
        </w:tblGridChange>
      </w:tblGrid>
      <w:tr w:rsidR="00786A39" w:rsidTr="005502E5">
        <w:trPr>
          <w:jc w:val="center"/>
        </w:trPr>
        <w:tc>
          <w:tcPr>
            <w:tcW w:w="1360" w:type="dxa"/>
            <w:shd w:val="clear" w:color="auto" w:fill="E6E6E6"/>
            <w:vAlign w:val="center"/>
          </w:tcPr>
          <w:p w:rsidR="00786A39" w:rsidRDefault="00786A39" w:rsidP="0079180E">
            <w:pPr>
              <w:pStyle w:val="af8"/>
              <w:spacing w:before="156"/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029" w:type="dxa"/>
            <w:shd w:val="clear" w:color="auto" w:fill="E6E6E6"/>
            <w:vAlign w:val="center"/>
          </w:tcPr>
          <w:p w:rsidR="00786A39" w:rsidRDefault="00786A39" w:rsidP="0079180E">
            <w:pPr>
              <w:pStyle w:val="af8"/>
              <w:spacing w:before="156"/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4288" w:type="dxa"/>
            <w:shd w:val="clear" w:color="auto" w:fill="E6E6E6"/>
            <w:vAlign w:val="center"/>
          </w:tcPr>
          <w:p w:rsidR="00786A39" w:rsidRDefault="00786A39" w:rsidP="0079180E">
            <w:pPr>
              <w:pStyle w:val="af8"/>
              <w:spacing w:before="156"/>
              <w:ind w:left="630" w:firstLine="211"/>
              <w:jc w:val="left"/>
            </w:pPr>
            <w:r>
              <w:rPr>
                <w:rFonts w:hint="eastAsia"/>
              </w:rPr>
              <w:t>修改说明</w:t>
            </w:r>
          </w:p>
        </w:tc>
        <w:tc>
          <w:tcPr>
            <w:tcW w:w="1029" w:type="dxa"/>
            <w:shd w:val="clear" w:color="auto" w:fill="E6E6E6"/>
            <w:vAlign w:val="center"/>
          </w:tcPr>
          <w:p w:rsidR="00786A39" w:rsidRDefault="00786A39" w:rsidP="0079180E">
            <w:pPr>
              <w:pStyle w:val="af8"/>
              <w:spacing w:before="156"/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029" w:type="dxa"/>
            <w:shd w:val="clear" w:color="auto" w:fill="E6E6E6"/>
          </w:tcPr>
          <w:p w:rsidR="00786A39" w:rsidRDefault="00786A39" w:rsidP="0079180E">
            <w:pPr>
              <w:pStyle w:val="af8"/>
              <w:spacing w:before="156"/>
              <w:jc w:val="left"/>
            </w:pPr>
            <w:r>
              <w:rPr>
                <w:rFonts w:hint="eastAsia"/>
              </w:rPr>
              <w:t>修改页</w:t>
            </w:r>
          </w:p>
        </w:tc>
      </w:tr>
      <w:tr w:rsidR="00786A39" w:rsidTr="005502E5">
        <w:trPr>
          <w:cantSplit/>
          <w:trHeight w:val="20"/>
          <w:jc w:val="center"/>
        </w:trPr>
        <w:tc>
          <w:tcPr>
            <w:tcW w:w="1360" w:type="dxa"/>
            <w:tcBorders>
              <w:bottom w:val="single" w:sz="6" w:space="0" w:color="auto"/>
            </w:tcBorders>
            <w:vAlign w:val="center"/>
          </w:tcPr>
          <w:p w:rsidR="00786A39" w:rsidRDefault="00CF05E8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2012-12-1</w:t>
            </w:r>
            <w:r w:rsidR="000D50B8">
              <w:rPr>
                <w:rFonts w:hint="eastAsia"/>
                <w:lang w:val="en-GB" w:eastAsia="zh-CN"/>
              </w:rPr>
              <w:t>7</w:t>
            </w:r>
          </w:p>
        </w:tc>
        <w:tc>
          <w:tcPr>
            <w:tcW w:w="1029" w:type="dxa"/>
            <w:tcBorders>
              <w:bottom w:val="single" w:sz="6" w:space="0" w:color="auto"/>
            </w:tcBorders>
            <w:vAlign w:val="center"/>
          </w:tcPr>
          <w:p w:rsidR="00786A39" w:rsidRDefault="00CF05E8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bottom w:val="single" w:sz="6" w:space="0" w:color="auto"/>
            </w:tcBorders>
            <w:vAlign w:val="center"/>
          </w:tcPr>
          <w:p w:rsidR="00786A39" w:rsidRDefault="00FB2D00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增加关于套餐的四个接口</w:t>
            </w:r>
            <w:r w:rsidR="00B05B94">
              <w:rPr>
                <w:rFonts w:hint="eastAsia"/>
                <w:lang w:val="en-GB" w:eastAsia="zh-CN"/>
              </w:rPr>
              <w:t>：</w:t>
            </w:r>
          </w:p>
          <w:p w:rsidR="003D70F0" w:rsidRPr="003D70F0" w:rsidRDefault="003D70F0" w:rsidP="00F26799">
            <w:pPr>
              <w:spacing w:after="20"/>
              <w:rPr>
                <w:lang w:val="en-GB" w:eastAsia="zh-CN"/>
              </w:rPr>
            </w:pPr>
            <w:r w:rsidRPr="003D70F0">
              <w:rPr>
                <w:lang w:val="en-GB" w:eastAsia="zh-CN"/>
              </w:rPr>
              <w:t>1</w:t>
            </w:r>
            <w:r w:rsidRPr="003D70F0">
              <w:rPr>
                <w:lang w:val="en-GB" w:eastAsia="zh-CN"/>
              </w:rPr>
              <w:t>）套餐同步接口，类同产品同步接口</w:t>
            </w:r>
          </w:p>
          <w:p w:rsidR="003D70F0" w:rsidRPr="003D70F0" w:rsidRDefault="003D70F0" w:rsidP="00F26799">
            <w:pPr>
              <w:spacing w:after="20"/>
              <w:rPr>
                <w:lang w:val="en-GB" w:eastAsia="zh-CN"/>
              </w:rPr>
            </w:pPr>
            <w:r w:rsidRPr="003D70F0">
              <w:rPr>
                <w:lang w:val="en-GB" w:eastAsia="zh-CN"/>
              </w:rPr>
              <w:t>2</w:t>
            </w:r>
            <w:r w:rsidRPr="003D70F0">
              <w:rPr>
                <w:lang w:val="en-GB" w:eastAsia="zh-CN"/>
              </w:rPr>
              <w:t>）可订购套餐接口，类同可订购产品接口</w:t>
            </w:r>
          </w:p>
          <w:p w:rsidR="003D70F0" w:rsidRPr="003D70F0" w:rsidRDefault="003D70F0" w:rsidP="00F26799">
            <w:pPr>
              <w:spacing w:after="20"/>
              <w:rPr>
                <w:lang w:val="en-GB" w:eastAsia="zh-CN"/>
              </w:rPr>
            </w:pPr>
            <w:r w:rsidRPr="003D70F0">
              <w:rPr>
                <w:lang w:val="en-GB" w:eastAsia="zh-CN"/>
              </w:rPr>
              <w:t>3</w:t>
            </w:r>
            <w:r w:rsidRPr="003D70F0">
              <w:rPr>
                <w:lang w:val="en-GB" w:eastAsia="zh-CN"/>
              </w:rPr>
              <w:t>）套餐订购接口，类同产品订购接口</w:t>
            </w:r>
          </w:p>
          <w:p w:rsidR="00811752" w:rsidRPr="00ED1781" w:rsidRDefault="003D70F0" w:rsidP="00F26799">
            <w:pPr>
              <w:spacing w:after="20"/>
              <w:rPr>
                <w:lang w:val="en-GB" w:eastAsia="zh-CN"/>
              </w:rPr>
            </w:pPr>
            <w:r w:rsidRPr="003D70F0">
              <w:rPr>
                <w:lang w:val="en-GB" w:eastAsia="zh-CN"/>
              </w:rPr>
              <w:t>4</w:t>
            </w:r>
            <w:r w:rsidRPr="003D70F0">
              <w:rPr>
                <w:lang w:val="en-GB" w:eastAsia="zh-CN"/>
              </w:rPr>
              <w:t>）套餐退订接口，类同产品退订接口</w:t>
            </w:r>
          </w:p>
        </w:tc>
        <w:tc>
          <w:tcPr>
            <w:tcW w:w="1029" w:type="dxa"/>
            <w:tcBorders>
              <w:bottom w:val="single" w:sz="6" w:space="0" w:color="auto"/>
            </w:tcBorders>
            <w:vAlign w:val="center"/>
          </w:tcPr>
          <w:p w:rsidR="00786A39" w:rsidRPr="00FB2D00" w:rsidRDefault="00786A39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bottom w:val="single" w:sz="6" w:space="0" w:color="auto"/>
            </w:tcBorders>
            <w:vAlign w:val="center"/>
          </w:tcPr>
          <w:p w:rsidR="00786A39" w:rsidRDefault="004663DF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52-58</w:t>
            </w:r>
            <w:r>
              <w:rPr>
                <w:rFonts w:hint="eastAsia"/>
                <w:lang w:val="en-GB" w:eastAsia="zh-CN"/>
              </w:rPr>
              <w:t>页</w:t>
            </w:r>
          </w:p>
        </w:tc>
      </w:tr>
      <w:tr w:rsidR="00786A39" w:rsidTr="005502E5">
        <w:trPr>
          <w:trHeight w:val="978"/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1F4816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2012-12-17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1F4816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1F4816" w:rsidP="00F26799">
            <w:pPr>
              <w:spacing w:after="20"/>
              <w:rPr>
                <w:lang w:val="en-GB" w:eastAsia="zh-CN"/>
              </w:rPr>
            </w:pPr>
            <w:r w:rsidRPr="003D70F0">
              <w:rPr>
                <w:lang w:val="en-GB" w:eastAsia="zh-CN"/>
              </w:rPr>
              <w:t>套餐同步接口</w:t>
            </w:r>
            <w:r>
              <w:rPr>
                <w:rFonts w:hint="eastAsia"/>
                <w:lang w:val="en-GB" w:eastAsia="zh-CN"/>
              </w:rPr>
              <w:t>,</w:t>
            </w:r>
            <w:r w:rsidRPr="001F4816">
              <w:rPr>
                <w:lang w:val="en-GB" w:eastAsia="zh-CN"/>
              </w:rPr>
              <w:t xml:space="preserve"> </w:t>
            </w:r>
            <w:r w:rsidRPr="001F4816">
              <w:rPr>
                <w:lang w:val="en-GB" w:eastAsia="zh-CN"/>
              </w:rPr>
              <w:t>增加</w:t>
            </w:r>
            <w:r w:rsidRPr="001F4816">
              <w:rPr>
                <w:lang w:val="en-GB" w:eastAsia="zh-CN"/>
              </w:rPr>
              <w:t>packageId</w:t>
            </w:r>
            <w:r w:rsidRPr="001F4816">
              <w:rPr>
                <w:lang w:val="en-GB" w:eastAsia="zh-CN"/>
              </w:rPr>
              <w:t>参数，允许为空，同产品同步接口，支持单个套餐进行同步。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786A39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1E69A7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52-53</w:t>
            </w:r>
            <w:r>
              <w:rPr>
                <w:rFonts w:hint="eastAsia"/>
                <w:lang w:val="en-GB" w:eastAsia="zh-CN"/>
              </w:rPr>
              <w:t>页</w:t>
            </w:r>
          </w:p>
        </w:tc>
      </w:tr>
      <w:tr w:rsidR="00786A39" w:rsidTr="005502E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Default="00FF6BCE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2012-12-17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Default="00FF6BCE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Default="00FF6BCE" w:rsidP="00F26799">
            <w:pPr>
              <w:spacing w:after="20"/>
              <w:rPr>
                <w:lang w:val="en-GB" w:eastAsia="zh-CN"/>
              </w:rPr>
            </w:pPr>
            <w:r w:rsidRPr="002B58B7">
              <w:rPr>
                <w:rFonts w:hint="eastAsia"/>
                <w:lang w:val="en-GB" w:eastAsia="zh-CN"/>
              </w:rPr>
              <w:t>xml</w:t>
            </w:r>
            <w:r w:rsidRPr="002B58B7">
              <w:rPr>
                <w:rFonts w:hint="eastAsia"/>
                <w:lang w:val="en-GB" w:eastAsia="zh-CN"/>
              </w:rPr>
              <w:t>文件的</w:t>
            </w:r>
            <w:r w:rsidRPr="002B58B7">
              <w:rPr>
                <w:rFonts w:hint="eastAsia"/>
                <w:lang w:val="en-GB" w:eastAsia="zh-CN"/>
              </w:rPr>
              <w:t>properties</w:t>
            </w:r>
            <w:r w:rsidRPr="002B58B7">
              <w:rPr>
                <w:rFonts w:hint="eastAsia"/>
                <w:lang w:val="en-GB" w:eastAsia="zh-CN"/>
              </w:rPr>
              <w:t>改为</w:t>
            </w:r>
            <w:r w:rsidRPr="002B58B7">
              <w:rPr>
                <w:rFonts w:hint="eastAsia"/>
                <w:lang w:val="en-GB" w:eastAsia="zh-CN"/>
              </w:rPr>
              <w:t>property</w:t>
            </w:r>
            <w:r w:rsidR="00482A8B">
              <w:rPr>
                <w:rFonts w:hint="eastAsia"/>
                <w:lang w:val="en-GB" w:eastAsia="zh-CN"/>
              </w:rPr>
              <w:t>。</w:t>
            </w:r>
          </w:p>
          <w:p w:rsidR="00482A8B" w:rsidRPr="00482A8B" w:rsidRDefault="002D423E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增加</w:t>
            </w:r>
            <w:r w:rsidR="00482A8B" w:rsidRPr="00482A8B">
              <w:rPr>
                <w:rFonts w:hint="eastAsia"/>
                <w:lang w:val="en-GB" w:eastAsia="zh-CN"/>
              </w:rPr>
              <w:t>账单明细查询接口</w:t>
            </w:r>
            <w:r w:rsidR="00142529">
              <w:rPr>
                <w:rFonts w:hint="eastAsia"/>
                <w:lang w:val="en-GB" w:eastAsia="zh-CN"/>
              </w:rPr>
              <w:t>。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Pr="00F26799" w:rsidRDefault="00786A39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Pr="00F26799" w:rsidRDefault="000601EB" w:rsidP="00F26799">
            <w:pPr>
              <w:spacing w:after="20"/>
              <w:rPr>
                <w:lang w:val="en-GB" w:eastAsia="zh-CN"/>
              </w:rPr>
            </w:pPr>
            <w:r w:rsidRPr="000601EB">
              <w:rPr>
                <w:rFonts w:hint="eastAsia"/>
                <w:lang w:val="en-GB" w:eastAsia="zh-CN"/>
              </w:rPr>
              <w:t>60-61</w:t>
            </w:r>
            <w:r w:rsidRPr="000601EB">
              <w:rPr>
                <w:rFonts w:hint="eastAsia"/>
                <w:lang w:val="en-GB" w:eastAsia="zh-CN"/>
              </w:rPr>
              <w:t>页</w:t>
            </w:r>
          </w:p>
        </w:tc>
      </w:tr>
      <w:tr w:rsidR="00786A39" w:rsidTr="005502E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AE0267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2012-12-31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AE0267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Default="00C80779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所有的请求</w:t>
            </w:r>
            <w:r>
              <w:rPr>
                <w:rFonts w:hint="eastAsia"/>
                <w:lang w:val="en-GB" w:eastAsia="zh-CN"/>
              </w:rPr>
              <w:t>xml</w:t>
            </w:r>
            <w:r>
              <w:rPr>
                <w:rFonts w:hint="eastAsia"/>
                <w:lang w:val="en-GB" w:eastAsia="zh-CN"/>
              </w:rPr>
              <w:t>均使用</w:t>
            </w:r>
            <w:r>
              <w:rPr>
                <w:rFonts w:hint="eastAsia"/>
                <w:lang w:val="en-GB" w:eastAsia="zh-CN"/>
              </w:rPr>
              <w:t>property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Pr="00F26799" w:rsidRDefault="00786A39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86A39" w:rsidRPr="00F26799" w:rsidRDefault="00AE0267" w:rsidP="00F26799">
            <w:pPr>
              <w:spacing w:after="20"/>
              <w:rPr>
                <w:lang w:val="en-GB" w:eastAsia="zh-CN"/>
              </w:rPr>
            </w:pPr>
            <w:r w:rsidRPr="00AE0267">
              <w:rPr>
                <w:rFonts w:hint="eastAsia"/>
                <w:lang w:val="en-GB" w:eastAsia="zh-CN"/>
              </w:rPr>
              <w:t>14-61</w:t>
            </w:r>
            <w:r w:rsidRPr="00AE0267">
              <w:rPr>
                <w:rFonts w:hint="eastAsia"/>
                <w:lang w:val="en-GB" w:eastAsia="zh-CN"/>
              </w:rPr>
              <w:t>页</w:t>
            </w:r>
          </w:p>
        </w:tc>
      </w:tr>
      <w:tr w:rsidR="00786A39" w:rsidTr="005502E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Default="00240EB3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2013-01-</w:t>
            </w:r>
            <w:r w:rsidR="002743BF">
              <w:rPr>
                <w:rFonts w:hint="eastAsia"/>
                <w:lang w:val="en-GB" w:eastAsia="zh-CN"/>
              </w:rPr>
              <w:t>10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Default="00240EB3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Default="00240EB3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增加用户业务类型枚举值</w:t>
            </w:r>
            <w:r w:rsidR="00C1656B">
              <w:rPr>
                <w:rFonts w:hint="eastAsia"/>
                <w:lang w:val="en-GB" w:eastAsia="zh-CN"/>
              </w:rPr>
              <w:t>,</w:t>
            </w:r>
          </w:p>
          <w:p w:rsidR="00C1656B" w:rsidRDefault="00C1656B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详单查询接口增加用户标识查询</w:t>
            </w:r>
          </w:p>
          <w:p w:rsidR="00C1656B" w:rsidRPr="00C1656B" w:rsidRDefault="00C1656B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缴费记录查询接口增加时间范围查询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Pr="00240EB3" w:rsidRDefault="00786A39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786A39" w:rsidRPr="001F497B" w:rsidRDefault="00C1656B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38,39</w:t>
            </w:r>
            <w:r w:rsidR="003B6F8F">
              <w:rPr>
                <w:rFonts w:hint="eastAsia"/>
                <w:lang w:val="en-GB" w:eastAsia="zh-CN"/>
              </w:rPr>
              <w:t>,46,47</w:t>
            </w:r>
            <w:r>
              <w:rPr>
                <w:rFonts w:hint="eastAsia"/>
                <w:lang w:val="en-GB" w:eastAsia="zh-CN"/>
              </w:rPr>
              <w:t>,</w:t>
            </w:r>
            <w:r w:rsidR="00240EB3" w:rsidRPr="00BC7235">
              <w:rPr>
                <w:rFonts w:hint="eastAsia"/>
                <w:lang w:val="en-GB" w:eastAsia="zh-CN"/>
              </w:rPr>
              <w:t>73</w:t>
            </w:r>
            <w:r w:rsidR="00240EB3" w:rsidRPr="00BC7235">
              <w:rPr>
                <w:rFonts w:hint="eastAsia"/>
                <w:lang w:val="en-GB" w:eastAsia="zh-CN"/>
              </w:rPr>
              <w:t>页</w:t>
            </w:r>
          </w:p>
        </w:tc>
      </w:tr>
      <w:tr w:rsidR="005502E5" w:rsidTr="005502E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Default="005502E5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2013-01-10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Default="005502E5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Default="005502E5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用户信息查询增加</w:t>
            </w:r>
            <w:r w:rsidR="00A834AF">
              <w:rPr>
                <w:rFonts w:hint="eastAsia"/>
                <w:lang w:val="en-GB" w:eastAsia="zh-CN"/>
              </w:rPr>
              <w:t>智能卡号</w:t>
            </w:r>
            <w:r>
              <w:rPr>
                <w:rFonts w:hint="eastAsia"/>
                <w:lang w:val="en-GB" w:eastAsia="zh-CN"/>
              </w:rPr>
              <w:t>查询类型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Pr="00F26799" w:rsidRDefault="005502E5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Pr="00F26799" w:rsidRDefault="00FF3B1A" w:rsidP="00F26799">
            <w:pPr>
              <w:spacing w:after="20"/>
              <w:rPr>
                <w:lang w:val="en-GB" w:eastAsia="zh-CN"/>
              </w:rPr>
            </w:pPr>
            <w:r w:rsidRPr="00FF3B1A">
              <w:rPr>
                <w:rFonts w:hint="eastAsia"/>
                <w:lang w:val="en-GB" w:eastAsia="zh-CN"/>
              </w:rPr>
              <w:t>24</w:t>
            </w:r>
            <w:r w:rsidRPr="00FF3B1A">
              <w:rPr>
                <w:rFonts w:hint="eastAsia"/>
                <w:lang w:val="en-GB" w:eastAsia="zh-CN"/>
              </w:rPr>
              <w:t>页</w:t>
            </w:r>
          </w:p>
        </w:tc>
      </w:tr>
      <w:tr w:rsidR="00BD0178" w:rsidTr="005502E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BD0178" w:rsidRDefault="00BD0178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2013-01-10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BD0178" w:rsidRDefault="00BD0178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BD0178" w:rsidRDefault="007D02DD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用户可订购套餐、产品，允许</w:t>
            </w:r>
            <w:r w:rsidR="004A074F">
              <w:rPr>
                <w:rFonts w:hint="eastAsia"/>
                <w:lang w:val="en-GB" w:eastAsia="zh-CN"/>
              </w:rPr>
              <w:t>传入</w:t>
            </w:r>
            <w:r w:rsidR="004A074F">
              <w:rPr>
                <w:rFonts w:hint="eastAsia"/>
                <w:lang w:val="en-GB" w:eastAsia="zh-CN"/>
              </w:rPr>
              <w:t>id</w:t>
            </w:r>
            <w:r w:rsidR="004A074F">
              <w:rPr>
                <w:rFonts w:hint="eastAsia"/>
                <w:lang w:val="en-GB" w:eastAsia="zh-CN"/>
              </w:rPr>
              <w:t>参数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BD0178" w:rsidRPr="00F26799" w:rsidRDefault="00BD0178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BD0178" w:rsidRPr="00F26799" w:rsidRDefault="00BD0178" w:rsidP="00F26799">
            <w:pPr>
              <w:spacing w:after="20"/>
              <w:rPr>
                <w:lang w:val="en-GB" w:eastAsia="zh-CN"/>
              </w:rPr>
            </w:pPr>
            <w:r w:rsidRPr="00457B81">
              <w:rPr>
                <w:rFonts w:hint="eastAsia"/>
                <w:lang w:val="en-GB" w:eastAsia="zh-CN"/>
              </w:rPr>
              <w:t>37,57</w:t>
            </w:r>
            <w:r w:rsidRPr="00457B81">
              <w:rPr>
                <w:rFonts w:hint="eastAsia"/>
                <w:lang w:val="en-GB" w:eastAsia="zh-CN"/>
              </w:rPr>
              <w:t>页</w:t>
            </w:r>
          </w:p>
        </w:tc>
      </w:tr>
      <w:tr w:rsidR="005502E5" w:rsidTr="005502E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Default="00112D09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2013-01-21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Default="00112D09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Default="00112D09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缴费记录接口查询，缴费状态添加枚举值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Pr="00112D09" w:rsidRDefault="005502E5" w:rsidP="00F26799">
            <w:pPr>
              <w:spacing w:after="2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502E5" w:rsidRPr="00BB12B7" w:rsidRDefault="00112D09" w:rsidP="00F26799">
            <w:pPr>
              <w:spacing w:after="20"/>
              <w:rPr>
                <w:lang w:val="en-GB" w:eastAsia="zh-CN"/>
              </w:rPr>
            </w:pPr>
            <w:r w:rsidRPr="00BB12B7">
              <w:rPr>
                <w:rFonts w:hint="eastAsia"/>
                <w:lang w:val="en-GB" w:eastAsia="zh-CN"/>
              </w:rPr>
              <w:t>75</w:t>
            </w:r>
            <w:r w:rsidRPr="00BB12B7">
              <w:rPr>
                <w:rFonts w:hint="eastAsia"/>
                <w:lang w:val="en-GB" w:eastAsia="zh-CN"/>
              </w:rPr>
              <w:t>页</w:t>
            </w:r>
          </w:p>
        </w:tc>
      </w:tr>
      <w:tr w:rsidR="005502E5" w:rsidTr="005D1F7A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5502E5" w:rsidRDefault="007340C4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2013-01-31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502E5" w:rsidRDefault="007340C4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7340C4" w:rsidRPr="007340C4" w:rsidRDefault="007340C4" w:rsidP="00F26799">
            <w:pPr>
              <w:spacing w:after="20"/>
              <w:rPr>
                <w:lang w:val="en-GB" w:eastAsia="zh-CN"/>
              </w:rPr>
            </w:pPr>
            <w:r w:rsidRPr="007340C4">
              <w:rPr>
                <w:rFonts w:hint="eastAsia"/>
                <w:lang w:val="en-GB" w:eastAsia="zh-CN"/>
              </w:rPr>
              <w:t> </w:t>
            </w:r>
            <w:r w:rsidRPr="007340C4">
              <w:rPr>
                <w:rFonts w:hint="eastAsia"/>
                <w:lang w:val="en-GB" w:eastAsia="zh-CN"/>
              </w:rPr>
              <w:t>客户信息查询接口增加结算区域信息</w:t>
            </w:r>
          </w:p>
          <w:p w:rsidR="005502E5" w:rsidRPr="007340C4" w:rsidRDefault="007340C4" w:rsidP="00F26799">
            <w:pPr>
              <w:spacing w:after="20"/>
              <w:rPr>
                <w:lang w:val="en-GB" w:eastAsia="zh-CN"/>
              </w:rPr>
            </w:pPr>
            <w:r w:rsidRPr="007340C4">
              <w:rPr>
                <w:rFonts w:hint="eastAsia"/>
                <w:lang w:val="en-GB" w:eastAsia="zh-CN"/>
              </w:rPr>
              <w:t> </w:t>
            </w:r>
            <w:r w:rsidRPr="007340C4">
              <w:rPr>
                <w:rFonts w:hint="eastAsia"/>
                <w:lang w:val="en-GB" w:eastAsia="zh-CN"/>
              </w:rPr>
              <w:t>账户信息查询接口增加返回最低缴费金额字段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502E5" w:rsidRPr="00F26799" w:rsidRDefault="005502E5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502E5" w:rsidRPr="00F26799" w:rsidRDefault="00664EEB" w:rsidP="00F26799">
            <w:pPr>
              <w:spacing w:after="20"/>
              <w:rPr>
                <w:lang w:val="en-GB" w:eastAsia="zh-CN"/>
              </w:rPr>
            </w:pPr>
            <w:r w:rsidRPr="00664EEB">
              <w:rPr>
                <w:rFonts w:hint="eastAsia"/>
                <w:lang w:val="en-GB" w:eastAsia="zh-CN"/>
              </w:rPr>
              <w:t>20-2</w:t>
            </w:r>
            <w:r w:rsidR="009528AB">
              <w:rPr>
                <w:rFonts w:hint="eastAsia"/>
                <w:lang w:val="en-GB" w:eastAsia="zh-CN"/>
              </w:rPr>
              <w:t>4</w:t>
            </w:r>
            <w:r w:rsidRPr="00664EEB">
              <w:rPr>
                <w:rFonts w:hint="eastAsia"/>
                <w:lang w:val="en-GB" w:eastAsia="zh-CN"/>
              </w:rPr>
              <w:t>页</w:t>
            </w:r>
          </w:p>
        </w:tc>
      </w:tr>
      <w:tr w:rsidR="005D1F7A" w:rsidTr="00C368D1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5D1F7A" w:rsidRDefault="005D1F7A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2013-02-25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D1F7A" w:rsidRDefault="005D1F7A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5D1F7A" w:rsidRPr="00FA51E8" w:rsidRDefault="00426877" w:rsidP="00F26799">
            <w:pPr>
              <w:spacing w:after="20"/>
              <w:rPr>
                <w:lang w:val="en-GB" w:eastAsia="zh-CN"/>
              </w:rPr>
            </w:pPr>
            <w:r w:rsidRPr="00FA51E8">
              <w:rPr>
                <w:lang w:val="en-GB" w:eastAsia="zh-CN"/>
              </w:rPr>
              <w:t>产品信息同步接口</w:t>
            </w:r>
            <w:r w:rsidR="0074269A" w:rsidRPr="00FA51E8">
              <w:rPr>
                <w:lang w:val="en-GB" w:eastAsia="zh-CN"/>
              </w:rPr>
              <w:t>去掉促销内容</w:t>
            </w:r>
            <w:r w:rsidR="006D78E7">
              <w:rPr>
                <w:rFonts w:hint="eastAsia"/>
                <w:lang w:val="en-GB" w:eastAsia="zh-CN"/>
              </w:rPr>
              <w:t>。</w:t>
            </w:r>
          </w:p>
          <w:p w:rsidR="00801239" w:rsidRPr="00FA51E8" w:rsidRDefault="00426877" w:rsidP="00F26799">
            <w:pPr>
              <w:spacing w:after="20"/>
              <w:rPr>
                <w:lang w:val="en-GB" w:eastAsia="zh-CN"/>
              </w:rPr>
            </w:pPr>
            <w:r w:rsidRPr="00FA51E8">
              <w:rPr>
                <w:lang w:val="en-GB" w:eastAsia="zh-CN"/>
              </w:rPr>
              <w:t>用户可订购产品查询接口产品</w:t>
            </w:r>
            <w:r w:rsidRPr="00FA51E8">
              <w:rPr>
                <w:lang w:val="en-GB" w:eastAsia="zh-CN"/>
              </w:rPr>
              <w:t>ID</w:t>
            </w:r>
            <w:r w:rsidRPr="00FA51E8">
              <w:rPr>
                <w:lang w:val="en-GB" w:eastAsia="zh-CN"/>
              </w:rPr>
              <w:t>改成必须输入，支持多个，增加促销</w:t>
            </w:r>
            <w:r w:rsidRPr="00FA51E8">
              <w:rPr>
                <w:lang w:val="en-GB" w:eastAsia="zh-CN"/>
              </w:rPr>
              <w:t>ID</w:t>
            </w:r>
            <w:r w:rsidRPr="00FA51E8">
              <w:rPr>
                <w:lang w:val="en-GB" w:eastAsia="zh-CN"/>
              </w:rPr>
              <w:t>参数，也支持多个。</w:t>
            </w:r>
          </w:p>
          <w:p w:rsidR="00801239" w:rsidRPr="007340C4" w:rsidRDefault="00C95300" w:rsidP="004F46E2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新增促销同步接口</w:t>
            </w:r>
            <w:r w:rsidR="00591E1D">
              <w:rPr>
                <w:rFonts w:hint="eastAsia"/>
                <w:lang w:val="en-GB" w:eastAsia="zh-CN"/>
              </w:rPr>
              <w:t>。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D1F7A" w:rsidRPr="00F26799" w:rsidRDefault="005D1F7A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D1F7A" w:rsidRDefault="004E1F53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28</w:t>
            </w:r>
            <w:r w:rsidR="00DF5F2D">
              <w:rPr>
                <w:rFonts w:hint="eastAsia"/>
                <w:lang w:val="en-GB" w:eastAsia="zh-CN"/>
              </w:rPr>
              <w:t>,</w:t>
            </w:r>
            <w:r>
              <w:rPr>
                <w:rFonts w:hint="eastAsia"/>
                <w:lang w:val="en-GB" w:eastAsia="zh-CN"/>
              </w:rPr>
              <w:t>29</w:t>
            </w:r>
          </w:p>
          <w:p w:rsidR="00DF5F2D" w:rsidRDefault="00DF5F2D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32,33</w:t>
            </w:r>
          </w:p>
          <w:p w:rsidR="00DF5F2D" w:rsidRPr="00664EEB" w:rsidRDefault="00DF5F2D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66,67</w:t>
            </w:r>
            <w:r>
              <w:rPr>
                <w:rFonts w:hint="eastAsia"/>
                <w:lang w:val="en-GB" w:eastAsia="zh-CN"/>
              </w:rPr>
              <w:t>页</w:t>
            </w:r>
          </w:p>
        </w:tc>
      </w:tr>
      <w:tr w:rsidR="00C368D1" w:rsidTr="008D340E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C368D1" w:rsidRDefault="00C368D1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2013-02-27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C368D1" w:rsidRDefault="00C368D1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C368D1" w:rsidRPr="00FA51E8" w:rsidRDefault="00C368D1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增加返回错误的代码解析。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C368D1" w:rsidRPr="00733C33" w:rsidRDefault="00C368D1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C368D1" w:rsidRDefault="00227F0E" w:rsidP="00ED6995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67-</w:t>
            </w:r>
            <w:r w:rsidR="00ED6995">
              <w:rPr>
                <w:rFonts w:hint="eastAsia"/>
                <w:lang w:val="en-GB" w:eastAsia="zh-CN"/>
              </w:rPr>
              <w:t>72</w:t>
            </w:r>
            <w:r>
              <w:rPr>
                <w:rFonts w:hint="eastAsia"/>
                <w:lang w:val="en-GB" w:eastAsia="zh-CN"/>
              </w:rPr>
              <w:t>页</w:t>
            </w:r>
          </w:p>
        </w:tc>
      </w:tr>
      <w:tr w:rsidR="008D340E" w:rsidTr="00A6071B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8D340E" w:rsidRDefault="008D340E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2013-03-20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8D340E" w:rsidRDefault="008D340E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刘祥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8D340E" w:rsidRDefault="008D340E" w:rsidP="00F26799">
            <w:pPr>
              <w:spacing w:after="20"/>
              <w:rPr>
                <w:lang w:val="en-GB" w:eastAsia="zh-CN"/>
              </w:rPr>
            </w:pPr>
            <w:r w:rsidRPr="00127D00">
              <w:rPr>
                <w:rFonts w:hint="eastAsia"/>
                <w:lang w:val="en-GB" w:eastAsia="zh-CN"/>
              </w:rPr>
              <w:t>pc</w:t>
            </w:r>
            <w:r w:rsidRPr="00127D00">
              <w:rPr>
                <w:rFonts w:hint="eastAsia"/>
                <w:lang w:val="en-GB" w:eastAsia="zh-CN"/>
              </w:rPr>
              <w:t>网厅账户信息接口（账本信息采用</w:t>
            </w:r>
            <w:r w:rsidRPr="00127D00">
              <w:rPr>
                <w:rFonts w:hint="eastAsia"/>
                <w:lang w:val="en-GB" w:eastAsia="zh-CN"/>
              </w:rPr>
              <w:t>boss</w:t>
            </w:r>
            <w:r w:rsidRPr="00127D00">
              <w:rPr>
                <w:rFonts w:hint="eastAsia"/>
                <w:lang w:val="en-GB" w:eastAsia="zh-CN"/>
              </w:rPr>
              <w:t>页面方式返回）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8D340E" w:rsidRPr="00733C33" w:rsidRDefault="008D340E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8D340E" w:rsidRDefault="008D340E" w:rsidP="00ED6995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23-25</w:t>
            </w:r>
            <w:r>
              <w:rPr>
                <w:rFonts w:hint="eastAsia"/>
                <w:lang w:val="en-GB" w:eastAsia="zh-CN"/>
              </w:rPr>
              <w:t>页</w:t>
            </w:r>
          </w:p>
        </w:tc>
      </w:tr>
      <w:tr w:rsidR="00A6071B" w:rsidTr="00E445D8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A6071B" w:rsidRDefault="00A6071B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2013-04-15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A6071B" w:rsidRDefault="00EE6CA7" w:rsidP="00F26799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AD7E9A" w:rsidRDefault="00AD7E9A" w:rsidP="009E47ED">
            <w:pPr>
              <w:spacing w:after="20"/>
              <w:rPr>
                <w:lang w:val="en-GB" w:eastAsia="zh-CN"/>
              </w:rPr>
            </w:pPr>
            <w:r w:rsidRPr="009E47ED">
              <w:rPr>
                <w:rFonts w:hint="eastAsia"/>
                <w:lang w:val="en-GB" w:eastAsia="zh-CN"/>
              </w:rPr>
              <w:t>1</w:t>
            </w:r>
            <w:r w:rsidRPr="009E47ED">
              <w:rPr>
                <w:rFonts w:hint="eastAsia"/>
                <w:lang w:val="en-GB" w:eastAsia="zh-CN"/>
              </w:rPr>
              <w:t>）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产品订购接口，增加返回参数：待支付金额、订单标识</w:t>
            </w:r>
          </w:p>
          <w:p w:rsidR="009E47ED" w:rsidRPr="009E47ED" w:rsidRDefault="00AD7E9A" w:rsidP="009E47ED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2</w:t>
            </w:r>
            <w:r w:rsidR="009E47ED" w:rsidRPr="009E47ED">
              <w:rPr>
                <w:rFonts w:hint="eastAsia"/>
                <w:lang w:val="en-GB" w:eastAsia="zh-CN"/>
              </w:rPr>
              <w:t>）增加待支付记录查询接口，请求参数无，返回所有符合要求的待支付记录，必须包含：待支付金额、订单标识；</w:t>
            </w:r>
          </w:p>
          <w:p w:rsidR="009E47ED" w:rsidRPr="009E47ED" w:rsidRDefault="00AD7E9A" w:rsidP="009E47ED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</w:t>
            </w:r>
            <w:r w:rsidR="009E47ED" w:rsidRPr="009E47ED">
              <w:rPr>
                <w:rFonts w:hint="eastAsia"/>
                <w:lang w:val="en-GB" w:eastAsia="zh-CN"/>
              </w:rPr>
              <w:t>）待支付记录状态查询接口，请求参数：订单标识，返回参数包含：订单状态（待支付、已支付、已失效）</w:t>
            </w:r>
          </w:p>
          <w:p w:rsidR="00A6071B" w:rsidRPr="00127D00" w:rsidRDefault="00AD7E9A" w:rsidP="009E47ED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lastRenderedPageBreak/>
              <w:t>4</w:t>
            </w:r>
            <w:r w:rsidR="009E47ED" w:rsidRPr="009E47ED">
              <w:rPr>
                <w:rFonts w:hint="eastAsia"/>
                <w:lang w:val="en-GB" w:eastAsia="zh-CN"/>
              </w:rPr>
              <w:t>）产品订购接口，增加返回参数：待支付金额、订单标识；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A6071B" w:rsidRPr="00733C33" w:rsidRDefault="00A6071B" w:rsidP="00F26799">
            <w:pPr>
              <w:spacing w:after="20"/>
              <w:ind w:left="630"/>
              <w:rPr>
                <w:lang w:val="en-GB"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A6071B" w:rsidRDefault="00635DA3" w:rsidP="00ED6995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35</w:t>
            </w:r>
            <w:r>
              <w:rPr>
                <w:rFonts w:hint="eastAsia"/>
                <w:lang w:val="en-GB" w:eastAsia="zh-CN"/>
              </w:rPr>
              <w:t>，</w:t>
            </w:r>
            <w:r>
              <w:rPr>
                <w:rFonts w:hint="eastAsia"/>
                <w:lang w:val="en-GB" w:eastAsia="zh-CN"/>
              </w:rPr>
              <w:t>26</w:t>
            </w:r>
            <w:r w:rsidR="006028EA">
              <w:rPr>
                <w:rFonts w:hint="eastAsia"/>
                <w:lang w:val="en-GB" w:eastAsia="zh-CN"/>
              </w:rPr>
              <w:t>,</w:t>
            </w:r>
          </w:p>
          <w:p w:rsidR="006028EA" w:rsidRDefault="006F468F" w:rsidP="00ED6995">
            <w:pPr>
              <w:spacing w:after="20"/>
              <w:rPr>
                <w:lang w:val="en-GB" w:eastAsia="zh-CN"/>
              </w:rPr>
            </w:pPr>
            <w:r>
              <w:rPr>
                <w:rFonts w:hint="eastAsia"/>
                <w:lang w:val="en-GB" w:eastAsia="zh-CN"/>
              </w:rPr>
              <w:t>7</w:t>
            </w:r>
            <w:r w:rsidR="006028EA">
              <w:rPr>
                <w:rFonts w:hint="eastAsia"/>
                <w:lang w:val="en-GB" w:eastAsia="zh-CN"/>
              </w:rPr>
              <w:t>2</w:t>
            </w:r>
            <w:r>
              <w:rPr>
                <w:rFonts w:hint="eastAsia"/>
                <w:lang w:val="en-GB" w:eastAsia="zh-CN"/>
              </w:rPr>
              <w:t>-76</w:t>
            </w:r>
            <w:r w:rsidR="00F9263F">
              <w:rPr>
                <w:rFonts w:hint="eastAsia"/>
                <w:lang w:val="en-GB" w:eastAsia="zh-CN"/>
              </w:rPr>
              <w:t>页</w:t>
            </w:r>
          </w:p>
        </w:tc>
      </w:tr>
      <w:tr w:rsidR="00E445D8" w:rsidTr="00D132FE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E445D8" w:rsidRPr="008B22CC" w:rsidRDefault="00E445D8" w:rsidP="001E32F5">
            <w:pPr>
              <w:rPr>
                <w:lang w:eastAsia="zh-CN"/>
              </w:rPr>
            </w:pPr>
            <w:r w:rsidRPr="008B22CC">
              <w:lastRenderedPageBreak/>
              <w:t>2013</w:t>
            </w:r>
            <w:r>
              <w:rPr>
                <w:rFonts w:hint="eastAsia"/>
                <w:lang w:eastAsia="zh-CN"/>
              </w:rPr>
              <w:t>-04-15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E445D8" w:rsidRPr="008B22CC" w:rsidRDefault="00E445D8" w:rsidP="001E32F5">
            <w:r w:rsidRPr="008B22CC">
              <w:t>04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E445D8" w:rsidRPr="008B22CC" w:rsidRDefault="00E445D8" w:rsidP="001E32F5">
            <w:pPr>
              <w:rPr>
                <w:lang w:eastAsia="zh-CN"/>
              </w:rPr>
            </w:pPr>
            <w:r w:rsidRPr="008B22CC">
              <w:rPr>
                <w:lang w:eastAsia="zh-CN"/>
              </w:rPr>
              <w:t xml:space="preserve">15 </w:t>
            </w:r>
            <w:r w:rsidRPr="008B22CC">
              <w:rPr>
                <w:lang w:eastAsia="zh-CN"/>
              </w:rPr>
              <w:t>刘祥</w:t>
            </w:r>
            <w:r w:rsidRPr="008B22CC">
              <w:rPr>
                <w:lang w:eastAsia="zh-CN"/>
              </w:rPr>
              <w:t xml:space="preserve"> </w:t>
            </w:r>
            <w:r w:rsidRPr="008B22CC">
              <w:rPr>
                <w:lang w:eastAsia="zh-CN"/>
              </w:rPr>
              <w:t>新建</w:t>
            </w:r>
            <w:r w:rsidRPr="008B22CC">
              <w:rPr>
                <w:lang w:eastAsia="zh-CN"/>
              </w:rPr>
              <w:t>"</w:t>
            </w:r>
            <w:r w:rsidRPr="008B22CC">
              <w:rPr>
                <w:lang w:eastAsia="zh-CN"/>
              </w:rPr>
              <w:t>零配件同步接口</w:t>
            </w:r>
            <w:r w:rsidRPr="008B22CC">
              <w:rPr>
                <w:lang w:eastAsia="zh-CN"/>
              </w:rPr>
              <w:t>,</w:t>
            </w:r>
            <w:r w:rsidRPr="008B22CC">
              <w:rPr>
                <w:lang w:eastAsia="zh-CN"/>
              </w:rPr>
              <w:t>零配件订购接口</w:t>
            </w:r>
            <w:r w:rsidRPr="008B22CC">
              <w:rPr>
                <w:lang w:eastAsia="zh-CN"/>
              </w:rPr>
              <w:t>" 68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E445D8" w:rsidRPr="008B22CC" w:rsidRDefault="00E445D8" w:rsidP="001E32F5">
            <w:r w:rsidRPr="008B22CC">
              <w:t>71</w:t>
            </w:r>
            <w:r w:rsidRPr="008B22CC">
              <w:t>页</w:t>
            </w:r>
            <w:r w:rsidRPr="008B22CC">
              <w:t xml:space="preserve"> 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E445D8" w:rsidRPr="008B22CC" w:rsidRDefault="00E445D8" w:rsidP="001E32F5">
            <w:r w:rsidRPr="008B22CC">
              <w:t>2013</w:t>
            </w:r>
          </w:p>
        </w:tc>
      </w:tr>
      <w:tr w:rsidR="00D132FE" w:rsidTr="005E5A92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D132FE" w:rsidRPr="008B22CC" w:rsidRDefault="00D132FE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2013-04-16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D132FE" w:rsidRPr="008B22CC" w:rsidRDefault="00D132FE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D132FE" w:rsidRPr="008B22CC" w:rsidRDefault="00D132FE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1510</w:t>
            </w:r>
            <w:r>
              <w:rPr>
                <w:rFonts w:hint="eastAsia"/>
                <w:lang w:eastAsia="zh-CN"/>
              </w:rPr>
              <w:t>接口，返回的订单标识改为订单编号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D132FE" w:rsidRPr="008B22CC" w:rsidRDefault="00D132FE" w:rsidP="001E32F5">
            <w:pPr>
              <w:rPr>
                <w:lang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D132FE" w:rsidRPr="008B22CC" w:rsidRDefault="0040082C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  <w:r>
              <w:rPr>
                <w:rFonts w:hint="eastAsia"/>
                <w:lang w:eastAsia="zh-CN"/>
              </w:rPr>
              <w:t>页</w:t>
            </w:r>
          </w:p>
        </w:tc>
      </w:tr>
      <w:tr w:rsidR="005E5A92" w:rsidTr="000135F5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:rsidR="005E5A92" w:rsidRDefault="005E5A92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2013-05-14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E5A92" w:rsidRDefault="005E5A92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:rsidR="005E5A92" w:rsidRDefault="00C12F5A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新增工单接口</w:t>
            </w:r>
            <w:r>
              <w:rPr>
                <w:rFonts w:hint="eastAsia"/>
                <w:lang w:eastAsia="zh-CN"/>
              </w:rPr>
              <w:t>1530,1531,1532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E5A92" w:rsidRPr="008B22CC" w:rsidRDefault="005E5A92" w:rsidP="001E32F5">
            <w:pPr>
              <w:rPr>
                <w:lang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:rsidR="005E5A92" w:rsidRDefault="00977B66" w:rsidP="00807A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79-</w:t>
            </w:r>
            <w:r w:rsidR="0017187B">
              <w:rPr>
                <w:rFonts w:hint="eastAsia"/>
                <w:lang w:eastAsia="zh-CN"/>
              </w:rPr>
              <w:t>8</w:t>
            </w:r>
            <w:r w:rsidR="00807A2D"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页</w:t>
            </w:r>
          </w:p>
        </w:tc>
      </w:tr>
      <w:tr w:rsidR="000135F5" w:rsidTr="00B45F5B">
        <w:tblPrEx>
          <w:tblW w:w="8735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  <w:tblPrExChange w:id="14" w:author="shenhg" w:date="2013-08-30T15:23:00Z">
            <w:tblPrEx>
              <w:tblW w:w="8735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/>
            </w:tblPrEx>
          </w:tblPrExChange>
        </w:tblPrEx>
        <w:trPr>
          <w:trHeight w:val="2446"/>
          <w:jc w:val="center"/>
          <w:trPrChange w:id="15" w:author="shenhg" w:date="2013-08-30T15:23:00Z">
            <w:trPr>
              <w:jc w:val="center"/>
            </w:trPr>
          </w:trPrChange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tcPrChange w:id="16" w:author="shenhg" w:date="2013-08-30T15:23:00Z">
              <w:tcPr>
                <w:tcW w:w="1360" w:type="dxa"/>
                <w:tcBorders>
                  <w:top w:val="single" w:sz="6" w:space="0" w:color="auto"/>
                </w:tcBorders>
              </w:tcPr>
            </w:tcPrChange>
          </w:tcPr>
          <w:p w:rsidR="000135F5" w:rsidRDefault="000135F5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2013-06-04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17" w:author="shenhg" w:date="2013-08-30T15:23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0135F5" w:rsidRDefault="000135F5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裘茂意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tcPrChange w:id="18" w:author="shenhg" w:date="2013-08-30T15:23:00Z">
              <w:tcPr>
                <w:tcW w:w="4288" w:type="dxa"/>
                <w:tcBorders>
                  <w:top w:val="single" w:sz="6" w:space="0" w:color="auto"/>
                </w:tcBorders>
              </w:tcPr>
            </w:tcPrChange>
          </w:tcPr>
          <w:p w:rsidR="00805586" w:rsidRDefault="00805586" w:rsidP="008055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a.1505</w:t>
            </w:r>
            <w:r>
              <w:rPr>
                <w:rFonts w:hint="eastAsia"/>
                <w:lang w:eastAsia="zh-CN"/>
              </w:rPr>
              <w:t>账户信息查询接口增加返回参数字段：信用等级（一般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优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好等）、当前信用额度</w:t>
            </w:r>
          </w:p>
          <w:p w:rsidR="00805586" w:rsidRDefault="00805586" w:rsidP="008055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b.</w:t>
            </w:r>
            <w:r>
              <w:rPr>
                <w:rFonts w:hint="eastAsia"/>
                <w:lang w:eastAsia="zh-CN"/>
              </w:rPr>
              <w:t>增加信用额度设置接口，请求字段：账户标识、信用额度值，返回成功或失败。</w:t>
            </w:r>
          </w:p>
          <w:p w:rsidR="000135F5" w:rsidRPr="001C6000" w:rsidRDefault="00805586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c.</w:t>
            </w:r>
            <w:r>
              <w:rPr>
                <w:rFonts w:hint="eastAsia"/>
                <w:lang w:eastAsia="zh-CN"/>
              </w:rPr>
              <w:t>所有接口增加参数交易渠道：</w:t>
            </w:r>
            <w:r>
              <w:rPr>
                <w:rFonts w:hint="eastAsia"/>
                <w:lang w:eastAsia="zh-CN"/>
              </w:rPr>
              <w:t>0-PC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标清，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高清</w:t>
            </w:r>
            <w:r>
              <w:rPr>
                <w:rFonts w:hint="eastAsia"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3-</w:t>
            </w:r>
            <w:r>
              <w:rPr>
                <w:rFonts w:hint="eastAsia"/>
                <w:lang w:eastAsia="zh-CN"/>
              </w:rPr>
              <w:t>高清</w:t>
            </w:r>
            <w:r>
              <w:rPr>
                <w:rFonts w:hint="eastAsia"/>
                <w:lang w:eastAsia="zh-CN"/>
              </w:rPr>
              <w:t>2.0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4-</w:t>
            </w:r>
            <w:r>
              <w:rPr>
                <w:rFonts w:hint="eastAsia"/>
                <w:lang w:eastAsia="zh-CN"/>
              </w:rPr>
              <w:t>云标清，</w:t>
            </w:r>
            <w:r>
              <w:rPr>
                <w:rFonts w:hint="eastAsia"/>
                <w:lang w:eastAsia="zh-CN"/>
              </w:rPr>
              <w:t>5-</w:t>
            </w:r>
            <w:r>
              <w:rPr>
                <w:rFonts w:hint="eastAsia"/>
                <w:lang w:eastAsia="zh-CN"/>
              </w:rPr>
              <w:t>云高清。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19" w:author="shenhg" w:date="2013-08-30T15:23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0135F5" w:rsidRPr="008B22CC" w:rsidRDefault="000135F5" w:rsidP="001E32F5">
            <w:pPr>
              <w:rPr>
                <w:lang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20" w:author="shenhg" w:date="2013-08-30T15:23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0135F5" w:rsidRDefault="000135F5" w:rsidP="00807A2D">
            <w:pPr>
              <w:rPr>
                <w:lang w:eastAsia="zh-CN"/>
              </w:rPr>
            </w:pPr>
          </w:p>
        </w:tc>
      </w:tr>
      <w:tr w:rsidR="000D38F5" w:rsidTr="0067408A">
        <w:tblPrEx>
          <w:tblW w:w="8735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  <w:tblPrExChange w:id="21" w:author="IBM" w:date="2013-06-05T10:04:00Z">
            <w:tblPrEx>
              <w:tblW w:w="8735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/>
            </w:tblPrEx>
          </w:tblPrExChange>
        </w:tblPrEx>
        <w:trPr>
          <w:jc w:val="center"/>
          <w:ins w:id="22" w:author="IBM" w:date="2013-06-04T16:35:00Z"/>
          <w:trPrChange w:id="23" w:author="IBM" w:date="2013-06-05T10:04:00Z">
            <w:trPr>
              <w:jc w:val="center"/>
            </w:trPr>
          </w:trPrChange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tcPrChange w:id="24" w:author="IBM" w:date="2013-06-05T10:04:00Z">
              <w:tcPr>
                <w:tcW w:w="1360" w:type="dxa"/>
                <w:tcBorders>
                  <w:top w:val="single" w:sz="6" w:space="0" w:color="auto"/>
                </w:tcBorders>
              </w:tcPr>
            </w:tcPrChange>
          </w:tcPr>
          <w:p w:rsidR="000D38F5" w:rsidRDefault="000D38F5" w:rsidP="001E32F5">
            <w:pPr>
              <w:rPr>
                <w:ins w:id="25" w:author="IBM" w:date="2013-06-04T16:35:00Z"/>
                <w:lang w:eastAsia="zh-CN"/>
              </w:rPr>
            </w:pPr>
            <w:ins w:id="26" w:author="IBM" w:date="2013-06-04T16:35:00Z">
              <w:r>
                <w:rPr>
                  <w:rFonts w:hint="eastAsia"/>
                  <w:lang w:eastAsia="zh-CN"/>
                </w:rPr>
                <w:t>2013-06-04</w:t>
              </w:r>
            </w:ins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27" w:author="IBM" w:date="2013-06-05T10:04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0D38F5" w:rsidRDefault="000D38F5" w:rsidP="001E32F5">
            <w:pPr>
              <w:rPr>
                <w:ins w:id="28" w:author="IBM" w:date="2013-06-04T16:35:00Z"/>
                <w:lang w:eastAsia="zh-CN"/>
              </w:rPr>
            </w:pPr>
            <w:ins w:id="29" w:author="IBM" w:date="2013-06-04T16:35:00Z">
              <w:r>
                <w:rPr>
                  <w:rFonts w:hint="eastAsia"/>
                  <w:lang w:eastAsia="zh-CN"/>
                </w:rPr>
                <w:t>郝仁超</w:t>
              </w:r>
            </w:ins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tcPrChange w:id="30" w:author="IBM" w:date="2013-06-05T10:04:00Z">
              <w:tcPr>
                <w:tcW w:w="4288" w:type="dxa"/>
                <w:tcBorders>
                  <w:top w:val="single" w:sz="6" w:space="0" w:color="auto"/>
                </w:tcBorders>
              </w:tcPr>
            </w:tcPrChange>
          </w:tcPr>
          <w:p w:rsidR="000D38F5" w:rsidRDefault="000D38F5" w:rsidP="00805586">
            <w:pPr>
              <w:rPr>
                <w:ins w:id="31" w:author="IBM" w:date="2013-06-04T16:35:00Z"/>
                <w:lang w:eastAsia="zh-CN"/>
              </w:rPr>
            </w:pPr>
            <w:ins w:id="32" w:author="IBM" w:date="2013-06-04T16:35:00Z">
              <w:r>
                <w:rPr>
                  <w:rFonts w:hint="eastAsia"/>
                  <w:lang w:eastAsia="zh-CN"/>
                </w:rPr>
                <w:t>修改的接口：</w:t>
              </w:r>
            </w:ins>
          </w:p>
          <w:p w:rsidR="00000000" w:rsidRDefault="000D38F5">
            <w:pPr>
              <w:ind w:firstLineChars="150" w:firstLine="330"/>
              <w:rPr>
                <w:ins w:id="33" w:author="IBM" w:date="2013-06-04T16:36:00Z"/>
                <w:lang w:eastAsia="zh-CN"/>
              </w:rPr>
              <w:pPrChange w:id="34" w:author="IBM" w:date="2013-06-04T16:37:00Z">
                <w:pPr/>
              </w:pPrChange>
            </w:pPr>
            <w:ins w:id="35" w:author="IBM" w:date="2013-06-04T16:35:00Z">
              <w:r w:rsidRPr="000D38F5">
                <w:rPr>
                  <w:rFonts w:hint="eastAsia"/>
                  <w:lang w:eastAsia="zh-CN"/>
                </w:rPr>
                <w:t>2</w:t>
              </w:r>
              <w:r w:rsidRPr="000D38F5">
                <w:rPr>
                  <w:rFonts w:hint="eastAsia"/>
                  <w:lang w:eastAsia="zh-CN"/>
                </w:rPr>
                <w:tab/>
              </w:r>
              <w:r w:rsidRPr="000D38F5">
                <w:rPr>
                  <w:rFonts w:hint="eastAsia"/>
                  <w:lang w:eastAsia="zh-CN"/>
                </w:rPr>
                <w:t>密码验证接口</w:t>
              </w:r>
            </w:ins>
          </w:p>
          <w:p w:rsidR="00000000" w:rsidRDefault="000D38F5">
            <w:pPr>
              <w:ind w:firstLineChars="150" w:firstLine="330"/>
              <w:rPr>
                <w:ins w:id="36" w:author="IBM" w:date="2013-06-04T16:44:00Z"/>
                <w:lang w:eastAsia="zh-CN"/>
              </w:rPr>
              <w:pPrChange w:id="37" w:author="IBM" w:date="2013-06-04T16:37:00Z">
                <w:pPr/>
              </w:pPrChange>
            </w:pPr>
            <w:ins w:id="38" w:author="IBM" w:date="2013-06-04T16:36:00Z">
              <w:r w:rsidRPr="000D38F5">
                <w:rPr>
                  <w:rFonts w:hint="eastAsia"/>
                  <w:lang w:eastAsia="zh-CN"/>
                </w:rPr>
                <w:t>3</w:t>
              </w:r>
              <w:r w:rsidRPr="000D38F5">
                <w:rPr>
                  <w:rFonts w:hint="eastAsia"/>
                  <w:lang w:eastAsia="zh-CN"/>
                </w:rPr>
                <w:tab/>
              </w:r>
              <w:r w:rsidRPr="000D38F5">
                <w:rPr>
                  <w:rFonts w:hint="eastAsia"/>
                  <w:lang w:eastAsia="zh-CN"/>
                </w:rPr>
                <w:t>客户密码修改接口</w:t>
              </w:r>
            </w:ins>
          </w:p>
          <w:p w:rsidR="00000000" w:rsidRDefault="00D175FA">
            <w:pPr>
              <w:ind w:firstLineChars="150" w:firstLine="330"/>
              <w:rPr>
                <w:ins w:id="39" w:author="IBM" w:date="2013-06-04T16:36:00Z"/>
                <w:del w:id="40" w:author="shenhg" w:date="2013-09-03T17:21:00Z"/>
                <w:lang w:eastAsia="zh-CN"/>
              </w:rPr>
              <w:pPrChange w:id="41" w:author="shenhg" w:date="2013-09-03T17:21:00Z">
                <w:pPr/>
              </w:pPrChange>
            </w:pPr>
            <w:ins w:id="42" w:author="IBM" w:date="2013-06-04T16:44:00Z">
              <w:r w:rsidRPr="00D175FA">
                <w:rPr>
                  <w:rFonts w:hint="eastAsia"/>
                  <w:lang w:eastAsia="zh-CN"/>
                </w:rPr>
                <w:t>7</w:t>
              </w:r>
              <w:r w:rsidRPr="00D175FA">
                <w:rPr>
                  <w:rFonts w:hint="eastAsia"/>
                  <w:lang w:eastAsia="zh-CN"/>
                </w:rPr>
                <w:tab/>
              </w:r>
              <w:r w:rsidRPr="00D175FA">
                <w:rPr>
                  <w:rFonts w:hint="eastAsia"/>
                  <w:lang w:eastAsia="zh-CN"/>
                </w:rPr>
                <w:t>用户信息查询接口</w:t>
              </w:r>
            </w:ins>
          </w:p>
          <w:p w:rsidR="00000000" w:rsidRDefault="000D38F5">
            <w:pPr>
              <w:ind w:firstLineChars="150" w:firstLine="330"/>
              <w:rPr>
                <w:ins w:id="43" w:author="IBM" w:date="2013-06-04T16:36:00Z"/>
                <w:del w:id="44" w:author="shenhg" w:date="2013-09-03T17:20:00Z"/>
                <w:lang w:eastAsia="zh-CN"/>
              </w:rPr>
              <w:pPrChange w:id="45" w:author="shenhg" w:date="2013-09-03T17:21:00Z">
                <w:pPr/>
              </w:pPrChange>
            </w:pPr>
            <w:ins w:id="46" w:author="IBM" w:date="2013-06-04T16:36:00Z">
              <w:r w:rsidRPr="000D38F5">
                <w:rPr>
                  <w:rFonts w:hint="eastAsia"/>
                  <w:lang w:eastAsia="zh-CN"/>
                </w:rPr>
                <w:t>15</w:t>
              </w:r>
              <w:r w:rsidRPr="000D38F5">
                <w:rPr>
                  <w:rFonts w:hint="eastAsia"/>
                  <w:lang w:eastAsia="zh-CN"/>
                </w:rPr>
                <w:tab/>
              </w:r>
              <w:r w:rsidRPr="000D38F5">
                <w:rPr>
                  <w:rFonts w:hint="eastAsia"/>
                  <w:lang w:eastAsia="zh-CN"/>
                </w:rPr>
                <w:t>产品订购查询接口</w:t>
              </w:r>
            </w:ins>
          </w:p>
          <w:p w:rsidR="000D38F5" w:rsidRDefault="000D38F5" w:rsidP="00805586">
            <w:pPr>
              <w:rPr>
                <w:ins w:id="47" w:author="IBM" w:date="2013-06-04T16:37:00Z"/>
                <w:lang w:eastAsia="zh-CN"/>
              </w:rPr>
            </w:pPr>
            <w:ins w:id="48" w:author="IBM" w:date="2013-06-04T16:36:00Z">
              <w:r>
                <w:rPr>
                  <w:rFonts w:hint="eastAsia"/>
                  <w:lang w:eastAsia="zh-CN"/>
                </w:rPr>
                <w:t>新增的接口</w:t>
              </w:r>
            </w:ins>
          </w:p>
          <w:p w:rsidR="00000000" w:rsidRDefault="000D38F5">
            <w:pPr>
              <w:ind w:firstLineChars="150" w:firstLine="330"/>
              <w:rPr>
                <w:ins w:id="49" w:author="IBM" w:date="2013-06-04T16:37:00Z"/>
                <w:lang w:eastAsia="zh-CN"/>
              </w:rPr>
              <w:pPrChange w:id="50" w:author="IBM" w:date="2013-06-04T16:37:00Z">
                <w:pPr/>
              </w:pPrChange>
            </w:pPr>
            <w:ins w:id="51" w:author="IBM" w:date="2013-06-04T16:37:00Z">
              <w:r>
                <w:rPr>
                  <w:rFonts w:hint="eastAsia"/>
                  <w:lang w:eastAsia="zh-CN"/>
                </w:rPr>
                <w:t>35</w:t>
              </w:r>
              <w:r>
                <w:rPr>
                  <w:rFonts w:hint="eastAsia"/>
                  <w:lang w:eastAsia="zh-CN"/>
                </w:rPr>
                <w:tab/>
                <w:t xml:space="preserve"> </w:t>
              </w:r>
              <w:r>
                <w:rPr>
                  <w:rFonts w:hint="eastAsia"/>
                  <w:lang w:eastAsia="zh-CN"/>
                </w:rPr>
                <w:t>获取／修改增值服务状态接口</w:t>
              </w:r>
            </w:ins>
            <w:ins w:id="52" w:author="shenhg" w:date="2013-09-03T17:20:00Z">
              <w:r w:rsidR="006E5B38">
                <w:rPr>
                  <w:rFonts w:hint="eastAsia"/>
                  <w:lang w:eastAsia="zh-CN"/>
                </w:rPr>
                <w:t xml:space="preserve"> </w:t>
              </w:r>
            </w:ins>
          </w:p>
          <w:p w:rsidR="00000000" w:rsidRDefault="000D38F5">
            <w:pPr>
              <w:ind w:firstLineChars="150" w:firstLine="330"/>
              <w:rPr>
                <w:ins w:id="53" w:author="IBM" w:date="2013-06-04T16:37:00Z"/>
                <w:lang w:eastAsia="zh-CN"/>
              </w:rPr>
              <w:pPrChange w:id="54" w:author="IBM" w:date="2013-06-04T16:37:00Z">
                <w:pPr/>
              </w:pPrChange>
            </w:pPr>
            <w:ins w:id="55" w:author="IBM" w:date="2013-06-04T16:37:00Z">
              <w:r>
                <w:rPr>
                  <w:rFonts w:hint="eastAsia"/>
                  <w:lang w:eastAsia="zh-CN"/>
                </w:rPr>
                <w:t>36</w:t>
              </w:r>
              <w:r>
                <w:rPr>
                  <w:rFonts w:hint="eastAsia"/>
                  <w:lang w:eastAsia="zh-CN"/>
                </w:rPr>
                <w:tab/>
              </w:r>
              <w:r>
                <w:rPr>
                  <w:rFonts w:hint="eastAsia"/>
                  <w:lang w:eastAsia="zh-CN"/>
                </w:rPr>
                <w:t>获取时段限制详细定义接口</w:t>
              </w:r>
            </w:ins>
          </w:p>
          <w:p w:rsidR="00000000" w:rsidRDefault="000D38F5">
            <w:pPr>
              <w:ind w:firstLineChars="150" w:firstLine="330"/>
              <w:rPr>
                <w:ins w:id="56" w:author="IBM" w:date="2013-06-04T16:37:00Z"/>
                <w:lang w:eastAsia="zh-CN"/>
              </w:rPr>
              <w:pPrChange w:id="57" w:author="IBM" w:date="2013-06-04T16:37:00Z">
                <w:pPr/>
              </w:pPrChange>
            </w:pPr>
            <w:ins w:id="58" w:author="IBM" w:date="2013-06-04T16:37:00Z">
              <w:r>
                <w:rPr>
                  <w:rFonts w:hint="eastAsia"/>
                  <w:lang w:eastAsia="zh-CN"/>
                </w:rPr>
                <w:t>37</w:t>
              </w:r>
              <w:r>
                <w:rPr>
                  <w:rFonts w:hint="eastAsia"/>
                  <w:lang w:eastAsia="zh-CN"/>
                </w:rPr>
                <w:tab/>
              </w:r>
              <w:r>
                <w:rPr>
                  <w:rFonts w:hint="eastAsia"/>
                  <w:lang w:eastAsia="zh-CN"/>
                </w:rPr>
                <w:t>新增</w:t>
              </w:r>
              <w:r>
                <w:rPr>
                  <w:rFonts w:hint="eastAsia"/>
                  <w:lang w:eastAsia="zh-CN"/>
                </w:rPr>
                <w:t>/</w:t>
              </w:r>
              <w:r>
                <w:rPr>
                  <w:rFonts w:hint="eastAsia"/>
                  <w:lang w:eastAsia="zh-CN"/>
                </w:rPr>
                <w:t>修改时段限制详细定义接口</w:t>
              </w:r>
            </w:ins>
          </w:p>
          <w:p w:rsidR="00000000" w:rsidRDefault="000D38F5">
            <w:pPr>
              <w:ind w:firstLineChars="150" w:firstLine="330"/>
              <w:rPr>
                <w:ins w:id="59" w:author="shenhg" w:date="2013-08-30T15:23:00Z"/>
                <w:lang w:eastAsia="zh-CN"/>
              </w:rPr>
              <w:pPrChange w:id="60" w:author="IBM" w:date="2013-06-04T16:37:00Z">
                <w:pPr/>
              </w:pPrChange>
            </w:pPr>
            <w:ins w:id="61" w:author="IBM" w:date="2013-06-04T16:37:00Z">
              <w:r>
                <w:rPr>
                  <w:rFonts w:hint="eastAsia"/>
                  <w:lang w:eastAsia="zh-CN"/>
                </w:rPr>
                <w:t>38</w:t>
              </w:r>
              <w:r>
                <w:rPr>
                  <w:rFonts w:hint="eastAsia"/>
                  <w:lang w:eastAsia="zh-CN"/>
                </w:rPr>
                <w:tab/>
              </w:r>
              <w:r>
                <w:rPr>
                  <w:rFonts w:hint="eastAsia"/>
                  <w:lang w:eastAsia="zh-CN"/>
                </w:rPr>
                <w:t>删除时段限制明细接口</w:t>
              </w:r>
            </w:ins>
          </w:p>
          <w:p w:rsidR="00000000" w:rsidRDefault="003804D0">
            <w:pPr>
              <w:ind w:firstLineChars="150" w:firstLine="330"/>
              <w:rPr>
                <w:ins w:id="62" w:author="IBM" w:date="2013-06-04T16:35:00Z"/>
                <w:lang w:eastAsia="zh-CN"/>
              </w:rPr>
              <w:pPrChange w:id="63" w:author="IBM" w:date="2013-06-04T16:37:00Z">
                <w:pPr/>
              </w:pPrChange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64" w:author="IBM" w:date="2013-06-05T10:04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0D38F5" w:rsidRPr="008B22CC" w:rsidRDefault="000D38F5" w:rsidP="001E32F5">
            <w:pPr>
              <w:rPr>
                <w:ins w:id="65" w:author="IBM" w:date="2013-06-04T16:35:00Z"/>
                <w:lang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66" w:author="IBM" w:date="2013-06-05T10:04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0D38F5" w:rsidRDefault="000D38F5" w:rsidP="00807A2D">
            <w:pPr>
              <w:rPr>
                <w:ins w:id="67" w:author="IBM" w:date="2013-06-04T16:35:00Z"/>
                <w:lang w:eastAsia="zh-CN"/>
              </w:rPr>
            </w:pPr>
          </w:p>
        </w:tc>
      </w:tr>
      <w:tr w:rsidR="0067408A" w:rsidTr="00ED3D91">
        <w:tblPrEx>
          <w:tblW w:w="8735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  <w:tblPrExChange w:id="68" w:author="shenhg" w:date="2013-09-03T17:18:00Z">
            <w:tblPrEx>
              <w:tblW w:w="8735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/>
            </w:tblPrEx>
          </w:tblPrExChange>
        </w:tblPrEx>
        <w:trPr>
          <w:jc w:val="center"/>
          <w:ins w:id="69" w:author="IBM" w:date="2013-06-05T10:04:00Z"/>
          <w:trPrChange w:id="70" w:author="shenhg" w:date="2013-09-03T17:18:00Z">
            <w:trPr>
              <w:jc w:val="center"/>
            </w:trPr>
          </w:trPrChange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tcPrChange w:id="71" w:author="shenhg" w:date="2013-09-03T17:18:00Z">
              <w:tcPr>
                <w:tcW w:w="1360" w:type="dxa"/>
                <w:tcBorders>
                  <w:top w:val="single" w:sz="6" w:space="0" w:color="auto"/>
                </w:tcBorders>
              </w:tcPr>
            </w:tcPrChange>
          </w:tcPr>
          <w:p w:rsidR="0067408A" w:rsidRDefault="0067408A" w:rsidP="001E32F5">
            <w:pPr>
              <w:rPr>
                <w:ins w:id="72" w:author="IBM" w:date="2013-06-05T10:04:00Z"/>
                <w:lang w:eastAsia="zh-CN"/>
              </w:rPr>
            </w:pPr>
            <w:ins w:id="73" w:author="IBM" w:date="2013-06-05T10:04:00Z">
              <w:r>
                <w:rPr>
                  <w:rFonts w:hint="eastAsia"/>
                  <w:lang w:eastAsia="zh-CN"/>
                </w:rPr>
                <w:t>2013-06-05</w:t>
              </w:r>
            </w:ins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74" w:author="shenhg" w:date="2013-09-03T17:18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67408A" w:rsidRDefault="0067408A" w:rsidP="001E32F5">
            <w:pPr>
              <w:rPr>
                <w:ins w:id="75" w:author="IBM" w:date="2013-06-05T10:04:00Z"/>
                <w:lang w:eastAsia="zh-CN"/>
              </w:rPr>
            </w:pPr>
            <w:ins w:id="76" w:author="IBM" w:date="2013-06-05T10:04:00Z">
              <w:r>
                <w:rPr>
                  <w:rFonts w:hint="eastAsia"/>
                  <w:lang w:eastAsia="zh-CN"/>
                </w:rPr>
                <w:t>郝仁超</w:t>
              </w:r>
            </w:ins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tcPrChange w:id="77" w:author="shenhg" w:date="2013-09-03T17:18:00Z">
              <w:tcPr>
                <w:tcW w:w="4288" w:type="dxa"/>
                <w:tcBorders>
                  <w:top w:val="single" w:sz="6" w:space="0" w:color="auto"/>
                </w:tcBorders>
              </w:tcPr>
            </w:tcPrChange>
          </w:tcPr>
          <w:p w:rsidR="0067408A" w:rsidRDefault="0067408A" w:rsidP="00805586">
            <w:pPr>
              <w:rPr>
                <w:ins w:id="78" w:author="IBM" w:date="2013-06-05T10:04:00Z"/>
                <w:lang w:eastAsia="zh-CN"/>
              </w:rPr>
            </w:pPr>
            <w:ins w:id="79" w:author="IBM" w:date="2013-06-05T10:04:00Z">
              <w:r>
                <w:rPr>
                  <w:rFonts w:hint="eastAsia"/>
                  <w:lang w:eastAsia="zh-CN"/>
                </w:rPr>
                <w:t>修改的接口：</w:t>
              </w:r>
            </w:ins>
            <w:ins w:id="80" w:author="shenhg" w:date="2013-08-28T17:42:00Z">
              <w:r w:rsidR="00805A2A">
                <w:rPr>
                  <w:rFonts w:hint="eastAsia"/>
                  <w:lang w:eastAsia="zh-CN"/>
                </w:rPr>
                <w:t>(</w:t>
              </w:r>
              <w:r w:rsidR="00805A2A">
                <w:rPr>
                  <w:rFonts w:hint="eastAsia"/>
                  <w:lang w:eastAsia="zh-CN"/>
                </w:rPr>
                <w:t>具体调整见详细说明</w:t>
              </w:r>
              <w:r w:rsidR="00805A2A">
                <w:rPr>
                  <w:rFonts w:hint="eastAsia"/>
                  <w:lang w:eastAsia="zh-CN"/>
                </w:rPr>
                <w:t>)</w:t>
              </w:r>
            </w:ins>
          </w:p>
          <w:p w:rsidR="0067408A" w:rsidRDefault="0067408A" w:rsidP="00805586">
            <w:pPr>
              <w:rPr>
                <w:ins w:id="81" w:author="IBM" w:date="2013-06-05T10:04:00Z"/>
                <w:lang w:eastAsia="zh-CN"/>
              </w:rPr>
            </w:pPr>
            <w:ins w:id="82" w:author="IBM" w:date="2013-06-05T10:04:00Z">
              <w:r w:rsidRPr="0067408A">
                <w:rPr>
                  <w:rFonts w:hint="eastAsia"/>
                  <w:lang w:eastAsia="zh-CN"/>
                </w:rPr>
                <w:t>7</w:t>
              </w:r>
              <w:r w:rsidRPr="0067408A">
                <w:rPr>
                  <w:rFonts w:hint="eastAsia"/>
                  <w:lang w:eastAsia="zh-CN"/>
                </w:rPr>
                <w:tab/>
              </w:r>
              <w:r w:rsidRPr="0067408A">
                <w:rPr>
                  <w:rFonts w:hint="eastAsia"/>
                  <w:lang w:eastAsia="zh-CN"/>
                </w:rPr>
                <w:t>用户信息查询接口</w:t>
              </w:r>
            </w:ins>
          </w:p>
          <w:p w:rsidR="00000000" w:rsidRDefault="0067408A">
            <w:pPr>
              <w:ind w:firstLine="435"/>
              <w:rPr>
                <w:ins w:id="83" w:author="shenhg" w:date="2013-08-29T20:34:00Z"/>
                <w:lang w:eastAsia="zh-CN"/>
              </w:rPr>
              <w:pPrChange w:id="84" w:author="IBM" w:date="2013-06-05T10:04:00Z">
                <w:pPr/>
              </w:pPrChange>
            </w:pPr>
            <w:ins w:id="85" w:author="IBM" w:date="2013-06-05T10:04:00Z">
              <w:r>
                <w:rPr>
                  <w:rFonts w:hint="eastAsia"/>
                  <w:lang w:eastAsia="zh-CN"/>
                </w:rPr>
                <w:t>查询</w:t>
              </w:r>
              <w:r>
                <w:rPr>
                  <w:rFonts w:hint="eastAsia"/>
                  <w:lang w:eastAsia="zh-CN"/>
                </w:rPr>
                <w:t>/</w:t>
              </w:r>
              <w:r>
                <w:rPr>
                  <w:rFonts w:hint="eastAsia"/>
                  <w:lang w:eastAsia="zh-CN"/>
                </w:rPr>
                <w:t>返回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都增加宽带登录名</w:t>
              </w:r>
            </w:ins>
          </w:p>
          <w:p w:rsidR="00000000" w:rsidRDefault="003804D0">
            <w:pPr>
              <w:ind w:firstLine="435"/>
              <w:rPr>
                <w:ins w:id="86" w:author="IBM" w:date="2013-06-05T10:04:00Z"/>
                <w:del w:id="87" w:author="shenhg" w:date="2013-09-03T17:19:00Z"/>
                <w:lang w:eastAsia="zh-CN"/>
              </w:rPr>
              <w:pPrChange w:id="88" w:author="IBM" w:date="2013-06-05T10:04:00Z">
                <w:pPr/>
              </w:pPrChange>
            </w:pPr>
          </w:p>
          <w:p w:rsidR="0067408A" w:rsidRDefault="0067408A" w:rsidP="0067408A">
            <w:pPr>
              <w:rPr>
                <w:ins w:id="89" w:author="IBM" w:date="2013-06-05T10:05:00Z"/>
                <w:lang w:eastAsia="zh-CN"/>
              </w:rPr>
            </w:pPr>
            <w:ins w:id="90" w:author="IBM" w:date="2013-06-05T10:05:00Z">
              <w:r w:rsidRPr="0067408A">
                <w:rPr>
                  <w:rFonts w:hint="eastAsia"/>
                  <w:lang w:eastAsia="zh-CN"/>
                </w:rPr>
                <w:lastRenderedPageBreak/>
                <w:t>9</w:t>
              </w:r>
              <w:r w:rsidRPr="0067408A">
                <w:rPr>
                  <w:rFonts w:hint="eastAsia"/>
                  <w:lang w:eastAsia="zh-CN"/>
                </w:rPr>
                <w:tab/>
              </w:r>
              <w:r w:rsidRPr="0067408A">
                <w:rPr>
                  <w:rFonts w:hint="eastAsia"/>
                  <w:lang w:eastAsia="zh-CN"/>
                </w:rPr>
                <w:t>用户业务类型</w:t>
              </w:r>
            </w:ins>
          </w:p>
          <w:p w:rsidR="00000000" w:rsidRDefault="0067408A">
            <w:pPr>
              <w:ind w:firstLine="435"/>
              <w:rPr>
                <w:ins w:id="91" w:author="shenhg" w:date="2013-08-29T20:33:00Z"/>
                <w:lang w:eastAsia="zh-CN"/>
              </w:rPr>
              <w:pPrChange w:id="92" w:author="shenhg" w:date="2013-08-29T20:33:00Z">
                <w:pPr/>
              </w:pPrChange>
            </w:pPr>
            <w:ins w:id="93" w:author="IBM" w:date="2013-06-05T10:05:00Z">
              <w:del w:id="94" w:author="shenhg" w:date="2013-08-29T20:33:00Z">
                <w:r w:rsidDel="00FF106F">
                  <w:rPr>
                    <w:rFonts w:hint="eastAsia"/>
                    <w:lang w:eastAsia="zh-CN"/>
                  </w:rPr>
                  <w:delText xml:space="preserve">    </w:delText>
                </w:r>
              </w:del>
              <w:r w:rsidRPr="0067408A">
                <w:rPr>
                  <w:rFonts w:hint="eastAsia"/>
                  <w:lang w:eastAsia="zh-CN"/>
                </w:rPr>
                <w:t xml:space="preserve">subFlag </w:t>
              </w:r>
              <w:r w:rsidRPr="0067408A">
                <w:rPr>
                  <w:rFonts w:hint="eastAsia"/>
                  <w:lang w:eastAsia="zh-CN"/>
                </w:rPr>
                <w:t>新增：融合</w:t>
              </w:r>
              <w:r w:rsidRPr="0067408A">
                <w:rPr>
                  <w:rFonts w:hint="eastAsia"/>
                  <w:lang w:eastAsia="zh-CN"/>
                </w:rPr>
                <w:t>(</w:t>
              </w:r>
              <w:r w:rsidRPr="0067408A">
                <w:rPr>
                  <w:rFonts w:hint="eastAsia"/>
                  <w:lang w:eastAsia="zh-CN"/>
                </w:rPr>
                <w:t>宽带</w:t>
              </w:r>
              <w:r w:rsidRPr="0067408A">
                <w:rPr>
                  <w:rFonts w:hint="eastAsia"/>
                  <w:lang w:eastAsia="zh-CN"/>
                </w:rPr>
                <w:t>+</w:t>
              </w:r>
              <w:r w:rsidRPr="0067408A">
                <w:rPr>
                  <w:rFonts w:hint="eastAsia"/>
                  <w:lang w:eastAsia="zh-CN"/>
                </w:rPr>
                <w:t>数字</w:t>
              </w:r>
              <w:r w:rsidRPr="0067408A">
                <w:rPr>
                  <w:rFonts w:hint="eastAsia"/>
                  <w:lang w:eastAsia="zh-CN"/>
                </w:rPr>
                <w:t>) 5</w:t>
              </w:r>
            </w:ins>
          </w:p>
          <w:p w:rsidR="00FF106F" w:rsidRPr="0067408A" w:rsidRDefault="00FF106F" w:rsidP="00FF106F">
            <w:pPr>
              <w:rPr>
                <w:ins w:id="95" w:author="IBM" w:date="2013-06-05T10:04:00Z"/>
                <w:lang w:eastAsia="zh-CN"/>
              </w:rPr>
            </w:pPr>
            <w:ins w:id="96" w:author="shenhg" w:date="2013-08-29T20:33:00Z">
              <w:r>
                <w:rPr>
                  <w:rFonts w:hint="eastAsia"/>
                  <w:lang w:eastAsia="zh-CN"/>
                </w:rPr>
                <w:t>各个接口修改和删除新增操作增加</w:t>
              </w:r>
              <w:r w:rsidRPr="0047483C">
                <w:rPr>
                  <w:lang w:eastAsia="zh-CN"/>
                </w:rPr>
                <w:t>tradeChannels</w:t>
              </w:r>
              <w:r>
                <w:rPr>
                  <w:rFonts w:hint="eastAsia"/>
                  <w:lang w:eastAsia="zh-CN"/>
                </w:rPr>
                <w:t>传入参数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枚举值见枚举</w:t>
              </w:r>
            </w:ins>
            <w:ins w:id="97" w:author="shenhg" w:date="2013-08-29T20:34:00Z">
              <w:r>
                <w:rPr>
                  <w:rFonts w:hint="eastAsia"/>
                  <w:lang w:eastAsia="zh-CN"/>
                </w:rPr>
                <w:t>描述</w:t>
              </w:r>
            </w:ins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98" w:author="shenhg" w:date="2013-09-03T17:18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67408A" w:rsidRPr="008B22CC" w:rsidRDefault="0067408A" w:rsidP="001E32F5">
            <w:pPr>
              <w:rPr>
                <w:ins w:id="99" w:author="IBM" w:date="2013-06-05T10:04:00Z"/>
                <w:lang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tcPrChange w:id="100" w:author="shenhg" w:date="2013-09-03T17:18:00Z">
              <w:tcPr>
                <w:tcW w:w="1029" w:type="dxa"/>
                <w:tcBorders>
                  <w:top w:val="single" w:sz="6" w:space="0" w:color="auto"/>
                </w:tcBorders>
              </w:tcPr>
            </w:tcPrChange>
          </w:tcPr>
          <w:p w:rsidR="0067408A" w:rsidRDefault="0067408A" w:rsidP="00807A2D">
            <w:pPr>
              <w:rPr>
                <w:ins w:id="101" w:author="IBM" w:date="2013-06-05T10:04:00Z"/>
                <w:lang w:eastAsia="zh-CN"/>
              </w:rPr>
            </w:pPr>
          </w:p>
        </w:tc>
      </w:tr>
      <w:tr w:rsidR="00ED3D91" w:rsidTr="005502E5">
        <w:trPr>
          <w:jc w:val="center"/>
          <w:ins w:id="102" w:author="shenhg" w:date="2013-09-03T17:18:00Z"/>
        </w:trPr>
        <w:tc>
          <w:tcPr>
            <w:tcW w:w="1360" w:type="dxa"/>
            <w:tcBorders>
              <w:top w:val="single" w:sz="6" w:space="0" w:color="auto"/>
            </w:tcBorders>
          </w:tcPr>
          <w:p w:rsidR="00ED3D91" w:rsidRDefault="00ED3D91" w:rsidP="001E32F5">
            <w:pPr>
              <w:rPr>
                <w:ins w:id="103" w:author="shenhg" w:date="2013-09-03T17:18:00Z"/>
                <w:lang w:eastAsia="zh-CN"/>
              </w:rPr>
            </w:pPr>
            <w:ins w:id="104" w:author="shenhg" w:date="2013-09-03T17:18:00Z">
              <w:r>
                <w:rPr>
                  <w:rFonts w:hint="eastAsia"/>
                  <w:lang w:eastAsia="zh-CN"/>
                </w:rPr>
                <w:lastRenderedPageBreak/>
                <w:t>2013-09-03</w:t>
              </w:r>
            </w:ins>
          </w:p>
        </w:tc>
        <w:tc>
          <w:tcPr>
            <w:tcW w:w="1029" w:type="dxa"/>
            <w:tcBorders>
              <w:top w:val="single" w:sz="6" w:space="0" w:color="auto"/>
            </w:tcBorders>
          </w:tcPr>
          <w:p w:rsidR="00ED3D91" w:rsidRDefault="00ED3D91" w:rsidP="001E32F5">
            <w:pPr>
              <w:rPr>
                <w:ins w:id="105" w:author="shenhg" w:date="2013-09-03T17:18:00Z"/>
                <w:lang w:eastAsia="zh-CN"/>
              </w:rPr>
            </w:pPr>
            <w:ins w:id="106" w:author="shenhg" w:date="2013-09-03T17:18:00Z">
              <w:r>
                <w:rPr>
                  <w:rFonts w:hint="eastAsia"/>
                  <w:lang w:eastAsia="zh-CN"/>
                </w:rPr>
                <w:t>沈胡根</w:t>
              </w:r>
            </w:ins>
          </w:p>
        </w:tc>
        <w:tc>
          <w:tcPr>
            <w:tcW w:w="4288" w:type="dxa"/>
            <w:tcBorders>
              <w:top w:val="single" w:sz="6" w:space="0" w:color="auto"/>
            </w:tcBorders>
          </w:tcPr>
          <w:p w:rsidR="00ED3D91" w:rsidRDefault="00ED3D91" w:rsidP="00805586">
            <w:pPr>
              <w:rPr>
                <w:ins w:id="107" w:author="shenhg" w:date="2013-09-03T17:18:00Z"/>
                <w:lang w:eastAsia="zh-CN"/>
              </w:rPr>
            </w:pPr>
            <w:ins w:id="108" w:author="shenhg" w:date="2013-09-03T17:18:00Z">
              <w:r>
                <w:rPr>
                  <w:rFonts w:hint="eastAsia"/>
                  <w:lang w:eastAsia="zh-CN"/>
                </w:rPr>
                <w:t>修改的接口：</w:t>
              </w:r>
              <w:r>
                <w:rPr>
                  <w:rFonts w:hint="eastAsia"/>
                  <w:lang w:eastAsia="zh-CN"/>
                </w:rPr>
                <w:t>(</w:t>
              </w:r>
              <w:r>
                <w:rPr>
                  <w:rFonts w:hint="eastAsia"/>
                  <w:lang w:eastAsia="zh-CN"/>
                </w:rPr>
                <w:t>具体调整见详细说明</w:t>
              </w:r>
              <w:r>
                <w:rPr>
                  <w:rFonts w:hint="eastAsia"/>
                  <w:lang w:eastAsia="zh-CN"/>
                </w:rPr>
                <w:t>)</w:t>
              </w:r>
            </w:ins>
          </w:p>
          <w:p w:rsidR="00000000" w:rsidRDefault="00717860">
            <w:pPr>
              <w:rPr>
                <w:ins w:id="109" w:author="shenhg" w:date="2013-09-03T17:25:00Z"/>
                <w:lang w:eastAsia="zh-CN"/>
              </w:rPr>
              <w:pPrChange w:id="110" w:author="shenhg" w:date="2013-09-03T17:22:00Z">
                <w:pPr>
                  <w:ind w:firstLineChars="150" w:firstLine="330"/>
                </w:pPr>
              </w:pPrChange>
            </w:pPr>
            <w:ins w:id="111" w:author="shenhg" w:date="2013-09-03T17:22:00Z">
              <w:r w:rsidRPr="000D38F5">
                <w:rPr>
                  <w:rFonts w:hint="eastAsia"/>
                  <w:lang w:eastAsia="zh-CN"/>
                </w:rPr>
                <w:t>2</w:t>
              </w:r>
              <w:r w:rsidRPr="000D38F5">
                <w:rPr>
                  <w:rFonts w:hint="eastAsia"/>
                  <w:lang w:eastAsia="zh-CN"/>
                </w:rPr>
                <w:tab/>
              </w:r>
              <w:r w:rsidRPr="000D38F5">
                <w:rPr>
                  <w:rFonts w:hint="eastAsia"/>
                  <w:lang w:eastAsia="zh-CN"/>
                </w:rPr>
                <w:t>密码验证接口</w:t>
              </w:r>
            </w:ins>
            <w:ins w:id="112" w:author="shenhg" w:date="2013-09-03T17:23:00Z">
              <w:r>
                <w:rPr>
                  <w:rFonts w:hint="eastAsia"/>
                  <w:lang w:eastAsia="zh-CN"/>
                </w:rPr>
                <w:t>（</w:t>
              </w:r>
            </w:ins>
            <w:ins w:id="113" w:author="shenhg" w:date="2013-09-03T17:24:00Z">
              <w:r>
                <w:rPr>
                  <w:rFonts w:hint="eastAsia"/>
                  <w:lang w:eastAsia="zh-CN"/>
                </w:rPr>
                <w:t>1.</w:t>
              </w:r>
            </w:ins>
            <w:ins w:id="114" w:author="shenhg" w:date="2013-09-03T17:23:00Z">
              <w:r>
                <w:rPr>
                  <w:rFonts w:hint="eastAsia"/>
                  <w:lang w:eastAsia="zh-CN"/>
                </w:rPr>
                <w:t>增加家长锁</w:t>
              </w:r>
            </w:ins>
            <w:ins w:id="115" w:author="shenhg" w:date="2013-09-03T17:24:00Z">
              <w:r>
                <w:rPr>
                  <w:rFonts w:hint="eastAsia"/>
                  <w:lang w:eastAsia="zh-CN"/>
                </w:rPr>
                <w:t>验证</w:t>
              </w:r>
              <w:r>
                <w:rPr>
                  <w:rFonts w:hint="eastAsia"/>
                  <w:lang w:eastAsia="zh-CN"/>
                </w:rPr>
                <w:t xml:space="preserve">2. </w:t>
              </w:r>
              <w:r>
                <w:rPr>
                  <w:rFonts w:hint="eastAsia"/>
                  <w:lang w:eastAsia="zh-CN"/>
                </w:rPr>
                <w:t>按照操作类型判断具体业务操作：</w:t>
              </w:r>
              <w:r>
                <w:rPr>
                  <w:rFonts w:hint="eastAsia"/>
                  <w:lang w:eastAsia="zh-CN"/>
                </w:rPr>
                <w:t>1</w:t>
              </w:r>
              <w:r>
                <w:rPr>
                  <w:rFonts w:hint="eastAsia"/>
                  <w:lang w:eastAsia="zh-CN"/>
                </w:rPr>
                <w:t>类型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参数</w:t>
              </w:r>
              <w:r>
                <w:rPr>
                  <w:rFonts w:hint="eastAsia"/>
                  <w:lang w:eastAsia="zh-CN"/>
                </w:rPr>
                <w:t>loginName</w:t>
              </w:r>
              <w:r>
                <w:rPr>
                  <w:rFonts w:hint="eastAsia"/>
                  <w:lang w:eastAsia="zh-CN"/>
                </w:rPr>
                <w:t>按照客户编号获取数据进行操作。</w:t>
              </w:r>
              <w:r>
                <w:rPr>
                  <w:rFonts w:hint="eastAsia"/>
                  <w:lang w:eastAsia="zh-CN"/>
                </w:rPr>
                <w:t>2</w:t>
              </w:r>
              <w:r>
                <w:rPr>
                  <w:rFonts w:hint="eastAsia"/>
                  <w:lang w:eastAsia="zh-CN"/>
                </w:rPr>
                <w:t>，</w:t>
              </w:r>
              <w:r>
                <w:rPr>
                  <w:rFonts w:hint="eastAsia"/>
                  <w:lang w:eastAsia="zh-CN"/>
                </w:rPr>
                <w:t>3</w:t>
              </w:r>
              <w:r>
                <w:rPr>
                  <w:rFonts w:hint="eastAsia"/>
                  <w:lang w:eastAsia="zh-CN"/>
                </w:rPr>
                <w:t>类型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参数</w:t>
              </w:r>
              <w:r>
                <w:rPr>
                  <w:rFonts w:hint="eastAsia"/>
                  <w:lang w:eastAsia="zh-CN"/>
                </w:rPr>
                <w:t xml:space="preserve">loginName </w:t>
              </w:r>
              <w:r>
                <w:rPr>
                  <w:rFonts w:hint="eastAsia"/>
                  <w:lang w:eastAsia="zh-CN"/>
                </w:rPr>
                <w:t>按照登录名获取数据进行操作</w:t>
              </w:r>
            </w:ins>
            <w:ins w:id="116" w:author="shenhg" w:date="2013-09-03T17:23:00Z">
              <w:r>
                <w:rPr>
                  <w:rFonts w:hint="eastAsia"/>
                  <w:lang w:eastAsia="zh-CN"/>
                </w:rPr>
                <w:t>）</w:t>
              </w:r>
            </w:ins>
          </w:p>
          <w:p w:rsidR="00717860" w:rsidRDefault="00717860">
            <w:pPr>
              <w:rPr>
                <w:ins w:id="117" w:author="shenhg" w:date="2013-09-03T17:22:00Z"/>
                <w:lang w:eastAsia="zh-CN"/>
              </w:rPr>
            </w:pPr>
            <w:ins w:id="118" w:author="shenhg" w:date="2013-09-03T17:25:00Z">
              <w:r w:rsidRPr="000D38F5">
                <w:rPr>
                  <w:rFonts w:hint="eastAsia"/>
                  <w:lang w:eastAsia="zh-CN"/>
                </w:rPr>
                <w:t>3</w:t>
              </w:r>
              <w:r w:rsidRPr="000D38F5">
                <w:rPr>
                  <w:rFonts w:hint="eastAsia"/>
                  <w:lang w:eastAsia="zh-CN"/>
                </w:rPr>
                <w:tab/>
              </w:r>
              <w:r w:rsidRPr="000D38F5">
                <w:rPr>
                  <w:rFonts w:hint="eastAsia"/>
                  <w:lang w:eastAsia="zh-CN"/>
                </w:rPr>
                <w:t>密码修改接口</w:t>
              </w:r>
              <w:r>
                <w:rPr>
                  <w:rFonts w:hint="eastAsia"/>
                  <w:lang w:eastAsia="zh-CN"/>
                </w:rPr>
                <w:t>（根据操作类型</w:t>
              </w:r>
              <w:r>
                <w:rPr>
                  <w:rFonts w:hint="eastAsia"/>
                  <w:lang w:eastAsia="zh-CN"/>
                </w:rPr>
                <w:t>operationType</w:t>
              </w:r>
              <w:r>
                <w:rPr>
                  <w:rFonts w:hint="eastAsia"/>
                  <w:lang w:eastAsia="zh-CN"/>
                </w:rPr>
                <w:t>判断：</w:t>
              </w:r>
              <w:r>
                <w:rPr>
                  <w:rFonts w:hint="eastAsia"/>
                  <w:lang w:eastAsia="zh-CN"/>
                </w:rPr>
                <w:t>1</w:t>
              </w:r>
              <w:r>
                <w:rPr>
                  <w:rFonts w:hint="eastAsia"/>
                  <w:lang w:eastAsia="zh-CN"/>
                </w:rPr>
                <w:t>类型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参数</w:t>
              </w:r>
              <w:r w:rsidRPr="0093693C">
                <w:rPr>
                  <w:rFonts w:hint="eastAsia"/>
                  <w:lang w:eastAsia="zh-CN"/>
                </w:rPr>
                <w:t>loginName</w:t>
              </w:r>
              <w:r>
                <w:rPr>
                  <w:rFonts w:hint="eastAsia"/>
                  <w:lang w:eastAsia="zh-CN"/>
                </w:rPr>
                <w:t>按照客户标识取数据操作。</w:t>
              </w:r>
              <w:r>
                <w:rPr>
                  <w:rFonts w:hint="eastAsia"/>
                  <w:lang w:eastAsia="zh-CN"/>
                </w:rPr>
                <w:t>2</w:t>
              </w:r>
              <w:r>
                <w:rPr>
                  <w:rFonts w:hint="eastAsia"/>
                  <w:lang w:eastAsia="zh-CN"/>
                </w:rPr>
                <w:t>，</w:t>
              </w:r>
              <w:r>
                <w:rPr>
                  <w:rFonts w:hint="eastAsia"/>
                  <w:lang w:eastAsia="zh-CN"/>
                </w:rPr>
                <w:t>3</w:t>
              </w:r>
              <w:r>
                <w:rPr>
                  <w:rFonts w:hint="eastAsia"/>
                  <w:lang w:eastAsia="zh-CN"/>
                </w:rPr>
                <w:t>类型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参数</w:t>
              </w:r>
              <w:r>
                <w:rPr>
                  <w:rFonts w:hint="eastAsia"/>
                  <w:lang w:eastAsia="zh-CN"/>
                </w:rPr>
                <w:t>loginName</w:t>
              </w:r>
              <w:r>
                <w:rPr>
                  <w:rFonts w:hint="eastAsia"/>
                  <w:lang w:eastAsia="zh-CN"/>
                </w:rPr>
                <w:t>按照宽带登入名取数据操作）</w:t>
              </w:r>
            </w:ins>
          </w:p>
          <w:p w:rsidR="00717860" w:rsidRPr="00717860" w:rsidRDefault="00717860">
            <w:pPr>
              <w:rPr>
                <w:ins w:id="119" w:author="shenhg" w:date="2013-09-03T17:21:00Z"/>
                <w:lang w:eastAsia="zh-CN"/>
              </w:rPr>
            </w:pPr>
            <w:ins w:id="120" w:author="shenhg" w:date="2013-09-03T17:21:00Z">
              <w:r>
                <w:rPr>
                  <w:rFonts w:hint="eastAsia"/>
                  <w:lang w:eastAsia="zh-CN"/>
                </w:rPr>
                <w:t xml:space="preserve">5  </w:t>
              </w:r>
              <w:r>
                <w:rPr>
                  <w:rFonts w:hint="eastAsia"/>
                  <w:lang w:eastAsia="zh-CN"/>
                </w:rPr>
                <w:t>客户信息查询接口（增加客户业务类型）</w:t>
              </w:r>
            </w:ins>
          </w:p>
          <w:p w:rsidR="00000000" w:rsidRDefault="006E5B38">
            <w:pPr>
              <w:rPr>
                <w:ins w:id="121" w:author="shenhg" w:date="2013-09-03T17:21:00Z"/>
                <w:lang w:eastAsia="zh-CN"/>
                <w:rPrChange w:id="122" w:author="shenhg" w:date="2013-09-03T17:23:00Z">
                  <w:rPr>
                    <w:ins w:id="123" w:author="shenhg" w:date="2013-09-03T17:21:00Z"/>
                    <w:rFonts w:ascii="Courier New" w:hAnsi="Courier New" w:cs="Courier New"/>
                    <w:color w:val="000000"/>
                    <w:sz w:val="20"/>
                    <w:szCs w:val="20"/>
                    <w:lang w:eastAsia="zh-CN"/>
                  </w:rPr>
                </w:rPrChange>
              </w:rPr>
              <w:pPrChange w:id="124" w:author="shenhg" w:date="2013-09-03T17:23:00Z">
                <w:pPr>
                  <w:ind w:firstLine="435"/>
                </w:pPr>
              </w:pPrChange>
            </w:pPr>
            <w:ins w:id="125" w:author="shenhg" w:date="2013-09-03T17:19:00Z">
              <w:r w:rsidRPr="0067408A">
                <w:rPr>
                  <w:rFonts w:hint="eastAsia"/>
                  <w:lang w:eastAsia="zh-CN"/>
                </w:rPr>
                <w:t>7</w:t>
              </w:r>
              <w:r w:rsidRPr="0067408A">
                <w:rPr>
                  <w:rFonts w:hint="eastAsia"/>
                  <w:lang w:eastAsia="zh-CN"/>
                </w:rPr>
                <w:tab/>
              </w:r>
              <w:r w:rsidRPr="0067408A">
                <w:rPr>
                  <w:rFonts w:hint="eastAsia"/>
                  <w:lang w:eastAsia="zh-CN"/>
                </w:rPr>
                <w:t>用户信息查询接口</w:t>
              </w:r>
            </w:ins>
            <w:ins w:id="126" w:author="shenhg" w:date="2013-09-03T17:23:00Z">
              <w:r w:rsidR="00717860">
                <w:rPr>
                  <w:rFonts w:hint="eastAsia"/>
                  <w:lang w:eastAsia="zh-CN"/>
                </w:rPr>
                <w:t xml:space="preserve"> </w:t>
              </w:r>
            </w:ins>
            <w:ins w:id="127" w:author="shenhg" w:date="2013-09-03T17:19:00Z"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增加</w:t>
              </w:r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 xml:space="preserve">  pcdId </w:t>
              </w:r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时段控制</w:t>
              </w:r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id</w:t>
              </w:r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返回参数</w:t>
              </w:r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 xml:space="preserve"> </w:t>
              </w:r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（</w:t>
              </w:r>
            </w:ins>
            <w:ins w:id="128" w:author="shenhg" w:date="2013-09-03T17:29:00Z">
              <w:r w:rsidR="006E6AB9"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参数使用</w:t>
              </w:r>
            </w:ins>
            <w:ins w:id="129" w:author="shenhg" w:date="2013-09-03T17:19:00Z"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  <w:lang w:eastAsia="zh-CN"/>
                </w:rPr>
                <w:t>详见接口描述）</w:t>
              </w:r>
            </w:ins>
          </w:p>
          <w:p w:rsidR="00000000" w:rsidRDefault="00717860">
            <w:pPr>
              <w:rPr>
                <w:ins w:id="130" w:author="shenhg" w:date="2013-09-03T17:21:00Z"/>
                <w:lang w:eastAsia="zh-CN"/>
                <w:rPrChange w:id="131" w:author="shenhg" w:date="2013-09-03T17:21:00Z">
                  <w:rPr>
                    <w:ins w:id="132" w:author="shenhg" w:date="2013-09-03T17:21:00Z"/>
                    <w:rFonts w:ascii="Courier New" w:hAnsi="Courier New" w:cs="Courier New"/>
                    <w:color w:val="000000"/>
                    <w:sz w:val="20"/>
                    <w:szCs w:val="20"/>
                    <w:lang w:eastAsia="zh-CN"/>
                  </w:rPr>
                </w:rPrChange>
              </w:rPr>
              <w:pPrChange w:id="133" w:author="shenhg" w:date="2013-09-03T17:21:00Z">
                <w:pPr>
                  <w:ind w:firstLine="435"/>
                </w:pPr>
              </w:pPrChange>
            </w:pPr>
            <w:ins w:id="134" w:author="shenhg" w:date="2013-09-03T17:21:00Z">
              <w:r w:rsidRPr="000D38F5">
                <w:rPr>
                  <w:rFonts w:hint="eastAsia"/>
                  <w:lang w:eastAsia="zh-CN"/>
                </w:rPr>
                <w:t>15</w:t>
              </w:r>
              <w:r w:rsidRPr="000D38F5">
                <w:rPr>
                  <w:rFonts w:hint="eastAsia"/>
                  <w:lang w:eastAsia="zh-CN"/>
                </w:rPr>
                <w:tab/>
              </w:r>
              <w:r w:rsidRPr="000D38F5">
                <w:rPr>
                  <w:rFonts w:hint="eastAsia"/>
                  <w:lang w:eastAsia="zh-CN"/>
                </w:rPr>
                <w:t>产品订购查询接口</w:t>
              </w:r>
              <w:r>
                <w:rPr>
                  <w:rFonts w:hint="eastAsia"/>
                  <w:lang w:eastAsia="zh-CN"/>
                </w:rPr>
                <w:t>（去除时段和绿网字段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新增</w:t>
              </w:r>
              <w:r w:rsidRPr="00717860"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  <w:lang w:eastAsia="zh-CN"/>
                </w:rPr>
                <w:t>r</w:t>
              </w:r>
              <w:r w:rsidRPr="00717860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  <w:lang w:eastAsia="zh-CN"/>
                </w:rPr>
                <w:t>elativeFlag</w:t>
              </w:r>
              <w:r>
                <w:rPr>
                  <w:rFonts w:ascii="Courier New" w:hAnsi="Courier New" w:cs="Courier New" w:hint="eastAsia"/>
                  <w:color w:val="0000C0"/>
                  <w:sz w:val="20"/>
                  <w:szCs w:val="20"/>
                  <w:lang w:eastAsia="zh-CN"/>
                </w:rPr>
                <w:t>参数（详见具体接口描述）</w:t>
              </w:r>
              <w:r>
                <w:rPr>
                  <w:rFonts w:hint="eastAsia"/>
                  <w:lang w:eastAsia="zh-CN"/>
                </w:rPr>
                <w:t>）</w:t>
              </w:r>
            </w:ins>
          </w:p>
          <w:p w:rsidR="00000000" w:rsidRDefault="006E5B38">
            <w:pPr>
              <w:pStyle w:val="a6"/>
              <w:numPr>
                <w:ilvl w:val="0"/>
                <w:numId w:val="5"/>
              </w:numPr>
              <w:rPr>
                <w:ins w:id="135" w:author="shenhg" w:date="2013-09-03T17:20:00Z"/>
                <w:lang w:eastAsia="zh-CN"/>
                <w:rPrChange w:id="136" w:author="shenhg" w:date="2013-09-03T17:21:00Z">
                  <w:rPr>
                    <w:ins w:id="137" w:author="shenhg" w:date="2013-09-03T17:20:00Z"/>
                    <w:rFonts w:ascii="Courier New" w:hAnsi="Courier New" w:cs="Courier New"/>
                    <w:color w:val="000000"/>
                    <w:sz w:val="20"/>
                    <w:szCs w:val="20"/>
                    <w:lang w:eastAsia="zh-CN"/>
                  </w:rPr>
                </w:rPrChange>
              </w:rPr>
              <w:pPrChange w:id="138" w:author="shenhg" w:date="2013-09-03T17:21:00Z">
                <w:pPr>
                  <w:ind w:firstLine="435"/>
                </w:pPr>
              </w:pPrChange>
            </w:pPr>
            <w:ins w:id="139" w:author="shenhg" w:date="2013-09-03T17:21:00Z">
              <w:r>
                <w:rPr>
                  <w:rFonts w:hint="eastAsia"/>
                  <w:lang w:eastAsia="zh-CN"/>
                </w:rPr>
                <w:t xml:space="preserve">  </w:t>
              </w:r>
              <w:r>
                <w:rPr>
                  <w:rFonts w:hint="eastAsia"/>
                  <w:lang w:eastAsia="zh-CN"/>
                </w:rPr>
                <w:t>产品</w:t>
              </w:r>
            </w:ins>
            <w:ins w:id="140" w:author="shenhg" w:date="2013-09-04T10:35:00Z">
              <w:r w:rsidR="007A5FBE">
                <w:rPr>
                  <w:rFonts w:hint="eastAsia"/>
                  <w:lang w:eastAsia="zh-CN"/>
                </w:rPr>
                <w:t>历史定购</w:t>
              </w:r>
            </w:ins>
            <w:bookmarkStart w:id="141" w:name="_GoBack"/>
            <w:bookmarkEnd w:id="141"/>
            <w:ins w:id="142" w:author="shenhg" w:date="2013-09-03T17:21:00Z">
              <w:r>
                <w:rPr>
                  <w:rFonts w:hint="eastAsia"/>
                  <w:lang w:eastAsia="zh-CN"/>
                </w:rPr>
                <w:t>查询接口（新增字段值（详见接口描述））</w:t>
              </w:r>
            </w:ins>
          </w:p>
          <w:p w:rsidR="00000000" w:rsidRDefault="006E5B38">
            <w:pPr>
              <w:rPr>
                <w:ins w:id="143" w:author="shenhg" w:date="2013-09-03T17:20:00Z"/>
                <w:lang w:eastAsia="zh-CN"/>
              </w:rPr>
              <w:pPrChange w:id="144" w:author="shenhg" w:date="2013-09-03T17:20:00Z">
                <w:pPr>
                  <w:ind w:firstLineChars="150" w:firstLine="330"/>
                </w:pPr>
              </w:pPrChange>
            </w:pPr>
            <w:ins w:id="145" w:author="shenhg" w:date="2013-09-03T17:20:00Z">
              <w:r>
                <w:rPr>
                  <w:rFonts w:hint="eastAsia"/>
                  <w:lang w:eastAsia="zh-CN"/>
                </w:rPr>
                <w:t>35</w:t>
              </w:r>
              <w:r>
                <w:rPr>
                  <w:rFonts w:hint="eastAsia"/>
                  <w:lang w:eastAsia="zh-CN"/>
                </w:rPr>
                <w:tab/>
                <w:t xml:space="preserve"> </w:t>
              </w:r>
              <w:r>
                <w:rPr>
                  <w:rFonts w:hint="eastAsia"/>
                  <w:lang w:eastAsia="zh-CN"/>
                </w:rPr>
                <w:t>获取／修改增值服务状态接口（传入参数改为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时段控制</w:t>
              </w:r>
              <w:r>
                <w:rPr>
                  <w:rFonts w:hint="eastAsia"/>
                  <w:lang w:eastAsia="zh-CN"/>
                </w:rPr>
                <w:t xml:space="preserve">id </w:t>
              </w:r>
              <w:r>
                <w:rPr>
                  <w:rFonts w:hint="eastAsia"/>
                  <w:lang w:eastAsia="zh-CN"/>
                </w:rPr>
                <w:t>去除绿网信息修改和获取）</w:t>
              </w:r>
            </w:ins>
          </w:p>
          <w:p w:rsidR="006E5B38" w:rsidRPr="006E5B38" w:rsidRDefault="006E5B38" w:rsidP="006E5B38">
            <w:pPr>
              <w:ind w:firstLine="435"/>
              <w:rPr>
                <w:ins w:id="146" w:author="shenhg" w:date="2013-09-03T17:19:00Z"/>
                <w:lang w:eastAsia="zh-CN"/>
              </w:rPr>
            </w:pPr>
          </w:p>
          <w:p w:rsidR="006E5B38" w:rsidRDefault="006E5B38" w:rsidP="00805586">
            <w:pPr>
              <w:rPr>
                <w:ins w:id="147" w:author="shenhg" w:date="2013-09-03T17:19:00Z"/>
                <w:lang w:eastAsia="zh-CN"/>
              </w:rPr>
            </w:pPr>
            <w:ins w:id="148" w:author="shenhg" w:date="2013-09-03T17:19:00Z">
              <w:r>
                <w:rPr>
                  <w:rFonts w:hint="eastAsia"/>
                  <w:lang w:eastAsia="zh-CN"/>
                </w:rPr>
                <w:t>增加的接口</w:t>
              </w:r>
            </w:ins>
          </w:p>
          <w:p w:rsidR="00000000" w:rsidRDefault="006E5B38">
            <w:pPr>
              <w:rPr>
                <w:ins w:id="149" w:author="shenhg" w:date="2013-09-03T17:19:00Z"/>
                <w:lang w:eastAsia="zh-CN"/>
              </w:rPr>
              <w:pPrChange w:id="150" w:author="shenhg" w:date="2013-09-03T17:19:00Z">
                <w:pPr>
                  <w:ind w:firstLineChars="150" w:firstLine="330"/>
                </w:pPr>
              </w:pPrChange>
            </w:pPr>
            <w:ins w:id="151" w:author="shenhg" w:date="2013-09-03T17:19:00Z">
              <w:r>
                <w:rPr>
                  <w:rFonts w:hint="eastAsia"/>
                  <w:lang w:eastAsia="zh-CN"/>
                </w:rPr>
                <w:t xml:space="preserve">39  </w:t>
              </w:r>
              <w:r>
                <w:rPr>
                  <w:rFonts w:hint="eastAsia"/>
                  <w:lang w:eastAsia="zh-CN"/>
                </w:rPr>
                <w:t>包年续费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包年续费查询接口</w:t>
              </w:r>
            </w:ins>
          </w:p>
          <w:p w:rsidR="006E5B38" w:rsidRPr="006E5B38" w:rsidRDefault="006E5B38" w:rsidP="006E5B38">
            <w:pPr>
              <w:rPr>
                <w:ins w:id="152" w:author="shenhg" w:date="2013-09-03T17:18:00Z"/>
                <w:lang w:eastAsia="zh-CN"/>
              </w:rPr>
            </w:pPr>
            <w:ins w:id="153" w:author="shenhg" w:date="2013-09-03T17:19:00Z">
              <w:r>
                <w:rPr>
                  <w:rFonts w:hint="eastAsia"/>
                  <w:lang w:eastAsia="zh-CN"/>
                </w:rPr>
                <w:t xml:space="preserve">40 </w:t>
              </w:r>
              <w:r>
                <w:rPr>
                  <w:rFonts w:hint="eastAsia"/>
                  <w:lang w:eastAsia="zh-CN"/>
                </w:rPr>
                <w:t>包年续费</w:t>
              </w:r>
              <w:r>
                <w:rPr>
                  <w:rFonts w:hint="eastAsia"/>
                  <w:lang w:eastAsia="zh-CN"/>
                </w:rPr>
                <w:t xml:space="preserve"> </w:t>
              </w:r>
              <w:r>
                <w:rPr>
                  <w:rFonts w:hint="eastAsia"/>
                  <w:lang w:eastAsia="zh-CN"/>
                </w:rPr>
                <w:t>包年续费续订接口</w:t>
              </w:r>
            </w:ins>
          </w:p>
        </w:tc>
        <w:tc>
          <w:tcPr>
            <w:tcW w:w="1029" w:type="dxa"/>
            <w:tcBorders>
              <w:top w:val="single" w:sz="6" w:space="0" w:color="auto"/>
            </w:tcBorders>
          </w:tcPr>
          <w:p w:rsidR="00ED3D91" w:rsidRPr="008B22CC" w:rsidRDefault="00ED3D91" w:rsidP="001E32F5">
            <w:pPr>
              <w:rPr>
                <w:ins w:id="154" w:author="shenhg" w:date="2013-09-03T17:18:00Z"/>
                <w:lang w:eastAsia="zh-CN"/>
              </w:rPr>
            </w:pPr>
          </w:p>
        </w:tc>
        <w:tc>
          <w:tcPr>
            <w:tcW w:w="1029" w:type="dxa"/>
            <w:tcBorders>
              <w:top w:val="single" w:sz="6" w:space="0" w:color="auto"/>
            </w:tcBorders>
          </w:tcPr>
          <w:p w:rsidR="00ED3D91" w:rsidRDefault="00ED3D91" w:rsidP="00807A2D">
            <w:pPr>
              <w:rPr>
                <w:ins w:id="155" w:author="shenhg" w:date="2013-09-03T17:18:00Z"/>
                <w:lang w:eastAsia="zh-CN"/>
              </w:rPr>
            </w:pPr>
          </w:p>
        </w:tc>
      </w:tr>
    </w:tbl>
    <w:p w:rsidR="00BB5736" w:rsidRDefault="00786A39">
      <w:pPr>
        <w:rPr>
          <w:szCs w:val="44"/>
          <w:lang w:eastAsia="zh-CN"/>
        </w:rPr>
      </w:pPr>
      <w:r>
        <w:rPr>
          <w:szCs w:val="44"/>
          <w:lang w:eastAsia="zh-CN"/>
        </w:rPr>
        <w:br w:type="page"/>
      </w:r>
    </w:p>
    <w:p w:rsidR="00E326AF" w:rsidRPr="00207756" w:rsidRDefault="00AF7F4E" w:rsidP="00A4469F">
      <w:pPr>
        <w:jc w:val="center"/>
        <w:rPr>
          <w:rFonts w:ascii="宋体" w:eastAsia="宋体" w:hAnsi="宋体" w:cs="Times New Roman"/>
          <w:b/>
          <w:caps/>
          <w:kern w:val="44"/>
          <w:sz w:val="44"/>
          <w:szCs w:val="24"/>
          <w:lang w:eastAsia="zh-CN" w:bidi="ar-SA"/>
        </w:rPr>
      </w:pPr>
      <w:r>
        <w:rPr>
          <w:szCs w:val="44"/>
          <w:lang w:eastAsia="zh-CN"/>
        </w:rPr>
        <w:lastRenderedPageBreak/>
        <w:br w:type="page"/>
      </w:r>
      <w:r w:rsidR="00E326AF" w:rsidRPr="00207756">
        <w:rPr>
          <w:rFonts w:ascii="宋体" w:eastAsia="宋体" w:hAnsi="宋体" w:cs="Times New Roman" w:hint="eastAsia"/>
          <w:b/>
          <w:kern w:val="44"/>
          <w:sz w:val="44"/>
          <w:szCs w:val="24"/>
          <w:lang w:eastAsia="zh-CN" w:bidi="ar-SA"/>
        </w:rPr>
        <w:lastRenderedPageBreak/>
        <w:t>目录</w:t>
      </w:r>
    </w:p>
    <w:p w:rsidR="00240EB3" w:rsidRDefault="00973F2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r>
        <w:rPr>
          <w:szCs w:val="44"/>
          <w:lang w:eastAsia="zh-CN"/>
        </w:rPr>
        <w:fldChar w:fldCharType="begin"/>
      </w:r>
      <w:r w:rsidR="00E326AF">
        <w:rPr>
          <w:szCs w:val="44"/>
          <w:lang w:eastAsia="zh-CN"/>
        </w:rPr>
        <w:instrText xml:space="preserve"> TOC \o "1-4" \h \z \u </w:instrText>
      </w:r>
      <w:r>
        <w:rPr>
          <w:szCs w:val="44"/>
          <w:lang w:eastAsia="zh-CN"/>
        </w:rPr>
        <w:fldChar w:fldCharType="separate"/>
      </w:r>
      <w:hyperlink w:anchor="_Toc345336984" w:history="1">
        <w:r w:rsidR="00240EB3" w:rsidRPr="00367F79">
          <w:rPr>
            <w:rStyle w:val="afa"/>
            <w:rFonts w:hint="eastAsia"/>
            <w:noProof/>
          </w:rPr>
          <w:t>杭州华数数字电视</w:t>
        </w:r>
        <w:r w:rsidR="00240EB3" w:rsidRPr="00367F79">
          <w:rPr>
            <w:rStyle w:val="afa"/>
            <w:noProof/>
          </w:rPr>
          <w:t>PC</w:t>
        </w:r>
        <w:r w:rsidR="00240EB3" w:rsidRPr="00367F79">
          <w:rPr>
            <w:rStyle w:val="afa"/>
            <w:rFonts w:hint="eastAsia"/>
            <w:noProof/>
          </w:rPr>
          <w:t>网厅和</w:t>
        </w:r>
        <w:r w:rsidR="00240EB3" w:rsidRPr="00367F79">
          <w:rPr>
            <w:rStyle w:val="afa"/>
            <w:noProof/>
          </w:rPr>
          <w:t>TV</w:t>
        </w:r>
        <w:r w:rsidR="00240EB3" w:rsidRPr="00367F79">
          <w:rPr>
            <w:rStyle w:val="afa"/>
            <w:rFonts w:hint="eastAsia"/>
            <w:noProof/>
          </w:rPr>
          <w:t>自服务接口规范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0EB3" w:rsidRDefault="00973F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85" w:history="1"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一.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引言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86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概述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87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适用范围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0EB3" w:rsidRDefault="00973F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88" w:history="1"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二.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服务流程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0EB3" w:rsidRDefault="00973F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89" w:history="1"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三.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接口规范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0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总体说明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接口描述和方式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接口方法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3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客户密码验证接口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6999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3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客户密码修改接口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5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4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客户信息修改接口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0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1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5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客户信息查询接口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7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6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账户信息查询接口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1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3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7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用户信息查询接口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29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8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产品信息同步接口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5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9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用户主动暂停恢复接口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3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1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10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用户可订购产品查询接口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7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11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用户订购产品接口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4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3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12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用户退订产品接口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59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13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账单查询接口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5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14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详单查询接口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6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1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15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产品订购查询接口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7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16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产品历史订购历史查询接口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7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3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17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缴费记录查询接口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89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18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积分兑换策略接口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5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19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积分兑换接口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09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1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20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积分兑换记录查询接口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7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21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套餐同步接口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0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3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22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可订购套餐接口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19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23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套餐订购接口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1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5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24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套餐退订接口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7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8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29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0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126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1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25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账单明细查询接口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2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3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接口功能描述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4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接口缩写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5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接口参数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6" w:history="1">
        <w:r w:rsidR="00240EB3" w:rsidRPr="00367F79">
          <w:rPr>
            <w:rStyle w:val="afa"/>
            <w:rFonts w:ascii="Wingdings" w:eastAsia="宋体" w:hAnsi="Wingdings" w:cs="Times New Roman"/>
            <w:noProof/>
            <w:lang w:val="en-GB" w:eastAsia="zh-CN"/>
          </w:rPr>
          <w:t>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宋体" w:hAnsi="Arial" w:cs="Times New Roman"/>
            <w:b/>
            <w:noProof/>
            <w:lang w:val="en-GB" w:eastAsia="zh-CN"/>
          </w:rPr>
          <w:t>xml</w:t>
        </w:r>
        <w:r w:rsidR="00240EB3" w:rsidRPr="00367F79">
          <w:rPr>
            <w:rStyle w:val="afa"/>
            <w:rFonts w:ascii="Arial" w:eastAsia="宋体" w:hAnsi="Arial" w:cs="Times New Roman" w:hint="eastAsia"/>
            <w:b/>
            <w:noProof/>
            <w:lang w:val="en-GB" w:eastAsia="zh-CN"/>
          </w:rPr>
          <w:t>结构示例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40EB3" w:rsidRDefault="00973F2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7" w:history="1"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四.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宋体" w:eastAsia="宋体" w:hAnsi="宋体" w:cs="Times New Roman" w:hint="eastAsia"/>
            <w:b/>
            <w:noProof/>
            <w:kern w:val="44"/>
            <w:lang w:eastAsia="zh-CN"/>
          </w:rPr>
          <w:t>枚举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8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1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用户状态枚举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39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2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用户停开机状态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0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3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缴费方式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1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4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充值方式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2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5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证件类型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3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6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账户状态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4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7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支付类型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5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8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搜索类型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240EB3" w:rsidRDefault="00973F2D" w:rsidP="00240EB3">
      <w:pPr>
        <w:pStyle w:val="20"/>
        <w:tabs>
          <w:tab w:val="left" w:pos="84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lang w:eastAsia="zh-CN" w:bidi="ar-SA"/>
        </w:rPr>
      </w:pPr>
      <w:hyperlink w:anchor="_Toc345337146" w:history="1">
        <w:r w:rsidR="00240EB3" w:rsidRPr="00367F79">
          <w:rPr>
            <w:rStyle w:val="afa"/>
            <w:rFonts w:ascii="Arial" w:eastAsia="黑体" w:hAnsi="Arial" w:cs="Times New Roman"/>
            <w:b/>
            <w:noProof/>
            <w:lang w:eastAsia="zh-CN"/>
          </w:rPr>
          <w:t>9</w:t>
        </w:r>
        <w:r w:rsidR="00240EB3">
          <w:rPr>
            <w:rFonts w:asciiTheme="minorHAnsi" w:eastAsiaTheme="minorEastAsia" w:hAnsiTheme="minorHAnsi" w:cstheme="minorBidi"/>
            <w:noProof/>
            <w:kern w:val="2"/>
            <w:sz w:val="21"/>
            <w:lang w:eastAsia="zh-CN" w:bidi="ar-SA"/>
          </w:rPr>
          <w:tab/>
        </w:r>
        <w:r w:rsidR="00240EB3" w:rsidRPr="00367F79">
          <w:rPr>
            <w:rStyle w:val="afa"/>
            <w:rFonts w:ascii="Arial" w:eastAsia="黑体" w:hAnsi="Arial" w:cs="Times New Roman" w:hint="eastAsia"/>
            <w:b/>
            <w:noProof/>
            <w:lang w:eastAsia="zh-CN"/>
          </w:rPr>
          <w:t>用户业务类型</w:t>
        </w:r>
        <w:r w:rsidR="00240E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0EB3">
          <w:rPr>
            <w:noProof/>
            <w:webHidden/>
          </w:rPr>
          <w:instrText xml:space="preserve"> PAGEREF _Toc345337146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0EB3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8535D" w:rsidRDefault="00973F2D">
      <w:pPr>
        <w:rPr>
          <w:szCs w:val="44"/>
          <w:lang w:eastAsia="zh-CN"/>
        </w:rPr>
      </w:pPr>
      <w:r>
        <w:rPr>
          <w:szCs w:val="44"/>
          <w:lang w:eastAsia="zh-CN"/>
        </w:rPr>
        <w:fldChar w:fldCharType="end"/>
      </w:r>
    </w:p>
    <w:p w:rsidR="00BB5736" w:rsidRDefault="008A4036" w:rsidP="00162286">
      <w:pPr>
        <w:pStyle w:val="1"/>
        <w:keepNext/>
        <w:keepLines/>
        <w:pageBreakBefore/>
        <w:widowControl w:val="0"/>
        <w:numPr>
          <w:ilvl w:val="0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宋体" w:eastAsia="宋体" w:hAnsi="宋体" w:cs="Times New Roman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</w:pPr>
      <w:bookmarkStart w:id="156" w:name="_Toc280702686"/>
      <w:bookmarkStart w:id="157" w:name="_Toc283652743"/>
      <w:bookmarkStart w:id="158" w:name="_Toc310858122"/>
      <w:bookmarkStart w:id="159" w:name="_Toc345336985"/>
      <w:r w:rsidRPr="008A4036">
        <w:rPr>
          <w:rFonts w:ascii="宋体" w:eastAsia="宋体" w:hAnsi="宋体" w:cs="Times New Roman" w:hint="eastAsia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  <w:lastRenderedPageBreak/>
        <w:t>引言</w:t>
      </w:r>
      <w:bookmarkEnd w:id="156"/>
      <w:bookmarkEnd w:id="157"/>
      <w:bookmarkEnd w:id="158"/>
      <w:bookmarkEnd w:id="159"/>
    </w:p>
    <w:p w:rsidR="000F5FD0" w:rsidRPr="00AF212F" w:rsidRDefault="000F5FD0" w:rsidP="00162286">
      <w:pPr>
        <w:pStyle w:val="2"/>
        <w:keepNext/>
        <w:keepLines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60" w:name="_Toc345336986"/>
      <w:r w:rsidRPr="00AF212F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概述</w:t>
      </w:r>
      <w:bookmarkEnd w:id="160"/>
    </w:p>
    <w:p w:rsidR="000F5FD0" w:rsidRPr="00A21147" w:rsidRDefault="00CA0BAD" w:rsidP="00A21147">
      <w:pPr>
        <w:pStyle w:val="BOSSCharChar"/>
        <w:tabs>
          <w:tab w:val="clear" w:pos="540"/>
        </w:tabs>
        <w:spacing w:before="156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 w:rsidR="00A21147">
        <w:rPr>
          <w:rFonts w:hint="eastAsia"/>
          <w:lang w:eastAsia="zh-CN"/>
        </w:rPr>
        <w:t>本文档主要描述</w:t>
      </w:r>
      <w:r w:rsidR="00BD600E">
        <w:rPr>
          <w:rFonts w:hint="eastAsia"/>
          <w:lang w:eastAsia="zh-CN"/>
        </w:rPr>
        <w:t>PC</w:t>
      </w:r>
      <w:r w:rsidR="00BD600E">
        <w:rPr>
          <w:rFonts w:hint="eastAsia"/>
          <w:lang w:eastAsia="zh-CN"/>
        </w:rPr>
        <w:t>网厅</w:t>
      </w:r>
      <w:r w:rsidR="00A21147">
        <w:rPr>
          <w:rFonts w:hint="eastAsia"/>
          <w:lang w:eastAsia="zh-CN"/>
        </w:rPr>
        <w:t>与杭州</w:t>
      </w:r>
      <w:r w:rsidR="00A21147">
        <w:rPr>
          <w:rFonts w:hint="eastAsia"/>
          <w:lang w:eastAsia="zh-CN"/>
        </w:rPr>
        <w:t>BOSS</w:t>
      </w:r>
      <w:r w:rsidR="00A21147">
        <w:rPr>
          <w:rFonts w:hint="eastAsia"/>
          <w:lang w:eastAsia="zh-CN"/>
        </w:rPr>
        <w:t>平台之间接口</w:t>
      </w:r>
      <w:r w:rsidR="000D79CC">
        <w:rPr>
          <w:rFonts w:hint="eastAsia"/>
          <w:lang w:eastAsia="zh-CN"/>
        </w:rPr>
        <w:t>，</w:t>
      </w:r>
      <w:r w:rsidR="000D79CC">
        <w:rPr>
          <w:rFonts w:hint="eastAsia"/>
          <w:lang w:eastAsia="zh-CN"/>
        </w:rPr>
        <w:t>TV</w:t>
      </w:r>
      <w:r w:rsidR="000D79CC">
        <w:rPr>
          <w:rFonts w:hint="eastAsia"/>
          <w:lang w:eastAsia="zh-CN"/>
        </w:rPr>
        <w:t>自服务与杭州</w:t>
      </w:r>
      <w:r w:rsidR="000D79CC">
        <w:rPr>
          <w:rFonts w:hint="eastAsia"/>
          <w:lang w:eastAsia="zh-CN"/>
        </w:rPr>
        <w:t>BOSS</w:t>
      </w:r>
      <w:r w:rsidR="000D79CC">
        <w:rPr>
          <w:rFonts w:hint="eastAsia"/>
          <w:lang w:eastAsia="zh-CN"/>
        </w:rPr>
        <w:t>平台之间接口</w:t>
      </w:r>
      <w:r w:rsidR="00A21147">
        <w:rPr>
          <w:rFonts w:hint="eastAsia"/>
          <w:lang w:eastAsia="zh-CN"/>
        </w:rPr>
        <w:t>。</w:t>
      </w:r>
    </w:p>
    <w:p w:rsidR="000F5FD0" w:rsidRDefault="008531B3" w:rsidP="00162286">
      <w:pPr>
        <w:pStyle w:val="2"/>
        <w:keepNext/>
        <w:keepLines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  <w:tab w:val="num" w:pos="567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61" w:name="_Toc345336987"/>
      <w:r w:rsidRPr="00AF212F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适用范围</w:t>
      </w:r>
      <w:bookmarkEnd w:id="161"/>
    </w:p>
    <w:p w:rsidR="009F6E25" w:rsidRDefault="00CA0BAD" w:rsidP="00C912E8">
      <w:pPr>
        <w:pStyle w:val="BOSSCharChar"/>
        <w:tabs>
          <w:tab w:val="clear" w:pos="540"/>
        </w:tabs>
        <w:spacing w:before="156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ab/>
      </w:r>
      <w:r w:rsidR="009F6E25">
        <w:rPr>
          <w:rFonts w:hint="eastAsia"/>
          <w:lang w:eastAsia="zh-CN"/>
        </w:rPr>
        <w:t>本接入规范适用于杭州</w:t>
      </w:r>
      <w:r w:rsidR="009F6E25">
        <w:rPr>
          <w:rFonts w:hint="eastAsia"/>
          <w:lang w:eastAsia="zh-CN"/>
        </w:rPr>
        <w:t>BOSS</w:t>
      </w:r>
      <w:r w:rsidR="009F6E25">
        <w:rPr>
          <w:rFonts w:hint="eastAsia"/>
          <w:lang w:eastAsia="zh-CN"/>
        </w:rPr>
        <w:t>建设项目，</w:t>
      </w:r>
      <w:r w:rsidR="00E86517">
        <w:rPr>
          <w:rFonts w:hint="eastAsia"/>
          <w:lang w:eastAsia="zh-CN"/>
        </w:rPr>
        <w:t>PC</w:t>
      </w:r>
      <w:r w:rsidR="00E86517">
        <w:rPr>
          <w:rFonts w:hint="eastAsia"/>
          <w:lang w:eastAsia="zh-CN"/>
        </w:rPr>
        <w:t>网厅和</w:t>
      </w:r>
      <w:r w:rsidR="00E86517">
        <w:rPr>
          <w:rFonts w:hint="eastAsia"/>
          <w:lang w:eastAsia="zh-CN"/>
        </w:rPr>
        <w:t>TV</w:t>
      </w:r>
      <w:r w:rsidR="00E86517">
        <w:rPr>
          <w:rFonts w:hint="eastAsia"/>
          <w:lang w:eastAsia="zh-CN"/>
        </w:rPr>
        <w:t>自服务</w:t>
      </w:r>
      <w:r w:rsidR="009F6E25">
        <w:rPr>
          <w:rFonts w:hint="eastAsia"/>
          <w:lang w:eastAsia="zh-CN"/>
        </w:rPr>
        <w:t>接入这个平台时需要遵守的规范。</w:t>
      </w:r>
    </w:p>
    <w:p w:rsidR="00BA4DA5" w:rsidRPr="009F6E25" w:rsidRDefault="00BA4DA5" w:rsidP="00BA4DA5">
      <w:pPr>
        <w:rPr>
          <w:lang w:val="en-GB" w:eastAsia="zh-CN" w:bidi="ar-SA"/>
        </w:rPr>
      </w:pPr>
    </w:p>
    <w:p w:rsidR="002E3927" w:rsidRDefault="00443EC7" w:rsidP="00162286">
      <w:pPr>
        <w:pStyle w:val="1"/>
        <w:keepNext/>
        <w:keepLines/>
        <w:pageBreakBefore/>
        <w:widowControl w:val="0"/>
        <w:numPr>
          <w:ilvl w:val="0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宋体" w:eastAsia="宋体" w:hAnsi="宋体" w:cs="Times New Roman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</w:pPr>
      <w:bookmarkStart w:id="162" w:name="_Toc183338846"/>
      <w:bookmarkStart w:id="163" w:name="_Toc280702689"/>
      <w:bookmarkStart w:id="164" w:name="_Toc283652746"/>
      <w:bookmarkStart w:id="165" w:name="_Toc310858125"/>
      <w:bookmarkStart w:id="166" w:name="_Toc345336988"/>
      <w:r w:rsidRPr="00443EC7">
        <w:rPr>
          <w:rFonts w:ascii="宋体" w:eastAsia="宋体" w:hAnsi="宋体" w:cs="Times New Roman" w:hint="eastAsia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  <w:lastRenderedPageBreak/>
        <w:t>服务流程</w:t>
      </w:r>
      <w:bookmarkEnd w:id="162"/>
      <w:bookmarkEnd w:id="163"/>
      <w:bookmarkEnd w:id="164"/>
      <w:bookmarkEnd w:id="165"/>
      <w:bookmarkEnd w:id="166"/>
    </w:p>
    <w:p w:rsidR="00AD2B51" w:rsidRPr="00AD2B51" w:rsidRDefault="00AD2B51" w:rsidP="00AD2B51">
      <w:pPr>
        <w:rPr>
          <w:lang w:eastAsia="zh-CN" w:bidi="ar-SA"/>
        </w:rPr>
      </w:pPr>
      <w:r>
        <w:rPr>
          <w:rFonts w:hint="eastAsia"/>
          <w:lang w:eastAsia="zh-CN" w:bidi="ar-SA"/>
        </w:rPr>
        <w:t>略</w:t>
      </w:r>
    </w:p>
    <w:p w:rsidR="0019532A" w:rsidRDefault="002E3927" w:rsidP="00162286">
      <w:pPr>
        <w:pStyle w:val="1"/>
        <w:keepNext/>
        <w:keepLines/>
        <w:pageBreakBefore/>
        <w:widowControl w:val="0"/>
        <w:numPr>
          <w:ilvl w:val="0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宋体" w:eastAsia="宋体" w:hAnsi="宋体" w:cs="Times New Roman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</w:pPr>
      <w:bookmarkStart w:id="167" w:name="_Toc280702690"/>
      <w:bookmarkStart w:id="168" w:name="_Toc283652747"/>
      <w:bookmarkStart w:id="169" w:name="_Toc310858126"/>
      <w:bookmarkStart w:id="170" w:name="_Toc345336989"/>
      <w:r w:rsidRPr="002E3927">
        <w:rPr>
          <w:rFonts w:ascii="宋体" w:eastAsia="宋体" w:hAnsi="宋体" w:cs="Times New Roman" w:hint="eastAsia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  <w:lastRenderedPageBreak/>
        <w:t>接口规范</w:t>
      </w:r>
      <w:bookmarkEnd w:id="167"/>
      <w:bookmarkEnd w:id="168"/>
      <w:bookmarkEnd w:id="169"/>
      <w:bookmarkEnd w:id="170"/>
    </w:p>
    <w:p w:rsidR="00590875" w:rsidRPr="00695792" w:rsidRDefault="00152E90" w:rsidP="00695792">
      <w:pPr>
        <w:pStyle w:val="2"/>
        <w:keepNext/>
        <w:keepLines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71" w:name="_Toc280702692"/>
      <w:bookmarkStart w:id="172" w:name="_Toc283652749"/>
      <w:bookmarkStart w:id="173" w:name="_Toc310858128"/>
      <w:bookmarkStart w:id="174" w:name="_Toc345336990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总体说明</w:t>
      </w:r>
      <w:bookmarkEnd w:id="171"/>
      <w:bookmarkEnd w:id="172"/>
      <w:bookmarkEnd w:id="173"/>
      <w:bookmarkEnd w:id="174"/>
    </w:p>
    <w:p w:rsidR="008D39C2" w:rsidRPr="001F35A1" w:rsidRDefault="008D39C2" w:rsidP="001F35A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75" w:name="_Toc345336991"/>
      <w:r w:rsidRPr="001F35A1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接口描述和方式</w:t>
      </w:r>
      <w:bookmarkEnd w:id="175"/>
    </w:p>
    <w:p w:rsidR="008D39C2" w:rsidRPr="00240046" w:rsidRDefault="008D39C2" w:rsidP="008D39C2">
      <w:pPr>
        <w:pStyle w:val="NormalParagraphCharCharChar"/>
        <w:spacing w:before="156" w:after="156"/>
        <w:ind w:left="630" w:firstLine="240"/>
        <w:rPr>
          <w:sz w:val="18"/>
          <w:szCs w:val="18"/>
        </w:rPr>
      </w:pPr>
      <w:r w:rsidRPr="00240046">
        <w:rPr>
          <w:rFonts w:hint="eastAsia"/>
          <w:sz w:val="18"/>
          <w:szCs w:val="18"/>
        </w:rPr>
        <w:t>通过</w:t>
      </w: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方式接口</w:t>
      </w:r>
      <w:r>
        <w:rPr>
          <w:rFonts w:hint="eastAsia"/>
          <w:sz w:val="18"/>
          <w:szCs w:val="18"/>
        </w:rPr>
        <w:t>。</w:t>
      </w:r>
    </w:p>
    <w:p w:rsidR="008D39C2" w:rsidRPr="00240046" w:rsidRDefault="008D39C2" w:rsidP="008D39C2">
      <w:pPr>
        <w:pStyle w:val="af9"/>
        <w:spacing w:after="156"/>
        <w:ind w:left="630" w:firstLine="240"/>
        <w:rPr>
          <w:sz w:val="18"/>
          <w:szCs w:val="18"/>
          <w:lang w:val="pt-BR"/>
        </w:rPr>
      </w:pPr>
      <w:r w:rsidRPr="00240046">
        <w:rPr>
          <w:rFonts w:hint="eastAsia"/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调用的方法名为</w:t>
      </w:r>
      <w:r w:rsidRPr="00240046">
        <w:rPr>
          <w:sz w:val="18"/>
          <w:szCs w:val="18"/>
        </w:rPr>
        <w:t>ossRequest</w:t>
      </w:r>
      <w:r w:rsidRPr="00240046">
        <w:rPr>
          <w:rFonts w:hint="eastAsia"/>
          <w:sz w:val="18"/>
          <w:szCs w:val="18"/>
        </w:rPr>
        <w:t>，输入参数为</w:t>
      </w:r>
      <w:r w:rsidRPr="00240046">
        <w:rPr>
          <w:sz w:val="18"/>
          <w:szCs w:val="18"/>
        </w:rPr>
        <w:t>ossRequestRequest</w:t>
      </w:r>
      <w:r w:rsidRPr="00240046">
        <w:rPr>
          <w:rFonts w:hint="eastAsia"/>
          <w:sz w:val="18"/>
          <w:szCs w:val="18"/>
        </w:rPr>
        <w:t>，类型为</w:t>
      </w:r>
      <w:r w:rsidRPr="00240046">
        <w:rPr>
          <w:sz w:val="18"/>
          <w:szCs w:val="18"/>
        </w:rPr>
        <w:t>WsRequestParam</w:t>
      </w:r>
      <w:r w:rsidRPr="00240046">
        <w:rPr>
          <w:rFonts w:hint="eastAsia"/>
          <w:sz w:val="18"/>
          <w:szCs w:val="18"/>
        </w:rPr>
        <w:t>，输出参数为</w:t>
      </w:r>
      <w:r w:rsidRPr="00240046">
        <w:rPr>
          <w:sz w:val="18"/>
          <w:szCs w:val="18"/>
        </w:rPr>
        <w:t>ossRequestResponse</w:t>
      </w:r>
      <w:r w:rsidRPr="00240046">
        <w:rPr>
          <w:rFonts w:hint="eastAsia"/>
          <w:sz w:val="18"/>
          <w:szCs w:val="18"/>
        </w:rPr>
        <w:t>，类型为</w:t>
      </w:r>
      <w:r w:rsidRPr="00240046">
        <w:rPr>
          <w:rFonts w:hint="eastAsia"/>
          <w:sz w:val="18"/>
          <w:szCs w:val="18"/>
          <w:lang w:val="pt-BR"/>
        </w:rPr>
        <w:t>string</w:t>
      </w:r>
      <w:r w:rsidRPr="00240046">
        <w:rPr>
          <w:rFonts w:hint="eastAsia"/>
          <w:sz w:val="18"/>
          <w:szCs w:val="18"/>
        </w:rPr>
        <w:t>；具体接口格式参见“</w:t>
      </w:r>
      <w:r w:rsidRPr="00240046">
        <w:rPr>
          <w:sz w:val="18"/>
          <w:szCs w:val="18"/>
        </w:rPr>
        <w:t>External2Oss</w:t>
      </w:r>
      <w:r w:rsidRPr="00240046">
        <w:rPr>
          <w:rFonts w:hint="eastAsia"/>
          <w:sz w:val="18"/>
          <w:szCs w:val="18"/>
          <w:lang w:val="pt-BR"/>
        </w:rPr>
        <w:t>.wsdl</w:t>
      </w:r>
      <w:r w:rsidRPr="00240046">
        <w:rPr>
          <w:rFonts w:hint="eastAsia"/>
          <w:sz w:val="18"/>
          <w:szCs w:val="18"/>
        </w:rPr>
        <w:t>”。</w: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240046">
        <w:rPr>
          <w:rFonts w:hint="eastAsia"/>
          <w:sz w:val="18"/>
          <w:szCs w:val="18"/>
          <w:lang w:val="pt-BR"/>
        </w:rPr>
        <w:t>WSDL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4C309E">
        <w:rPr>
          <w:sz w:val="18"/>
          <w:szCs w:val="18"/>
          <w:lang w:val="pt-BR"/>
        </w:rPr>
        <w:t>External2Oss.wsdl</w:t>
      </w:r>
      <w:r>
        <w:rPr>
          <w:rFonts w:hint="eastAsia"/>
          <w:sz w:val="18"/>
          <w:szCs w:val="18"/>
          <w:lang w:val="pt-BR"/>
        </w:rPr>
        <w:t>：</w:t>
      </w:r>
      <w:r w:rsidRPr="0086754C">
        <w:rPr>
          <w:sz w:val="18"/>
          <w:szCs w:val="18"/>
          <w:lang w:val="pt-BR"/>
        </w:rPr>
        <w:object w:dxaOrig="196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95pt;height:41.85pt" o:ole="">
            <v:imagedata r:id="rId8" o:title=""/>
          </v:shape>
          <o:OLEObject Type="Embed" ProgID="Package" ShapeID="_x0000_i1025" DrawAspect="Content" ObjectID="_1448983119" r:id="rId9"/>
        </w:objec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4C309E">
        <w:rPr>
          <w:rFonts w:hint="eastAsia"/>
          <w:sz w:val="18"/>
          <w:szCs w:val="18"/>
          <w:lang w:val="pt-BR"/>
        </w:rPr>
        <w:t>e</w:t>
      </w:r>
      <w:r w:rsidRPr="004C309E">
        <w:rPr>
          <w:sz w:val="18"/>
          <w:szCs w:val="18"/>
          <w:lang w:val="pt-BR"/>
        </w:rPr>
        <w:t>ncryptInfo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240046">
        <w:rPr>
          <w:rFonts w:hint="eastAsia"/>
          <w:sz w:val="18"/>
          <w:szCs w:val="18"/>
        </w:rPr>
        <w:t>签名信息</w:t>
      </w:r>
      <w:r w:rsidRPr="004C309E">
        <w:rPr>
          <w:rFonts w:hint="eastAsia"/>
          <w:sz w:val="18"/>
          <w:szCs w:val="18"/>
          <w:lang w:val="pt-BR"/>
        </w:rPr>
        <w:t>，</w:t>
      </w:r>
      <w:r w:rsidRPr="00240046">
        <w:rPr>
          <w:rFonts w:hint="eastAsia"/>
          <w:sz w:val="18"/>
          <w:szCs w:val="18"/>
        </w:rPr>
        <w:t>可以为空</w: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4C309E">
        <w:rPr>
          <w:rFonts w:hint="eastAsia"/>
          <w:sz w:val="18"/>
          <w:szCs w:val="18"/>
          <w:lang w:val="pt-BR"/>
        </w:rPr>
        <w:t>e</w:t>
      </w:r>
      <w:r w:rsidRPr="004C309E">
        <w:rPr>
          <w:sz w:val="18"/>
          <w:szCs w:val="18"/>
          <w:lang w:val="pt-BR"/>
        </w:rPr>
        <w:t>xtendInfo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240046">
        <w:rPr>
          <w:rFonts w:hint="eastAsia"/>
          <w:sz w:val="18"/>
          <w:szCs w:val="18"/>
        </w:rPr>
        <w:t>扩展信息</w:t>
      </w:r>
      <w:r w:rsidRPr="00382585">
        <w:rPr>
          <w:rFonts w:hint="eastAsia"/>
          <w:sz w:val="18"/>
          <w:szCs w:val="18"/>
          <w:lang w:val="pt-BR"/>
        </w:rPr>
        <w:t>，</w:t>
      </w:r>
      <w:r>
        <w:rPr>
          <w:rFonts w:hint="eastAsia"/>
          <w:sz w:val="18"/>
          <w:szCs w:val="18"/>
          <w:lang w:val="pt-BR"/>
        </w:rPr>
        <w:t>可为空</w: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4C309E">
        <w:rPr>
          <w:sz w:val="18"/>
          <w:szCs w:val="18"/>
          <w:lang w:val="pt-BR"/>
        </w:rPr>
        <w:t>requestContent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240046">
        <w:rPr>
          <w:rFonts w:hint="eastAsia"/>
          <w:sz w:val="18"/>
          <w:szCs w:val="18"/>
        </w:rPr>
        <w:t>请求内容</w:t>
      </w:r>
      <w:r w:rsidRPr="004C309E">
        <w:rPr>
          <w:rFonts w:hint="eastAsia"/>
          <w:sz w:val="18"/>
          <w:szCs w:val="18"/>
          <w:lang w:val="pt-BR"/>
        </w:rPr>
        <w:t>，</w:t>
      </w:r>
      <w:r w:rsidRPr="00240046">
        <w:rPr>
          <w:rFonts w:hint="eastAsia"/>
          <w:sz w:val="18"/>
          <w:szCs w:val="18"/>
        </w:rPr>
        <w:t>以下接口描述中所有输入参数均为该字段的描述。</w: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4C309E">
        <w:rPr>
          <w:sz w:val="18"/>
          <w:szCs w:val="18"/>
          <w:lang w:val="pt-BR"/>
        </w:rPr>
        <w:t>requestNo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240046">
        <w:rPr>
          <w:rFonts w:hint="eastAsia"/>
          <w:sz w:val="18"/>
          <w:szCs w:val="18"/>
        </w:rPr>
        <w:t>请求编号</w: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4C309E">
        <w:rPr>
          <w:sz w:val="18"/>
          <w:szCs w:val="18"/>
          <w:lang w:val="pt-BR"/>
        </w:rPr>
        <w:t>requestSystemNo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240046">
        <w:rPr>
          <w:rFonts w:hint="eastAsia"/>
          <w:sz w:val="18"/>
          <w:szCs w:val="18"/>
        </w:rPr>
        <w:t>系统编号</w:t>
      </w:r>
    </w:p>
    <w:p w:rsidR="008D39C2" w:rsidRPr="004C309E" w:rsidRDefault="008D39C2" w:rsidP="008D39C2">
      <w:pPr>
        <w:pStyle w:val="NormalParagraphCharCharChar"/>
        <w:spacing w:before="156" w:after="156"/>
        <w:ind w:left="630" w:firstLineChars="350" w:firstLine="630"/>
        <w:rPr>
          <w:sz w:val="18"/>
          <w:szCs w:val="18"/>
          <w:lang w:val="pt-BR"/>
        </w:rPr>
      </w:pPr>
      <w:r w:rsidRPr="004C309E">
        <w:rPr>
          <w:sz w:val="18"/>
          <w:szCs w:val="18"/>
          <w:lang w:val="pt-BR"/>
        </w:rPr>
        <w:t>versionNo</w:t>
      </w:r>
      <w:r w:rsidRPr="004C309E">
        <w:rPr>
          <w:rFonts w:hint="eastAsia"/>
          <w:sz w:val="18"/>
          <w:szCs w:val="18"/>
          <w:lang w:val="pt-BR"/>
        </w:rPr>
        <w:t>：</w:t>
      </w:r>
      <w:r w:rsidRPr="00240046">
        <w:rPr>
          <w:rFonts w:hint="eastAsia"/>
          <w:sz w:val="18"/>
          <w:szCs w:val="18"/>
        </w:rPr>
        <w:t>版本号</w:t>
      </w:r>
      <w:r w:rsidRPr="004C309E">
        <w:rPr>
          <w:rFonts w:hint="eastAsia"/>
          <w:sz w:val="18"/>
          <w:szCs w:val="18"/>
          <w:lang w:val="pt-BR"/>
        </w:rPr>
        <w:t>，</w:t>
      </w:r>
      <w:r w:rsidRPr="00240046">
        <w:rPr>
          <w:rFonts w:hint="eastAsia"/>
          <w:sz w:val="18"/>
          <w:szCs w:val="18"/>
        </w:rPr>
        <w:t>可以为空</w:t>
      </w:r>
    </w:p>
    <w:p w:rsidR="008D39C2" w:rsidRPr="001F35A1" w:rsidRDefault="008D39C2" w:rsidP="001F35A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76" w:name="_Toc345336992"/>
      <w:r w:rsidRPr="001F35A1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接口方法</w:t>
      </w:r>
      <w:bookmarkEnd w:id="176"/>
    </w:p>
    <w:p w:rsidR="008D39C2" w:rsidRDefault="008D39C2" w:rsidP="008D39C2">
      <w:pPr>
        <w:pStyle w:val="NormalParagraphCharCharChar"/>
        <w:spacing w:before="156"/>
        <w:ind w:left="630" w:firstLine="240"/>
        <w:rPr>
          <w:lang w:val="pt-BR"/>
        </w:rPr>
      </w:pPr>
      <w:r w:rsidRPr="004C309E">
        <w:rPr>
          <w:lang w:val="pt-BR"/>
        </w:rPr>
        <w:t xml:space="preserve">public </w:t>
      </w:r>
      <w:r w:rsidRPr="004C309E">
        <w:rPr>
          <w:rFonts w:hint="eastAsia"/>
          <w:lang w:val="pt-BR"/>
        </w:rPr>
        <w:t xml:space="preserve">string  </w:t>
      </w:r>
      <w:r w:rsidRPr="004C309E">
        <w:rPr>
          <w:lang w:val="pt-BR"/>
        </w:rPr>
        <w:t>ossRequest (WsRequestParam</w:t>
      </w:r>
      <w:r w:rsidRPr="004C309E">
        <w:rPr>
          <w:rFonts w:hint="eastAsia"/>
          <w:lang w:val="pt-BR"/>
        </w:rPr>
        <w:t xml:space="preserve"> </w:t>
      </w:r>
      <w:r w:rsidRPr="004C309E">
        <w:rPr>
          <w:lang w:val="pt-BR"/>
        </w:rPr>
        <w:t>request);</w:t>
      </w:r>
    </w:p>
    <w:p w:rsidR="00B81D45" w:rsidRDefault="00B81D45" w:rsidP="008D39C2">
      <w:pPr>
        <w:pStyle w:val="NormalParagraphCharCharChar"/>
        <w:spacing w:before="156"/>
        <w:ind w:left="630" w:firstLine="240"/>
        <w:rPr>
          <w:lang w:val="pt-BR"/>
        </w:rPr>
      </w:pPr>
    </w:p>
    <w:p w:rsidR="0083191E" w:rsidRPr="00695792" w:rsidRDefault="00AB4554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77" w:name="_Toc345336993"/>
      <w:del w:id="178" w:author="IBM" w:date="2013-06-04T15:43:00Z">
        <w:r w:rsidRPr="00695792" w:rsidDel="001B436E">
          <w:rPr>
            <w:rFonts w:ascii="Arial" w:eastAsia="黑体" w:hAnsi="Arial" w:cs="Times New Roman" w:hint="eastAsia"/>
            <w:b/>
            <w:caps w:val="0"/>
            <w:color w:val="auto"/>
            <w:spacing w:val="0"/>
            <w:kern w:val="2"/>
            <w:sz w:val="32"/>
            <w:lang w:eastAsia="zh-CN" w:bidi="ar-SA"/>
          </w:rPr>
          <w:lastRenderedPageBreak/>
          <w:delText>客户</w:delText>
        </w:r>
      </w:del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密码验证</w:t>
      </w:r>
      <w:r w:rsidR="0020263B"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接口</w:t>
      </w:r>
      <w:bookmarkEnd w:id="177"/>
    </w:p>
    <w:p w:rsidR="005D3A1B" w:rsidRDefault="00F360B6" w:rsidP="00297ADA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79" w:name="_Toc345336994"/>
      <w:r w:rsidRPr="00626A6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79"/>
    </w:p>
    <w:p w:rsidR="000F48F1" w:rsidRPr="000F48F1" w:rsidRDefault="000F48F1" w:rsidP="000F48F1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F360B6" w:rsidRDefault="00F360B6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80" w:name="_Toc345336995"/>
      <w:r w:rsidRPr="000A762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80"/>
    </w:p>
    <w:p w:rsidR="00B3744F" w:rsidRPr="00B3744F" w:rsidRDefault="00B3744F" w:rsidP="00B3744F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根据客户编号和输入的密码，验证密码是否正确。</w:t>
      </w:r>
    </w:p>
    <w:p w:rsidR="00F360B6" w:rsidRPr="00F86F18" w:rsidRDefault="00E45E06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81" w:name="_Toc345336996"/>
      <w:r w:rsidRPr="00F86F1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81"/>
    </w:p>
    <w:p w:rsidR="00E45E06" w:rsidRPr="00F86F18" w:rsidRDefault="00E45E06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82" w:name="_Toc345336997"/>
      <w:r w:rsidRPr="00F86F1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82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6"/>
        <w:gridCol w:w="2524"/>
        <w:gridCol w:w="1212"/>
        <w:gridCol w:w="1129"/>
        <w:gridCol w:w="1418"/>
      </w:tblGrid>
      <w:tr w:rsidR="002D418D" w:rsidRPr="00BE3104" w:rsidTr="00F72143">
        <w:tc>
          <w:tcPr>
            <w:tcW w:w="2356" w:type="dxa"/>
            <w:shd w:val="clear" w:color="auto" w:fill="E6E6E6"/>
          </w:tcPr>
          <w:p w:rsidR="002D418D" w:rsidRPr="00BE3104" w:rsidRDefault="002D418D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524" w:type="dxa"/>
            <w:shd w:val="clear" w:color="auto" w:fill="E6E6E6"/>
          </w:tcPr>
          <w:p w:rsidR="002D418D" w:rsidRPr="00BE3104" w:rsidRDefault="002D418D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2D418D" w:rsidRPr="00BE3104" w:rsidRDefault="002D418D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2D418D" w:rsidRPr="00BE3104" w:rsidRDefault="002D418D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2D418D" w:rsidRPr="00BE3104" w:rsidRDefault="002D418D" w:rsidP="00BE3104">
            <w:r w:rsidRPr="00BE3104">
              <w:rPr>
                <w:rFonts w:hint="eastAsia"/>
              </w:rPr>
              <w:t>IN/OUT</w:t>
            </w:r>
          </w:p>
        </w:tc>
      </w:tr>
      <w:tr w:rsidR="002D418D" w:rsidRPr="00BE3104" w:rsidTr="00F72143">
        <w:tc>
          <w:tcPr>
            <w:tcW w:w="2356" w:type="dxa"/>
            <w:tcBorders>
              <w:bottom w:val="single" w:sz="6" w:space="0" w:color="auto"/>
            </w:tcBorders>
          </w:tcPr>
          <w:p w:rsidR="002D418D" w:rsidRDefault="00064A50" w:rsidP="00BE3104">
            <w:pPr>
              <w:rPr>
                <w:ins w:id="183" w:author="IBM" w:date="2013-06-04T15:43:00Z"/>
                <w:lang w:eastAsia="zh-CN"/>
              </w:rPr>
            </w:pPr>
            <w:del w:id="184" w:author="IBM" w:date="2013-06-04T15:42:00Z">
              <w:r w:rsidRPr="00051DE5" w:rsidDel="001B436E"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delText>c</w:delText>
              </w:r>
              <w:r w:rsidR="00B20B48" w:rsidRPr="00051DE5" w:rsidDel="001B436E"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delText>ustomer</w:delText>
              </w:r>
              <w:r w:rsidR="00AA7900" w:rsidRPr="00051DE5" w:rsidDel="001B436E"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delText>C</w:delText>
              </w:r>
              <w:r w:rsidR="00B20B48" w:rsidRPr="00051DE5" w:rsidDel="001B436E"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delText>ode</w:delText>
              </w:r>
            </w:del>
          </w:p>
          <w:p w:rsidR="001B436E" w:rsidRPr="00BE3104" w:rsidRDefault="001B436E" w:rsidP="00BE3104">
            <w:pPr>
              <w:rPr>
                <w:lang w:eastAsia="zh-CN"/>
              </w:rPr>
            </w:pPr>
            <w:ins w:id="185" w:author="IBM" w:date="2013-06-04T15:43:00Z">
              <w:r>
                <w:rPr>
                  <w:rFonts w:hint="eastAsia"/>
                  <w:lang w:eastAsia="zh-CN"/>
                </w:rPr>
                <w:t>loginName</w:t>
              </w:r>
            </w:ins>
            <w:ins w:id="186" w:author="shenhg" w:date="2013-08-26T14:23:00Z">
              <w:r w:rsidR="002A3B6D">
                <w:rPr>
                  <w:rFonts w:hint="eastAsia"/>
                  <w:lang w:eastAsia="zh-CN"/>
                </w:rPr>
                <w:t>（按照操作类型判断具体业务操作：</w:t>
              </w:r>
              <w:r w:rsidR="002A3B6D">
                <w:rPr>
                  <w:rFonts w:hint="eastAsia"/>
                  <w:lang w:eastAsia="zh-CN"/>
                </w:rPr>
                <w:t>1</w:t>
              </w:r>
              <w:r w:rsidR="002A3B6D">
                <w:rPr>
                  <w:rFonts w:hint="eastAsia"/>
                  <w:lang w:eastAsia="zh-CN"/>
                </w:rPr>
                <w:t>类型</w:t>
              </w:r>
              <w:r w:rsidR="002A3B6D">
                <w:rPr>
                  <w:rFonts w:hint="eastAsia"/>
                  <w:lang w:eastAsia="zh-CN"/>
                </w:rPr>
                <w:t xml:space="preserve"> </w:t>
              </w:r>
            </w:ins>
            <w:ins w:id="187" w:author="shenhg" w:date="2013-08-26T14:26:00Z">
              <w:r w:rsidR="007E6D2C">
                <w:rPr>
                  <w:rFonts w:hint="eastAsia"/>
                  <w:lang w:eastAsia="zh-CN"/>
                </w:rPr>
                <w:t>参数</w:t>
              </w:r>
            </w:ins>
            <w:ins w:id="188" w:author="shenhg" w:date="2013-08-26T14:23:00Z">
              <w:r w:rsidR="002A3B6D">
                <w:rPr>
                  <w:rFonts w:hint="eastAsia"/>
                  <w:lang w:eastAsia="zh-CN"/>
                </w:rPr>
                <w:t>loginName</w:t>
              </w:r>
            </w:ins>
            <w:ins w:id="189" w:author="shenhg" w:date="2013-08-26T14:25:00Z">
              <w:r w:rsidR="002A3B6D">
                <w:rPr>
                  <w:rFonts w:hint="eastAsia"/>
                  <w:lang w:eastAsia="zh-CN"/>
                </w:rPr>
                <w:t>按照</w:t>
              </w:r>
            </w:ins>
            <w:ins w:id="190" w:author="shenhg" w:date="2013-08-26T14:23:00Z">
              <w:r w:rsidR="002A3B6D">
                <w:rPr>
                  <w:rFonts w:hint="eastAsia"/>
                  <w:lang w:eastAsia="zh-CN"/>
                </w:rPr>
                <w:t>客户编号</w:t>
              </w:r>
            </w:ins>
            <w:ins w:id="191" w:author="shenhg" w:date="2013-08-26T14:24:00Z">
              <w:r w:rsidR="002A3B6D">
                <w:rPr>
                  <w:rFonts w:hint="eastAsia"/>
                  <w:lang w:eastAsia="zh-CN"/>
                </w:rPr>
                <w:t>获取数据进行操作。</w:t>
              </w:r>
              <w:r w:rsidR="002A3B6D">
                <w:rPr>
                  <w:rFonts w:hint="eastAsia"/>
                  <w:lang w:eastAsia="zh-CN"/>
                </w:rPr>
                <w:t>2</w:t>
              </w:r>
              <w:r w:rsidR="002A3B6D">
                <w:rPr>
                  <w:rFonts w:hint="eastAsia"/>
                  <w:lang w:eastAsia="zh-CN"/>
                </w:rPr>
                <w:t>，</w:t>
              </w:r>
              <w:r w:rsidR="002A3B6D">
                <w:rPr>
                  <w:rFonts w:hint="eastAsia"/>
                  <w:lang w:eastAsia="zh-CN"/>
                </w:rPr>
                <w:t>3</w:t>
              </w:r>
              <w:r w:rsidR="002A3B6D">
                <w:rPr>
                  <w:rFonts w:hint="eastAsia"/>
                  <w:lang w:eastAsia="zh-CN"/>
                </w:rPr>
                <w:t>类型</w:t>
              </w:r>
              <w:r w:rsidR="002A3B6D">
                <w:rPr>
                  <w:rFonts w:hint="eastAsia"/>
                  <w:lang w:eastAsia="zh-CN"/>
                </w:rPr>
                <w:t xml:space="preserve"> </w:t>
              </w:r>
            </w:ins>
            <w:ins w:id="192" w:author="shenhg" w:date="2013-08-26T14:26:00Z">
              <w:r w:rsidR="007E6D2C">
                <w:rPr>
                  <w:rFonts w:hint="eastAsia"/>
                  <w:lang w:eastAsia="zh-CN"/>
                </w:rPr>
                <w:t>参数</w:t>
              </w:r>
            </w:ins>
            <w:ins w:id="193" w:author="shenhg" w:date="2013-08-26T14:24:00Z">
              <w:r w:rsidR="002A3B6D">
                <w:rPr>
                  <w:rFonts w:hint="eastAsia"/>
                  <w:lang w:eastAsia="zh-CN"/>
                </w:rPr>
                <w:t xml:space="preserve">loginName </w:t>
              </w:r>
            </w:ins>
            <w:ins w:id="194" w:author="shenhg" w:date="2013-08-26T14:25:00Z">
              <w:r w:rsidR="002A3B6D">
                <w:rPr>
                  <w:rFonts w:hint="eastAsia"/>
                  <w:lang w:eastAsia="zh-CN"/>
                </w:rPr>
                <w:t>按照</w:t>
              </w:r>
            </w:ins>
            <w:ins w:id="195" w:author="shenhg" w:date="2013-08-26T14:24:00Z">
              <w:r w:rsidR="002A3B6D">
                <w:rPr>
                  <w:rFonts w:hint="eastAsia"/>
                  <w:lang w:eastAsia="zh-CN"/>
                </w:rPr>
                <w:t>登录名</w:t>
              </w:r>
            </w:ins>
            <w:ins w:id="196" w:author="shenhg" w:date="2013-08-26T14:25:00Z">
              <w:r w:rsidR="002A3B6D">
                <w:rPr>
                  <w:rFonts w:hint="eastAsia"/>
                  <w:lang w:eastAsia="zh-CN"/>
                </w:rPr>
                <w:t>获取数据进行操作</w:t>
              </w:r>
            </w:ins>
            <w:ins w:id="197" w:author="shenhg" w:date="2013-08-26T14:23:00Z">
              <w:r w:rsidR="002A3B6D">
                <w:rPr>
                  <w:rFonts w:hint="eastAsia"/>
                  <w:lang w:eastAsia="zh-CN"/>
                </w:rPr>
                <w:t>）</w:t>
              </w:r>
            </w:ins>
          </w:p>
        </w:tc>
        <w:tc>
          <w:tcPr>
            <w:tcW w:w="2524" w:type="dxa"/>
            <w:tcBorders>
              <w:bottom w:val="single" w:sz="6" w:space="0" w:color="auto"/>
            </w:tcBorders>
          </w:tcPr>
          <w:p w:rsidR="002D418D" w:rsidRDefault="00DB6FA9" w:rsidP="00BE3104">
            <w:pPr>
              <w:rPr>
                <w:ins w:id="198" w:author="IBM" w:date="2013-06-04T15:43:00Z"/>
                <w:lang w:eastAsia="zh-CN"/>
              </w:rPr>
            </w:pPr>
            <w:del w:id="199" w:author="IBM" w:date="2013-06-04T15:43:00Z">
              <w:r w:rsidRPr="00BE3104" w:rsidDel="001B436E">
                <w:rPr>
                  <w:rFonts w:hint="eastAsia"/>
                  <w:lang w:eastAsia="zh-CN"/>
                </w:rPr>
                <w:delText>客户编号</w:delText>
              </w:r>
            </w:del>
          </w:p>
          <w:p w:rsidR="001B436E" w:rsidRPr="00BE3104" w:rsidRDefault="001B436E" w:rsidP="00BE3104">
            <w:pPr>
              <w:rPr>
                <w:lang w:eastAsia="zh-CN"/>
              </w:rPr>
            </w:pPr>
            <w:ins w:id="200" w:author="IBM" w:date="2013-06-04T15:43:00Z">
              <w:r>
                <w:rPr>
                  <w:rFonts w:hint="eastAsia"/>
                  <w:lang w:eastAsia="zh-CN"/>
                </w:rPr>
                <w:t>登录名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2D418D" w:rsidRPr="00BE3104" w:rsidRDefault="002D418D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2D418D" w:rsidRPr="00BE3104" w:rsidRDefault="002D418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2D418D" w:rsidRPr="00BE3104" w:rsidRDefault="002D418D" w:rsidP="00BE3104">
            <w:r w:rsidRPr="00BE3104">
              <w:rPr>
                <w:rFonts w:hint="eastAsia"/>
              </w:rPr>
              <w:t>IN</w:t>
            </w:r>
          </w:p>
        </w:tc>
      </w:tr>
      <w:tr w:rsidR="002D418D" w:rsidRPr="00BE3104" w:rsidTr="00F72143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418D" w:rsidRPr="00BE3104" w:rsidRDefault="00CF5D2A" w:rsidP="00BE3104">
            <w:r>
              <w:rPr>
                <w:rFonts w:hint="eastAsia"/>
                <w:lang w:eastAsia="zh-CN"/>
              </w:rPr>
              <w:t>p</w:t>
            </w:r>
            <w:r w:rsidR="00F30358" w:rsidRPr="00BE3104">
              <w:rPr>
                <w:rFonts w:hint="eastAsia"/>
              </w:rPr>
              <w:t>assword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418D" w:rsidRPr="00BE3104" w:rsidRDefault="005216D5" w:rsidP="00BE3104">
            <w:r w:rsidRPr="00BE3104">
              <w:rPr>
                <w:rFonts w:hint="eastAsia"/>
              </w:rPr>
              <w:t>客户密码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418D" w:rsidRPr="00BE3104" w:rsidRDefault="002D418D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418D" w:rsidRPr="00BE3104" w:rsidRDefault="002D418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418D" w:rsidRPr="00BE3104" w:rsidRDefault="00AE01E8" w:rsidP="00BE3104">
            <w:r w:rsidRPr="00BE3104">
              <w:rPr>
                <w:rFonts w:hint="eastAsia"/>
              </w:rPr>
              <w:t>IN</w:t>
            </w:r>
          </w:p>
        </w:tc>
      </w:tr>
      <w:tr w:rsidR="001B436E" w:rsidRPr="00BE3104" w:rsidTr="00F72143">
        <w:trPr>
          <w:ins w:id="201" w:author="IBM" w:date="2013-06-04T15:43:00Z"/>
        </w:trPr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Default="001B436E" w:rsidP="00BE3104">
            <w:pPr>
              <w:rPr>
                <w:ins w:id="202" w:author="IBM" w:date="2013-06-04T15:43:00Z"/>
                <w:lang w:eastAsia="zh-CN"/>
              </w:rPr>
            </w:pPr>
            <w:ins w:id="203" w:author="IBM" w:date="2013-06-04T15:43:00Z">
              <w:r>
                <w:rPr>
                  <w:rFonts w:ascii="Courier New" w:hAnsi="Courier New" w:cs="Courier New" w:hint="eastAsia"/>
                  <w:iCs/>
                  <w:color w:val="008080"/>
                  <w:sz w:val="20"/>
                  <w:szCs w:val="20"/>
                </w:rPr>
                <w:t>operationType</w:t>
              </w:r>
            </w:ins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C16DD">
            <w:pPr>
              <w:rPr>
                <w:ins w:id="204" w:author="IBM" w:date="2013-06-04T15:43:00Z"/>
                <w:lang w:eastAsia="zh-CN"/>
              </w:rPr>
            </w:pPr>
            <w:ins w:id="205" w:author="IBM" w:date="2013-06-04T15:43:00Z">
              <w:r>
                <w:rPr>
                  <w:rFonts w:hint="eastAsia"/>
                  <w:lang w:eastAsia="zh-CN"/>
                </w:rPr>
                <w:t>操作类型</w:t>
              </w:r>
              <w:r>
                <w:rPr>
                  <w:rFonts w:hint="eastAsia"/>
                  <w:szCs w:val="20"/>
                  <w:lang w:eastAsia="zh-CN"/>
                </w:rPr>
                <w:t>（</w:t>
              </w:r>
              <w:r>
                <w:rPr>
                  <w:rFonts w:hint="eastAsia"/>
                  <w:szCs w:val="20"/>
                  <w:lang w:eastAsia="zh-CN"/>
                </w:rPr>
                <w:t>1-</w:t>
              </w:r>
              <w:r>
                <w:rPr>
                  <w:rFonts w:hint="eastAsia"/>
                  <w:szCs w:val="20"/>
                  <w:lang w:eastAsia="zh-CN"/>
                </w:rPr>
                <w:t>客户密码验证、</w:t>
              </w:r>
              <w:r>
                <w:rPr>
                  <w:rFonts w:hint="eastAsia"/>
                  <w:szCs w:val="20"/>
                  <w:lang w:eastAsia="zh-CN"/>
                </w:rPr>
                <w:t>2-</w:t>
              </w:r>
              <w:r>
                <w:rPr>
                  <w:rFonts w:hint="eastAsia"/>
                  <w:szCs w:val="20"/>
                  <w:lang w:eastAsia="zh-CN"/>
                </w:rPr>
                <w:t>宽带登陆密码验证</w:t>
              </w:r>
            </w:ins>
            <w:ins w:id="206" w:author="shenhg" w:date="2013-08-26T15:07:00Z">
              <w:r w:rsidR="00BC16DD" w:rsidRPr="00BC16DD">
                <w:rPr>
                  <w:rFonts w:hint="eastAsia"/>
                  <w:color w:val="0070C0"/>
                  <w:szCs w:val="20"/>
                  <w:lang w:eastAsia="zh-CN"/>
                </w:rPr>
                <w:t>、</w:t>
              </w:r>
              <w:r w:rsidR="00BC16DD" w:rsidRPr="00BC16DD">
                <w:rPr>
                  <w:rFonts w:ascii="微软雅黑" w:eastAsia="微软雅黑" w:hAnsi="微软雅黑"/>
                  <w:color w:val="0070C0"/>
                  <w:lang w:eastAsia="zh-CN"/>
                </w:rPr>
                <w:t>3-家</w:t>
              </w:r>
              <w:r w:rsidR="00BC16DD" w:rsidRPr="00BC16DD">
                <w:rPr>
                  <w:rFonts w:ascii="微软雅黑" w:eastAsia="微软雅黑" w:hAnsi="微软雅黑" w:hint="eastAsia"/>
                  <w:color w:val="0070C0"/>
                  <w:lang w:eastAsia="zh-CN"/>
                </w:rPr>
                <w:t>长锁密码验证</w:t>
              </w:r>
            </w:ins>
            <w:ins w:id="207" w:author="IBM" w:date="2013-06-04T15:43:00Z">
              <w:r>
                <w:rPr>
                  <w:rFonts w:hint="eastAsia"/>
                  <w:szCs w:val="20"/>
                  <w:lang w:eastAsia="zh-CN"/>
                </w:rPr>
                <w:t>）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08" w:author="IBM" w:date="2013-06-04T15:43:00Z"/>
              </w:rPr>
            </w:pPr>
            <w:ins w:id="209" w:author="IBM" w:date="2013-06-04T15:43:00Z">
              <w:r w:rsidRPr="00BE3104">
                <w:rPr>
                  <w:rFonts w:hint="eastAsia"/>
                </w:rPr>
                <w:t>String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10" w:author="IBM" w:date="2013-06-04T15:43:00Z"/>
              </w:rPr>
            </w:pPr>
            <w:ins w:id="211" w:author="IBM" w:date="2013-06-04T15:43:00Z">
              <w:r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12" w:author="IBM" w:date="2013-06-04T15:43:00Z"/>
              </w:rPr>
            </w:pPr>
            <w:ins w:id="213" w:author="IBM" w:date="2013-06-04T15:43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1B436E" w:rsidRPr="00BE3104" w:rsidTr="00F72143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OUT</w:t>
            </w:r>
          </w:p>
        </w:tc>
      </w:tr>
      <w:tr w:rsidR="001B436E" w:rsidRPr="00BE3104" w:rsidTr="00F72143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E45E06" w:rsidRPr="008F6B99" w:rsidRDefault="00955F01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14" w:name="_Toc345336998"/>
      <w:r w:rsidRPr="008F6B9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8F6B9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214"/>
    </w:p>
    <w:p w:rsidR="00E23A13" w:rsidRPr="00BE3104" w:rsidRDefault="00E23A13" w:rsidP="00BE3104">
      <w:pPr>
        <w:rPr>
          <w:lang w:eastAsia="zh-CN"/>
        </w:rPr>
      </w:pPr>
      <w:r w:rsidRPr="00BE3104">
        <w:rPr>
          <w:rFonts w:hint="eastAsia"/>
        </w:rPr>
        <w:lastRenderedPageBreak/>
        <w:t>sys</w:t>
      </w:r>
      <w:r w:rsidR="00C00A49" w:rsidRPr="00BE3104">
        <w:rPr>
          <w:rFonts w:hint="eastAsia"/>
        </w:rPr>
        <w:t xml:space="preserve">tem-no = </w:t>
      </w:r>
      <w:r w:rsidR="00973A0E">
        <w:rPr>
          <w:rFonts w:hint="eastAsia"/>
          <w:lang w:eastAsia="zh-CN"/>
        </w:rPr>
        <w:t>15</w:t>
      </w:r>
    </w:p>
    <w:p w:rsidR="00E23A13" w:rsidRPr="00BE3104" w:rsidRDefault="00C00A49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973A0E">
        <w:rPr>
          <w:rFonts w:hint="eastAsia"/>
          <w:lang w:eastAsia="zh-CN"/>
        </w:rPr>
        <w:t>1501</w:t>
      </w:r>
    </w:p>
    <w:p w:rsidR="000958E5" w:rsidRPr="00BE3104" w:rsidRDefault="008D4232" w:rsidP="00BE3104">
      <w:r w:rsidRPr="00BE3104">
        <w:rPr>
          <w:rFonts w:hint="eastAsia"/>
        </w:rPr>
        <w:t>请求内容：</w:t>
      </w:r>
    </w:p>
    <w:p w:rsidR="000958E5" w:rsidRDefault="008D4232" w:rsidP="00BE3104">
      <w:pPr>
        <w:rPr>
          <w:lang w:eastAsia="zh-CN"/>
        </w:rPr>
      </w:pPr>
      <w:r w:rsidRPr="00BE3104">
        <w:t>&lt;oss-request&gt;</w:t>
      </w:r>
    </w:p>
    <w:p w:rsidR="002E121E" w:rsidDel="001B436E" w:rsidRDefault="002E121E" w:rsidP="00BE3104">
      <w:pPr>
        <w:rPr>
          <w:del w:id="215" w:author="IBM" w:date="2013-06-04T15:43:00Z"/>
          <w:lang w:eastAsia="zh-CN"/>
        </w:rPr>
      </w:pPr>
      <w:del w:id="216" w:author="IBM" w:date="2013-06-04T15:43:00Z">
        <w:r w:rsidDel="001B436E">
          <w:rPr>
            <w:rFonts w:hint="eastAsia"/>
            <w:lang w:eastAsia="zh-CN"/>
          </w:rPr>
          <w:tab/>
          <w:delText>&lt;property name="c</w:delText>
        </w:r>
        <w:r w:rsidRPr="00BE3104" w:rsidDel="001B436E">
          <w:rPr>
            <w:rFonts w:hint="eastAsia"/>
          </w:rPr>
          <w:delText>ustomerCode</w:delText>
        </w:r>
        <w:r w:rsidDel="001B436E">
          <w:rPr>
            <w:rFonts w:hint="eastAsia"/>
            <w:lang w:eastAsia="zh-CN"/>
          </w:rPr>
          <w:delText>" value="</w:delText>
        </w:r>
        <w:r w:rsidRPr="00932FCE" w:rsidDel="001B436E">
          <w:rPr>
            <w:lang w:eastAsia="zh-CN"/>
          </w:rPr>
          <w:delText>119095</w:delText>
        </w:r>
        <w:r w:rsidDel="001B436E">
          <w:rPr>
            <w:rFonts w:hint="eastAsia"/>
            <w:lang w:eastAsia="zh-CN"/>
          </w:rPr>
          <w:delText>"/&gt;</w:delText>
        </w:r>
      </w:del>
    </w:p>
    <w:p w:rsidR="001B436E" w:rsidRDefault="001B436E" w:rsidP="001B436E">
      <w:pPr>
        <w:rPr>
          <w:ins w:id="217" w:author="IBM" w:date="2013-06-04T15:43:00Z"/>
          <w:lang w:eastAsia="zh-CN"/>
        </w:rPr>
      </w:pPr>
      <w:ins w:id="218" w:author="IBM" w:date="2013-06-04T15:43:00Z">
        <w:r>
          <w:rPr>
            <w:rFonts w:hint="eastAsia"/>
            <w:lang w:eastAsia="zh-CN"/>
          </w:rPr>
          <w:t>&lt;property name="</w:t>
        </w:r>
        <w:r w:rsidRPr="00D31831">
          <w:rPr>
            <w:rFonts w:hint="eastAsia"/>
            <w:lang w:eastAsia="zh-CN"/>
          </w:rPr>
          <w:t xml:space="preserve"> </w:t>
        </w:r>
        <w:r>
          <w:rPr>
            <w:rFonts w:hint="eastAsia"/>
            <w:lang w:eastAsia="zh-CN"/>
          </w:rPr>
          <w:t>loginName" value="</w:t>
        </w:r>
        <w:r w:rsidRPr="00932FCE">
          <w:rPr>
            <w:lang w:eastAsia="zh-CN"/>
          </w:rPr>
          <w:t>119095</w:t>
        </w:r>
        <w:r>
          <w:rPr>
            <w:rFonts w:hint="eastAsia"/>
            <w:lang w:eastAsia="zh-CN"/>
          </w:rPr>
          <w:t>"/&gt;</w:t>
        </w:r>
      </w:ins>
    </w:p>
    <w:p w:rsidR="001B436E" w:rsidRDefault="001B436E" w:rsidP="00BE3104">
      <w:pPr>
        <w:rPr>
          <w:ins w:id="219" w:author="IBM" w:date="2013-06-04T15:43:00Z"/>
          <w:lang w:eastAsia="zh-CN"/>
        </w:rPr>
      </w:pPr>
    </w:p>
    <w:p w:rsidR="00DA7B9A" w:rsidRDefault="00DA7B9A" w:rsidP="00BE3104">
      <w:pPr>
        <w:rPr>
          <w:ins w:id="220" w:author="IBM" w:date="2013-06-04T15:43:00Z"/>
          <w:lang w:eastAsia="zh-CN"/>
        </w:rPr>
      </w:pPr>
      <w:r>
        <w:rPr>
          <w:rFonts w:hint="eastAsia"/>
          <w:lang w:eastAsia="zh-CN"/>
        </w:rPr>
        <w:tab/>
        <w:t>&lt;property name="p</w:t>
      </w:r>
      <w:r w:rsidRPr="00BE3104">
        <w:rPr>
          <w:rFonts w:hint="eastAsia"/>
        </w:rPr>
        <w:t>assword</w:t>
      </w:r>
      <w:r>
        <w:rPr>
          <w:rFonts w:hint="eastAsia"/>
          <w:lang w:eastAsia="zh-CN"/>
        </w:rPr>
        <w:t>" value="</w:t>
      </w:r>
      <w:r w:rsidRPr="002E3670">
        <w:rPr>
          <w:lang w:eastAsia="zh-CN"/>
        </w:rPr>
        <w:t>119095</w:t>
      </w:r>
      <w:r>
        <w:rPr>
          <w:rFonts w:hint="eastAsia"/>
          <w:lang w:eastAsia="zh-CN"/>
        </w:rPr>
        <w:t>"/&gt;</w:t>
      </w:r>
    </w:p>
    <w:p w:rsidR="001B436E" w:rsidRPr="00BE3104" w:rsidRDefault="001B436E" w:rsidP="001B436E">
      <w:pPr>
        <w:rPr>
          <w:ins w:id="221" w:author="IBM" w:date="2013-06-04T15:43:00Z"/>
          <w:lang w:eastAsia="zh-CN"/>
        </w:rPr>
      </w:pPr>
      <w:ins w:id="222" w:author="IBM" w:date="2013-06-04T15:43:00Z">
        <w:r w:rsidRPr="00D31831">
          <w:rPr>
            <w:lang w:eastAsia="zh-CN"/>
          </w:rPr>
          <w:t>&lt;property name="operationType" value="1"/&gt;</w:t>
        </w:r>
      </w:ins>
    </w:p>
    <w:p w:rsidR="001B436E" w:rsidRDefault="001B436E" w:rsidP="00BE3104">
      <w:pPr>
        <w:rPr>
          <w:lang w:eastAsia="zh-CN"/>
        </w:rPr>
      </w:pPr>
    </w:p>
    <w:p w:rsidR="008D4232" w:rsidRPr="00BE3104" w:rsidRDefault="008D4232" w:rsidP="00BE3104">
      <w:r w:rsidRPr="00BE3104">
        <w:t>&lt;/oss-request&gt;</w:t>
      </w:r>
    </w:p>
    <w:p w:rsidR="000958E5" w:rsidRPr="00BE3104" w:rsidRDefault="008D4232" w:rsidP="00BE3104">
      <w:r w:rsidRPr="00BE3104">
        <w:rPr>
          <w:rFonts w:hint="eastAsia"/>
        </w:rPr>
        <w:t>输出参数：</w:t>
      </w:r>
    </w:p>
    <w:p w:rsidR="000958E5" w:rsidRPr="00BE3104" w:rsidRDefault="008D4232" w:rsidP="00BE3104">
      <w:r w:rsidRPr="00BE3104">
        <w:t>&lt;</w:t>
      </w:r>
      <w:r w:rsidR="00011126" w:rsidRPr="00BE3104">
        <w:rPr>
          <w:rFonts w:hint="eastAsia"/>
        </w:rPr>
        <w:t>?</w:t>
      </w:r>
      <w:r w:rsidRPr="00BE3104">
        <w:t>xml version="1.0" encoding="gb2312"</w:t>
      </w:r>
      <w:r w:rsidR="00011126" w:rsidRPr="00BE3104">
        <w:rPr>
          <w:rFonts w:hint="eastAsia"/>
        </w:rPr>
        <w:t>?</w:t>
      </w:r>
      <w:r w:rsidRPr="00BE3104">
        <w:t>&gt;</w:t>
      </w:r>
    </w:p>
    <w:p w:rsidR="004266B6" w:rsidRDefault="008D4232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480400" w:rsidRPr="00BE3104">
        <w:rPr>
          <w:rFonts w:hint="eastAsia"/>
        </w:rPr>
        <w:t xml:space="preserve">return-code </w:t>
      </w:r>
      <w:r w:rsidRPr="00BE3104">
        <w:rPr>
          <w:rFonts w:hint="eastAsia"/>
        </w:rPr>
        <w:t>="</w:t>
      </w:r>
      <w:r w:rsidR="005056BB" w:rsidRPr="00BE3104">
        <w:rPr>
          <w:rFonts w:hint="eastAsia"/>
        </w:rPr>
        <w:t>0</w:t>
      </w:r>
      <w:r w:rsidRPr="00BE3104">
        <w:rPr>
          <w:rFonts w:hint="eastAsia"/>
        </w:rPr>
        <w:t>" return-message="</w:t>
      </w:r>
      <w:ins w:id="223" w:author="IBM" w:date="2013-06-04T15:43:00Z">
        <w:r w:rsidR="001B436E" w:rsidRPr="00BE3104" w:rsidDel="001B436E">
          <w:rPr>
            <w:rFonts w:hint="eastAsia"/>
          </w:rPr>
          <w:t xml:space="preserve"> </w:t>
        </w:r>
      </w:ins>
      <w:del w:id="224" w:author="IBM" w:date="2013-06-04T15:43:00Z">
        <w:r w:rsidR="00AA7EA9" w:rsidRPr="00BE3104" w:rsidDel="001B436E">
          <w:rPr>
            <w:rFonts w:hint="eastAsia"/>
          </w:rPr>
          <w:delText>客户密码编号匹配</w:delText>
        </w:r>
      </w:del>
      <w:ins w:id="225" w:author="IBM" w:date="2013-06-04T15:43:00Z">
        <w:r w:rsidR="001B436E">
          <w:rPr>
            <w:rFonts w:hint="eastAsia"/>
            <w:lang w:eastAsia="zh-CN"/>
          </w:rPr>
          <w:t>密码验证成功</w:t>
        </w:r>
      </w:ins>
      <w:r w:rsidR="007C2BB6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7C2BB6" w:rsidRDefault="007C2BB6" w:rsidP="00BE3104">
      <w:pPr>
        <w:rPr>
          <w:lang w:eastAsia="zh-CN"/>
        </w:rPr>
      </w:pPr>
      <w:r>
        <w:rPr>
          <w:rFonts w:hint="eastAsia"/>
          <w:lang w:eastAsia="zh-CN"/>
        </w:rPr>
        <w:t>&lt;oss-response&gt;</w:t>
      </w:r>
    </w:p>
    <w:p w:rsidR="00051D9D" w:rsidRPr="00695792" w:rsidRDefault="00051D9D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26" w:name="_Toc345336999"/>
      <w:del w:id="227" w:author="IBM" w:date="2013-06-04T15:44:00Z">
        <w:r w:rsidRPr="00695792" w:rsidDel="001B436E">
          <w:rPr>
            <w:rFonts w:ascii="Arial" w:eastAsia="黑体" w:hAnsi="Arial" w:cs="Times New Roman" w:hint="eastAsia"/>
            <w:b/>
            <w:caps w:val="0"/>
            <w:color w:val="auto"/>
            <w:spacing w:val="0"/>
            <w:kern w:val="2"/>
            <w:sz w:val="32"/>
            <w:lang w:eastAsia="zh-CN" w:bidi="ar-SA"/>
          </w:rPr>
          <w:lastRenderedPageBreak/>
          <w:delText>客户</w:delText>
        </w:r>
      </w:del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密码修改接口</w:t>
      </w:r>
      <w:bookmarkEnd w:id="226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28" w:name="_Toc345337000"/>
      <w:r w:rsidRPr="002B39C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228"/>
    </w:p>
    <w:p w:rsidR="00C00E93" w:rsidRPr="00C00E93" w:rsidRDefault="00C00E93" w:rsidP="00C00E93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29" w:name="_Toc345337001"/>
      <w:r w:rsidRPr="002B39C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229"/>
    </w:p>
    <w:p w:rsidR="00A95DA1" w:rsidRPr="00A95DA1" w:rsidRDefault="00A95DA1" w:rsidP="00A95DA1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根据客户标识</w:t>
      </w:r>
      <w:r w:rsidR="004F091C">
        <w:rPr>
          <w:rFonts w:hint="eastAsia"/>
          <w:lang w:val="en-GB" w:eastAsia="zh-CN" w:bidi="ar-SA"/>
        </w:rPr>
        <w:t>，如果</w:t>
      </w:r>
      <w:r>
        <w:rPr>
          <w:rFonts w:hint="eastAsia"/>
          <w:lang w:val="en-GB" w:eastAsia="zh-CN" w:bidi="ar-SA"/>
        </w:rPr>
        <w:t>旧密码</w:t>
      </w:r>
      <w:r w:rsidR="004F091C">
        <w:rPr>
          <w:rFonts w:hint="eastAsia"/>
          <w:lang w:val="en-GB" w:eastAsia="zh-CN" w:bidi="ar-SA"/>
        </w:rPr>
        <w:t>正确，则把密码修改为新密码。</w:t>
      </w:r>
    </w:p>
    <w:p w:rsidR="00914A43" w:rsidRPr="002B39C5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30" w:name="_Toc345337002"/>
      <w:r w:rsidRPr="002B39C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230"/>
      <w:ins w:id="231" w:author="shenhg" w:date="2013-08-27T15:04:00Z">
        <w:r w:rsidR="009734EB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ab/>
        </w:r>
      </w:ins>
    </w:p>
    <w:p w:rsidR="00914A43" w:rsidRPr="002B39C5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32" w:name="_Toc345337003"/>
      <w:r w:rsidRPr="002B39C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232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6"/>
        <w:gridCol w:w="2524"/>
        <w:gridCol w:w="1212"/>
        <w:gridCol w:w="1129"/>
        <w:gridCol w:w="1418"/>
      </w:tblGrid>
      <w:tr w:rsidR="009F3057" w:rsidRPr="00BE3104" w:rsidTr="00CB3680">
        <w:tc>
          <w:tcPr>
            <w:tcW w:w="2356" w:type="dxa"/>
            <w:shd w:val="clear" w:color="auto" w:fill="E6E6E6"/>
          </w:tcPr>
          <w:p w:rsidR="009F3057" w:rsidRPr="00BE3104" w:rsidRDefault="009F3057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524" w:type="dxa"/>
            <w:shd w:val="clear" w:color="auto" w:fill="E6E6E6"/>
          </w:tcPr>
          <w:p w:rsidR="009F3057" w:rsidRPr="00BE3104" w:rsidRDefault="009F3057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9F3057" w:rsidRPr="00BE3104" w:rsidRDefault="009F3057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9F3057" w:rsidRPr="00BE3104" w:rsidRDefault="009F3057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9F3057" w:rsidRPr="00BE3104" w:rsidRDefault="009F3057" w:rsidP="00BE3104">
            <w:r w:rsidRPr="00BE3104">
              <w:rPr>
                <w:rFonts w:hint="eastAsia"/>
              </w:rPr>
              <w:t>IN/OUT</w:t>
            </w:r>
          </w:p>
        </w:tc>
      </w:tr>
      <w:tr w:rsidR="009F3057" w:rsidRPr="00BE3104" w:rsidTr="00CB3680">
        <w:tc>
          <w:tcPr>
            <w:tcW w:w="2356" w:type="dxa"/>
            <w:tcBorders>
              <w:bottom w:val="single" w:sz="6" w:space="0" w:color="auto"/>
            </w:tcBorders>
          </w:tcPr>
          <w:p w:rsidR="009F3057" w:rsidRDefault="0036490E" w:rsidP="00540804">
            <w:pPr>
              <w:rPr>
                <w:ins w:id="233" w:author="IBM" w:date="2013-06-04T15:44:00Z"/>
                <w:lang w:eastAsia="zh-CN"/>
              </w:rPr>
            </w:pPr>
            <w:del w:id="234" w:author="IBM" w:date="2013-06-04T15:44:00Z">
              <w:r w:rsidDel="001B436E">
                <w:rPr>
                  <w:rFonts w:hint="eastAsia"/>
                  <w:lang w:eastAsia="zh-CN"/>
                </w:rPr>
                <w:delText>c</w:delText>
              </w:r>
              <w:r w:rsidR="009F3057" w:rsidRPr="00BE3104" w:rsidDel="001B436E">
                <w:rPr>
                  <w:rFonts w:hint="eastAsia"/>
                </w:rPr>
                <w:delText>ustomer</w:delText>
              </w:r>
              <w:r w:rsidR="00540804" w:rsidDel="001B436E">
                <w:rPr>
                  <w:rFonts w:hint="eastAsia"/>
                  <w:lang w:eastAsia="zh-CN"/>
                </w:rPr>
                <w:delText>Id</w:delText>
              </w:r>
            </w:del>
          </w:p>
          <w:p w:rsidR="001B436E" w:rsidRPr="00BE3104" w:rsidRDefault="001B436E" w:rsidP="004E1B30">
            <w:pPr>
              <w:rPr>
                <w:lang w:eastAsia="zh-CN"/>
              </w:rPr>
            </w:pPr>
            <w:ins w:id="235" w:author="IBM" w:date="2013-06-04T15:44:00Z">
              <w:r>
                <w:rPr>
                  <w:rFonts w:hint="eastAsia"/>
                  <w:lang w:eastAsia="zh-CN"/>
                </w:rPr>
                <w:t>loginName</w:t>
              </w:r>
            </w:ins>
            <w:ins w:id="236" w:author="shenhg" w:date="2013-08-26T14:12:00Z">
              <w:r w:rsidR="003F685E">
                <w:rPr>
                  <w:rFonts w:hint="eastAsia"/>
                  <w:lang w:eastAsia="zh-CN"/>
                </w:rPr>
                <w:t>(</w:t>
              </w:r>
            </w:ins>
            <w:ins w:id="237" w:author="shenhg" w:date="2013-08-26T14:21:00Z">
              <w:r w:rsidR="004E1B30">
                <w:rPr>
                  <w:rFonts w:hint="eastAsia"/>
                  <w:lang w:eastAsia="zh-CN"/>
                </w:rPr>
                <w:t>根据操作类型</w:t>
              </w:r>
              <w:r w:rsidR="004E1B30">
                <w:rPr>
                  <w:rFonts w:hint="eastAsia"/>
                  <w:lang w:eastAsia="zh-CN"/>
                </w:rPr>
                <w:t>operationType</w:t>
              </w:r>
              <w:r w:rsidR="004E1B30">
                <w:rPr>
                  <w:rFonts w:hint="eastAsia"/>
                  <w:lang w:eastAsia="zh-CN"/>
                </w:rPr>
                <w:t>判断</w:t>
              </w:r>
            </w:ins>
            <w:ins w:id="238" w:author="shenhg" w:date="2013-08-26T14:22:00Z">
              <w:r w:rsidR="002A3B6D">
                <w:rPr>
                  <w:rFonts w:hint="eastAsia"/>
                  <w:lang w:eastAsia="zh-CN"/>
                </w:rPr>
                <w:t>：</w:t>
              </w:r>
            </w:ins>
            <w:ins w:id="239" w:author="shenhg" w:date="2013-08-26T14:21:00Z">
              <w:r w:rsidR="004E1B30">
                <w:rPr>
                  <w:rFonts w:hint="eastAsia"/>
                  <w:lang w:eastAsia="zh-CN"/>
                </w:rPr>
                <w:t>1</w:t>
              </w:r>
              <w:r w:rsidR="004E1B30">
                <w:rPr>
                  <w:rFonts w:hint="eastAsia"/>
                  <w:lang w:eastAsia="zh-CN"/>
                </w:rPr>
                <w:t>类型</w:t>
              </w:r>
              <w:r w:rsidR="004E1B30">
                <w:rPr>
                  <w:rFonts w:hint="eastAsia"/>
                  <w:lang w:eastAsia="zh-CN"/>
                </w:rPr>
                <w:t xml:space="preserve"> </w:t>
              </w:r>
            </w:ins>
            <w:ins w:id="240" w:author="shenhg" w:date="2013-08-26T14:27:00Z">
              <w:r w:rsidR="0093693C">
                <w:rPr>
                  <w:rFonts w:hint="eastAsia"/>
                  <w:lang w:eastAsia="zh-CN"/>
                </w:rPr>
                <w:t>参数</w:t>
              </w:r>
              <w:r w:rsidR="0093693C" w:rsidRPr="0093693C">
                <w:rPr>
                  <w:rFonts w:hint="eastAsia"/>
                  <w:lang w:eastAsia="zh-CN"/>
                </w:rPr>
                <w:t>loginName</w:t>
              </w:r>
            </w:ins>
            <w:ins w:id="241" w:author="shenhg" w:date="2013-08-26T14:22:00Z">
              <w:r w:rsidR="004E1B30">
                <w:rPr>
                  <w:rFonts w:hint="eastAsia"/>
                  <w:lang w:eastAsia="zh-CN"/>
                </w:rPr>
                <w:t>按照客户标识取数据操作。</w:t>
              </w:r>
              <w:r w:rsidR="004E1B30">
                <w:rPr>
                  <w:rFonts w:hint="eastAsia"/>
                  <w:lang w:eastAsia="zh-CN"/>
                </w:rPr>
                <w:t>2</w:t>
              </w:r>
              <w:r w:rsidR="004E1B30">
                <w:rPr>
                  <w:rFonts w:hint="eastAsia"/>
                  <w:lang w:eastAsia="zh-CN"/>
                </w:rPr>
                <w:t>，</w:t>
              </w:r>
              <w:r w:rsidR="004E1B30">
                <w:rPr>
                  <w:rFonts w:hint="eastAsia"/>
                  <w:lang w:eastAsia="zh-CN"/>
                </w:rPr>
                <w:t>3</w:t>
              </w:r>
              <w:r w:rsidR="004E1B30">
                <w:rPr>
                  <w:rFonts w:hint="eastAsia"/>
                  <w:lang w:eastAsia="zh-CN"/>
                </w:rPr>
                <w:t>类型</w:t>
              </w:r>
            </w:ins>
            <w:ins w:id="242" w:author="shenhg" w:date="2013-08-26T14:28:00Z">
              <w:r w:rsidR="0093693C">
                <w:rPr>
                  <w:rFonts w:hint="eastAsia"/>
                  <w:lang w:eastAsia="zh-CN"/>
                </w:rPr>
                <w:t xml:space="preserve"> </w:t>
              </w:r>
              <w:r w:rsidR="0093693C">
                <w:rPr>
                  <w:rFonts w:hint="eastAsia"/>
                  <w:lang w:eastAsia="zh-CN"/>
                </w:rPr>
                <w:t>参数</w:t>
              </w:r>
              <w:r w:rsidR="0093693C">
                <w:rPr>
                  <w:rFonts w:hint="eastAsia"/>
                  <w:lang w:eastAsia="zh-CN"/>
                </w:rPr>
                <w:t>loginName</w:t>
              </w:r>
            </w:ins>
            <w:ins w:id="243" w:author="shenhg" w:date="2013-08-26T14:22:00Z">
              <w:r w:rsidR="004E1B30">
                <w:rPr>
                  <w:rFonts w:hint="eastAsia"/>
                  <w:lang w:eastAsia="zh-CN"/>
                </w:rPr>
                <w:t>按照宽带登入名取数据操作。</w:t>
              </w:r>
            </w:ins>
            <w:ins w:id="244" w:author="shenhg" w:date="2013-08-26T14:12:00Z">
              <w:r w:rsidR="003F685E">
                <w:rPr>
                  <w:rFonts w:hint="eastAsia"/>
                  <w:lang w:eastAsia="zh-CN"/>
                </w:rPr>
                <w:t>)</w:t>
              </w:r>
            </w:ins>
          </w:p>
        </w:tc>
        <w:tc>
          <w:tcPr>
            <w:tcW w:w="2524" w:type="dxa"/>
            <w:tcBorders>
              <w:bottom w:val="single" w:sz="6" w:space="0" w:color="auto"/>
            </w:tcBorders>
          </w:tcPr>
          <w:p w:rsidR="009F3057" w:rsidRDefault="009F3057" w:rsidP="00540804">
            <w:pPr>
              <w:rPr>
                <w:ins w:id="245" w:author="IBM" w:date="2013-06-04T15:44:00Z"/>
                <w:lang w:eastAsia="zh-CN"/>
              </w:rPr>
            </w:pPr>
            <w:del w:id="246" w:author="IBM" w:date="2013-06-04T15:44:00Z">
              <w:r w:rsidRPr="00BE3104" w:rsidDel="001B436E">
                <w:rPr>
                  <w:rFonts w:hint="eastAsia"/>
                  <w:lang w:eastAsia="zh-CN"/>
                </w:rPr>
                <w:delText>客户</w:delText>
              </w:r>
              <w:r w:rsidR="00540804" w:rsidDel="001B436E">
                <w:rPr>
                  <w:rFonts w:hint="eastAsia"/>
                  <w:lang w:eastAsia="zh-CN"/>
                </w:rPr>
                <w:delText>标识</w:delText>
              </w:r>
            </w:del>
          </w:p>
          <w:p w:rsidR="001B436E" w:rsidRPr="00BE3104" w:rsidRDefault="001B436E" w:rsidP="00540804">
            <w:pPr>
              <w:rPr>
                <w:lang w:eastAsia="zh-CN"/>
              </w:rPr>
            </w:pPr>
            <w:ins w:id="247" w:author="IBM" w:date="2013-06-04T15:44:00Z">
              <w:r>
                <w:rPr>
                  <w:rFonts w:hint="eastAsia"/>
                  <w:lang w:eastAsia="zh-CN"/>
                </w:rPr>
                <w:t>登录名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9F3057" w:rsidRDefault="00814D3A" w:rsidP="00BE3104">
            <w:pPr>
              <w:rPr>
                <w:ins w:id="248" w:author="IBM" w:date="2013-06-04T16:38:00Z"/>
                <w:lang w:eastAsia="zh-CN"/>
              </w:rPr>
            </w:pPr>
            <w:del w:id="249" w:author="IBM" w:date="2013-06-04T16:38:00Z">
              <w:r w:rsidDel="008E2414">
                <w:rPr>
                  <w:lang w:eastAsia="zh-CN"/>
                </w:rPr>
                <w:delText>L</w:delText>
              </w:r>
              <w:r w:rsidDel="008E2414">
                <w:rPr>
                  <w:rFonts w:hint="eastAsia"/>
                  <w:lang w:eastAsia="zh-CN"/>
                </w:rPr>
                <w:delText>ong</w:delText>
              </w:r>
            </w:del>
          </w:p>
          <w:p w:rsidR="008E2414" w:rsidRPr="00BE3104" w:rsidRDefault="008E2414" w:rsidP="00BE3104">
            <w:pPr>
              <w:rPr>
                <w:lang w:eastAsia="zh-CN"/>
              </w:rPr>
            </w:pPr>
            <w:ins w:id="250" w:author="IBM" w:date="2013-06-04T16:38:00Z">
              <w:r>
                <w:rPr>
                  <w:rFonts w:hint="eastAsia"/>
                  <w:lang w:eastAsia="zh-CN"/>
                </w:rPr>
                <w:t>String</w:t>
              </w:r>
            </w:ins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9F3057" w:rsidRPr="00BE3104" w:rsidRDefault="009F3057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9F3057" w:rsidRPr="00BE3104" w:rsidRDefault="009F3057" w:rsidP="00BE3104">
            <w:r w:rsidRPr="00BE3104">
              <w:rPr>
                <w:rFonts w:hint="eastAsia"/>
              </w:rPr>
              <w:t>IN</w:t>
            </w:r>
          </w:p>
        </w:tc>
      </w:tr>
      <w:tr w:rsidR="009F3057" w:rsidRPr="00BE3104" w:rsidTr="00CB3680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F3057" w:rsidRPr="00BE3104" w:rsidRDefault="009915F1" w:rsidP="00BE3104">
            <w:r>
              <w:rPr>
                <w:rFonts w:hint="eastAsia"/>
                <w:lang w:eastAsia="zh-CN"/>
              </w:rPr>
              <w:t>o</w:t>
            </w:r>
            <w:r w:rsidR="00635DCB" w:rsidRPr="00BE3104">
              <w:rPr>
                <w:rFonts w:hint="eastAsia"/>
              </w:rPr>
              <w:t>ld</w:t>
            </w:r>
            <w:r w:rsidR="00B4351F" w:rsidRPr="00BE3104">
              <w:rPr>
                <w:rFonts w:hint="eastAsia"/>
              </w:rPr>
              <w:t>P</w:t>
            </w:r>
            <w:r w:rsidR="009F3057" w:rsidRPr="00BE3104">
              <w:rPr>
                <w:rFonts w:hint="eastAsia"/>
              </w:rPr>
              <w:t>assword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F3057" w:rsidRPr="00BE3104" w:rsidRDefault="00635DCB" w:rsidP="00BE3104">
            <w:r w:rsidRPr="00BE3104">
              <w:rPr>
                <w:rFonts w:hint="eastAsia"/>
              </w:rPr>
              <w:t>旧</w:t>
            </w:r>
            <w:r w:rsidR="009F3057" w:rsidRPr="00BE3104">
              <w:rPr>
                <w:rFonts w:hint="eastAsia"/>
              </w:rPr>
              <w:t>客户密码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F3057" w:rsidRPr="00BE3104" w:rsidRDefault="009F3057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F3057" w:rsidRPr="00BE3104" w:rsidRDefault="009F3057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F3057" w:rsidRPr="00BE3104" w:rsidRDefault="009F3057" w:rsidP="00BE3104">
            <w:r w:rsidRPr="00BE3104">
              <w:rPr>
                <w:rFonts w:hint="eastAsia"/>
              </w:rPr>
              <w:t>IN</w:t>
            </w:r>
          </w:p>
        </w:tc>
      </w:tr>
      <w:tr w:rsidR="00635DCB" w:rsidRPr="00BE3104" w:rsidTr="00CB3680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35DCB" w:rsidRPr="00BE3104" w:rsidRDefault="005C7D02" w:rsidP="00BE3104">
            <w:r>
              <w:rPr>
                <w:rFonts w:hint="eastAsia"/>
                <w:lang w:eastAsia="zh-CN"/>
              </w:rPr>
              <w:t>p</w:t>
            </w:r>
            <w:r w:rsidR="00A565D0" w:rsidRPr="00BE3104">
              <w:rPr>
                <w:rFonts w:hint="eastAsia"/>
              </w:rPr>
              <w:t>assword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35DCB" w:rsidRPr="00BE3104" w:rsidRDefault="00A565D0" w:rsidP="00BE3104">
            <w:r w:rsidRPr="00BE3104">
              <w:rPr>
                <w:rFonts w:hint="eastAsia"/>
              </w:rPr>
              <w:t>新客户密码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35DCB" w:rsidRPr="00BE3104" w:rsidRDefault="002C1DAD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35DCB" w:rsidRPr="00BE3104" w:rsidRDefault="00B43B8C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35DCB" w:rsidRPr="00BE3104" w:rsidRDefault="00B43B8C" w:rsidP="00BE3104">
            <w:r w:rsidRPr="00BE3104">
              <w:rPr>
                <w:rFonts w:hint="eastAsia"/>
              </w:rPr>
              <w:t>IN</w:t>
            </w:r>
          </w:p>
        </w:tc>
      </w:tr>
      <w:tr w:rsidR="001B436E" w:rsidRPr="00BE3104" w:rsidTr="00CB3680">
        <w:trPr>
          <w:ins w:id="251" w:author="IBM" w:date="2013-06-04T15:44:00Z"/>
        </w:trPr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Default="001B436E" w:rsidP="00BE3104">
            <w:pPr>
              <w:rPr>
                <w:ins w:id="252" w:author="IBM" w:date="2013-06-04T15:44:00Z"/>
                <w:lang w:eastAsia="zh-CN"/>
              </w:rPr>
            </w:pPr>
            <w:ins w:id="253" w:author="IBM" w:date="2013-06-04T15:44:00Z">
              <w:r>
                <w:rPr>
                  <w:rFonts w:ascii="Courier New" w:hAnsi="Courier New" w:cs="Courier New" w:hint="eastAsia"/>
                  <w:iCs/>
                  <w:color w:val="008080"/>
                  <w:sz w:val="20"/>
                  <w:szCs w:val="20"/>
                </w:rPr>
                <w:t>operationType</w:t>
              </w:r>
            </w:ins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54" w:author="IBM" w:date="2013-06-04T15:44:00Z"/>
                <w:lang w:eastAsia="zh-CN"/>
              </w:rPr>
            </w:pPr>
            <w:ins w:id="255" w:author="IBM" w:date="2013-06-04T15:44:00Z">
              <w:r>
                <w:rPr>
                  <w:rFonts w:hint="eastAsia"/>
                  <w:lang w:eastAsia="zh-CN"/>
                </w:rPr>
                <w:t>操作类型</w:t>
              </w:r>
              <w:r>
                <w:rPr>
                  <w:rFonts w:hint="eastAsia"/>
                  <w:szCs w:val="20"/>
                  <w:lang w:eastAsia="zh-CN"/>
                </w:rPr>
                <w:t>（</w:t>
              </w:r>
              <w:r>
                <w:rPr>
                  <w:rFonts w:hint="eastAsia"/>
                  <w:szCs w:val="20"/>
                  <w:lang w:eastAsia="zh-CN"/>
                </w:rPr>
                <w:t>1-</w:t>
              </w:r>
              <w:r>
                <w:rPr>
                  <w:rFonts w:hint="eastAsia"/>
                  <w:szCs w:val="20"/>
                  <w:lang w:eastAsia="zh-CN"/>
                </w:rPr>
                <w:t>客户密码修改、</w:t>
              </w:r>
              <w:r>
                <w:rPr>
                  <w:rFonts w:hint="eastAsia"/>
                  <w:szCs w:val="20"/>
                  <w:lang w:eastAsia="zh-CN"/>
                </w:rPr>
                <w:t>2-</w:t>
              </w:r>
              <w:r>
                <w:rPr>
                  <w:rFonts w:hint="eastAsia"/>
                  <w:szCs w:val="20"/>
                  <w:lang w:eastAsia="zh-CN"/>
                </w:rPr>
                <w:t>宽带登陆密码修改、</w:t>
              </w:r>
              <w:r>
                <w:rPr>
                  <w:rFonts w:hint="eastAsia"/>
                  <w:szCs w:val="20"/>
                  <w:lang w:eastAsia="zh-CN"/>
                </w:rPr>
                <w:t>3-</w:t>
              </w:r>
              <w:r>
                <w:rPr>
                  <w:rFonts w:ascii="Verdana" w:hAnsi="Verdana"/>
                  <w:color w:val="000000"/>
                  <w:sz w:val="20"/>
                  <w:szCs w:val="20"/>
                  <w:lang w:eastAsia="zh-CN"/>
                </w:rPr>
                <w:t>家长锁</w:t>
              </w:r>
              <w:r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密码修改</w:t>
              </w:r>
              <w:r>
                <w:rPr>
                  <w:rFonts w:hint="eastAsia"/>
                  <w:szCs w:val="20"/>
                  <w:lang w:eastAsia="zh-CN"/>
                </w:rPr>
                <w:t>）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56" w:author="IBM" w:date="2013-06-04T15:44:00Z"/>
              </w:rPr>
            </w:pPr>
            <w:ins w:id="257" w:author="IBM" w:date="2013-06-04T15:44:00Z">
              <w:r w:rsidRPr="00BE3104">
                <w:rPr>
                  <w:rFonts w:hint="eastAsia"/>
                </w:rPr>
                <w:t>String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58" w:author="IBM" w:date="2013-06-04T15:44:00Z"/>
              </w:rPr>
            </w:pPr>
            <w:ins w:id="259" w:author="IBM" w:date="2013-06-04T15:44:00Z">
              <w:r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pPr>
              <w:rPr>
                <w:ins w:id="260" w:author="IBM" w:date="2013-06-04T15:44:00Z"/>
              </w:rPr>
            </w:pPr>
            <w:ins w:id="261" w:author="IBM" w:date="2013-06-04T15:44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1B436E" w:rsidRPr="00BE3104" w:rsidTr="00CB3680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Default="001B436E" w:rsidP="00BE3104">
            <w:pPr>
              <w:rPr>
                <w:lang w:eastAsia="zh-CN"/>
              </w:rPr>
            </w:pPr>
            <w:ins w:id="262" w:author="Windows 用户" w:date="2013-06-04T15:08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ins w:id="263" w:author="Windows 用户" w:date="2013-06-04T15:08:00Z">
              <w:r>
                <w:rPr>
                  <w:rFonts w:hint="eastAsia"/>
                  <w:lang w:eastAsia="zh-CN"/>
                </w:rPr>
                <w:t>交易渠道</w:t>
              </w:r>
            </w:ins>
            <w:ins w:id="264" w:author="Windows 用户" w:date="2013-06-04T15:17:00Z">
              <w:r>
                <w:rPr>
                  <w:rFonts w:hint="eastAsia"/>
                  <w:lang w:eastAsia="zh-CN"/>
                </w:rPr>
                <w:t>:</w:t>
              </w:r>
              <w:r>
                <w:rPr>
                  <w:rFonts w:hint="eastAsia"/>
                  <w:lang w:eastAsia="zh-CN"/>
                </w:rPr>
                <w:t>枚举值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ins w:id="265" w:author="Windows 用户" w:date="2013-06-04T15:08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ins w:id="266" w:author="Windows 用户" w:date="2013-06-04T15:08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ins w:id="267" w:author="Windows 用户" w:date="2013-06-04T15:08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1B436E" w:rsidRPr="00BE3104" w:rsidTr="00CB3680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OUT</w:t>
            </w:r>
          </w:p>
        </w:tc>
      </w:tr>
      <w:tr w:rsidR="001B436E" w:rsidRPr="00BE3104" w:rsidTr="00CB3680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436E" w:rsidRPr="00BE3104" w:rsidRDefault="001B436E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914A43" w:rsidRPr="002B39C5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68" w:name="_Toc345337004"/>
      <w:r w:rsidRPr="002B39C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lastRenderedPageBreak/>
        <w:t>xml</w:t>
      </w:r>
      <w:r w:rsidRPr="002B39C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268"/>
    </w:p>
    <w:p w:rsidR="00215A0E" w:rsidRPr="00BE3104" w:rsidRDefault="00215A0E" w:rsidP="00BE3104">
      <w:pPr>
        <w:rPr>
          <w:lang w:eastAsia="zh-CN"/>
        </w:rPr>
      </w:pPr>
      <w:r w:rsidRPr="00BE3104">
        <w:rPr>
          <w:rFonts w:hint="eastAsia"/>
        </w:rPr>
        <w:t xml:space="preserve">system-no = </w:t>
      </w:r>
      <w:r w:rsidR="00EF107C">
        <w:rPr>
          <w:rFonts w:hint="eastAsia"/>
          <w:lang w:eastAsia="zh-CN"/>
        </w:rPr>
        <w:t>15</w:t>
      </w:r>
    </w:p>
    <w:p w:rsidR="00215A0E" w:rsidRPr="00BE3104" w:rsidRDefault="00215A0E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7053B7">
        <w:rPr>
          <w:rFonts w:hint="eastAsia"/>
          <w:lang w:eastAsia="zh-CN"/>
        </w:rPr>
        <w:t>1502</w:t>
      </w:r>
    </w:p>
    <w:p w:rsidR="00215A0E" w:rsidRPr="00BE3104" w:rsidRDefault="00215A0E" w:rsidP="00BE3104">
      <w:r w:rsidRPr="00BE3104">
        <w:rPr>
          <w:rFonts w:hint="eastAsia"/>
        </w:rPr>
        <w:t>请求内容：</w:t>
      </w:r>
    </w:p>
    <w:p w:rsidR="00215A0E" w:rsidRDefault="00215A0E" w:rsidP="00BE3104">
      <w:pPr>
        <w:rPr>
          <w:lang w:eastAsia="zh-CN"/>
        </w:rPr>
      </w:pPr>
      <w:r w:rsidRPr="00BE3104">
        <w:t>&lt;oss-request</w:t>
      </w:r>
      <w:r w:rsidR="00823930">
        <w:rPr>
          <w:rFonts w:hint="eastAsia"/>
          <w:lang w:eastAsia="zh-CN"/>
        </w:rPr>
        <w:t xml:space="preserve"> </w:t>
      </w:r>
      <w:r w:rsidRPr="00BE3104">
        <w:t>&gt;</w:t>
      </w:r>
    </w:p>
    <w:p w:rsidR="009368D0" w:rsidDel="001B436E" w:rsidRDefault="009368D0" w:rsidP="00BE3104">
      <w:pPr>
        <w:rPr>
          <w:del w:id="269" w:author="IBM" w:date="2013-06-04T15:44:00Z"/>
          <w:lang w:eastAsia="zh-CN"/>
        </w:rPr>
      </w:pPr>
      <w:del w:id="270" w:author="IBM" w:date="2013-06-04T15:44:00Z">
        <w:r w:rsidDel="001B436E">
          <w:rPr>
            <w:rFonts w:hint="eastAsia"/>
            <w:lang w:eastAsia="zh-CN"/>
          </w:rPr>
          <w:tab/>
          <w:delText>&lt;property name= "c</w:delText>
        </w:r>
        <w:r w:rsidRPr="00BE3104" w:rsidDel="001B436E">
          <w:rPr>
            <w:rFonts w:hint="eastAsia"/>
          </w:rPr>
          <w:delText>ustomer</w:delText>
        </w:r>
        <w:r w:rsidDel="001B436E">
          <w:rPr>
            <w:rFonts w:hint="eastAsia"/>
            <w:lang w:eastAsia="zh-CN"/>
          </w:rPr>
          <w:delText>Id" value ="</w:delText>
        </w:r>
        <w:r w:rsidRPr="00932FCE" w:rsidDel="001B436E">
          <w:rPr>
            <w:lang w:eastAsia="zh-CN"/>
          </w:rPr>
          <w:delText>119095</w:delText>
        </w:r>
        <w:r w:rsidDel="001B436E">
          <w:rPr>
            <w:rFonts w:hint="eastAsia"/>
            <w:lang w:eastAsia="zh-CN"/>
          </w:rPr>
          <w:delText>"/&gt;</w:delText>
        </w:r>
      </w:del>
    </w:p>
    <w:p w:rsidR="001B436E" w:rsidRDefault="001B436E" w:rsidP="001B436E">
      <w:pPr>
        <w:rPr>
          <w:ins w:id="271" w:author="IBM" w:date="2013-06-04T15:44:00Z"/>
          <w:lang w:eastAsia="zh-CN"/>
        </w:rPr>
      </w:pPr>
      <w:ins w:id="272" w:author="IBM" w:date="2013-06-04T15:44:00Z">
        <w:r>
          <w:rPr>
            <w:rFonts w:hint="eastAsia"/>
            <w:lang w:eastAsia="zh-CN"/>
          </w:rPr>
          <w:t>&lt;property name="</w:t>
        </w:r>
        <w:r w:rsidRPr="00D31831">
          <w:rPr>
            <w:rFonts w:hint="eastAsia"/>
            <w:lang w:eastAsia="zh-CN"/>
          </w:rPr>
          <w:t xml:space="preserve"> </w:t>
        </w:r>
        <w:r>
          <w:rPr>
            <w:rFonts w:hint="eastAsia"/>
            <w:lang w:eastAsia="zh-CN"/>
          </w:rPr>
          <w:t>loginName" value="</w:t>
        </w:r>
        <w:r w:rsidRPr="00932FCE">
          <w:rPr>
            <w:lang w:eastAsia="zh-CN"/>
          </w:rPr>
          <w:t>119095</w:t>
        </w:r>
        <w:r>
          <w:rPr>
            <w:rFonts w:hint="eastAsia"/>
            <w:lang w:eastAsia="zh-CN"/>
          </w:rPr>
          <w:t>"/&gt;</w:t>
        </w:r>
      </w:ins>
    </w:p>
    <w:p w:rsidR="001B436E" w:rsidRDefault="001B436E" w:rsidP="00BE3104">
      <w:pPr>
        <w:rPr>
          <w:ins w:id="273" w:author="IBM" w:date="2013-06-04T15:44:00Z"/>
          <w:lang w:eastAsia="zh-CN"/>
        </w:rPr>
      </w:pPr>
    </w:p>
    <w:p w:rsidR="00CD4C0A" w:rsidRDefault="00CD4C0A" w:rsidP="00BE3104">
      <w:pPr>
        <w:rPr>
          <w:lang w:eastAsia="zh-CN"/>
        </w:rPr>
      </w:pPr>
      <w:r>
        <w:rPr>
          <w:rFonts w:hint="eastAsia"/>
          <w:lang w:eastAsia="zh-CN"/>
        </w:rPr>
        <w:tab/>
        <w:t>&lt;property name= "o</w:t>
      </w:r>
      <w:r w:rsidRPr="00BE3104">
        <w:rPr>
          <w:rFonts w:hint="eastAsia"/>
        </w:rPr>
        <w:t>ldPassword</w:t>
      </w:r>
      <w:r>
        <w:rPr>
          <w:rFonts w:hint="eastAsia"/>
          <w:lang w:eastAsia="zh-CN"/>
        </w:rPr>
        <w:t>" value ="</w:t>
      </w:r>
      <w:r w:rsidRPr="00932FCE">
        <w:rPr>
          <w:lang w:eastAsia="zh-CN"/>
        </w:rPr>
        <w:t>119095</w:t>
      </w:r>
      <w:r>
        <w:rPr>
          <w:rFonts w:hint="eastAsia"/>
          <w:lang w:eastAsia="zh-CN"/>
        </w:rPr>
        <w:t>"/&gt;</w:t>
      </w:r>
    </w:p>
    <w:p w:rsidR="003E579D" w:rsidRDefault="003E579D" w:rsidP="00BE3104">
      <w:pPr>
        <w:rPr>
          <w:ins w:id="274" w:author="IBM" w:date="2013-06-04T15:44:00Z"/>
          <w:lang w:eastAsia="zh-CN"/>
        </w:rPr>
      </w:pPr>
      <w:r>
        <w:rPr>
          <w:rFonts w:hint="eastAsia"/>
          <w:lang w:eastAsia="zh-CN"/>
        </w:rPr>
        <w:tab/>
        <w:t>&lt;property name= "</w:t>
      </w:r>
      <w:r w:rsidR="00BD282A">
        <w:rPr>
          <w:rFonts w:hint="eastAsia"/>
          <w:lang w:eastAsia="zh-CN"/>
        </w:rPr>
        <w:t>p</w:t>
      </w:r>
      <w:r w:rsidRPr="00BE3104">
        <w:rPr>
          <w:rFonts w:hint="eastAsia"/>
        </w:rPr>
        <w:t>assword</w:t>
      </w:r>
      <w:r>
        <w:rPr>
          <w:rFonts w:hint="eastAsia"/>
          <w:lang w:eastAsia="zh-CN"/>
        </w:rPr>
        <w:t>" value ="</w:t>
      </w:r>
      <w:r w:rsidRPr="00BE3104">
        <w:rPr>
          <w:rFonts w:hint="eastAsia"/>
        </w:rPr>
        <w:t>222222</w:t>
      </w:r>
      <w:r>
        <w:rPr>
          <w:rFonts w:hint="eastAsia"/>
          <w:lang w:eastAsia="zh-CN"/>
        </w:rPr>
        <w:t>"/&gt;</w:t>
      </w:r>
    </w:p>
    <w:p w:rsidR="001B436E" w:rsidRDefault="001B436E" w:rsidP="00BE3104">
      <w:pPr>
        <w:rPr>
          <w:ins w:id="275" w:author="Windows 用户" w:date="2013-06-04T15:08:00Z"/>
          <w:lang w:eastAsia="zh-CN"/>
        </w:rPr>
      </w:pPr>
      <w:ins w:id="276" w:author="IBM" w:date="2013-06-04T15:44:00Z">
        <w:r w:rsidRPr="00D31831">
          <w:rPr>
            <w:lang w:eastAsia="zh-CN"/>
          </w:rPr>
          <w:t>&lt;property name="operationType" value="1"/&gt;</w:t>
        </w:r>
      </w:ins>
    </w:p>
    <w:p w:rsidR="002D1D0A" w:rsidRPr="00BE3104" w:rsidRDefault="009B7A6E" w:rsidP="00BE3104">
      <w:pPr>
        <w:rPr>
          <w:lang w:eastAsia="zh-CN"/>
        </w:rPr>
      </w:pPr>
      <w:ins w:id="277" w:author="Windows 用户" w:date="2013-06-04T15:08:00Z">
        <w:r>
          <w:rPr>
            <w:rFonts w:hint="eastAsia"/>
            <w:lang w:eastAsia="zh-CN"/>
          </w:rPr>
          <w:t xml:space="preserve">    </w:t>
        </w:r>
        <w:r w:rsidR="002D1D0A">
          <w:rPr>
            <w:rFonts w:hint="eastAsia"/>
            <w:lang w:eastAsia="zh-CN"/>
          </w:rPr>
          <w:t>&lt;property name="</w:t>
        </w:r>
        <w:r w:rsidR="002D1D0A" w:rsidRPr="009B4532">
          <w:rPr>
            <w:lang w:eastAsia="zh-CN"/>
          </w:rPr>
          <w:t xml:space="preserve"> </w:t>
        </w:r>
        <w:r w:rsidR="002D1D0A" w:rsidRPr="0047483C">
          <w:rPr>
            <w:lang w:eastAsia="zh-CN"/>
          </w:rPr>
          <w:t>tradeChannels</w:t>
        </w:r>
        <w:r w:rsidR="002D1D0A">
          <w:rPr>
            <w:rFonts w:hint="eastAsia"/>
            <w:lang w:eastAsia="zh-CN"/>
          </w:rPr>
          <w:t>" value="0"/&gt;</w:t>
        </w:r>
      </w:ins>
    </w:p>
    <w:p w:rsidR="00215A0E" w:rsidRPr="00BE3104" w:rsidRDefault="00215A0E" w:rsidP="00BE3104">
      <w:r w:rsidRPr="00BE3104">
        <w:t>&lt;/oss-request&gt;</w:t>
      </w:r>
    </w:p>
    <w:p w:rsidR="00215A0E" w:rsidRPr="00BE3104" w:rsidRDefault="00215A0E" w:rsidP="00BE3104">
      <w:r w:rsidRPr="00BE3104">
        <w:rPr>
          <w:rFonts w:hint="eastAsia"/>
        </w:rPr>
        <w:t>输出参数：</w:t>
      </w:r>
    </w:p>
    <w:p w:rsidR="00215A0E" w:rsidRPr="00BE3104" w:rsidRDefault="00215A0E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215A0E" w:rsidRDefault="00215A0E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E16363">
        <w:rPr>
          <w:rFonts w:hint="eastAsia"/>
        </w:rPr>
        <w:t>return-code</w:t>
      </w:r>
      <w:r w:rsidR="000A7951" w:rsidRPr="00BE3104">
        <w:rPr>
          <w:rFonts w:hint="eastAsia"/>
        </w:rPr>
        <w:t xml:space="preserve"> </w:t>
      </w:r>
      <w:r w:rsidRPr="00BE3104">
        <w:rPr>
          <w:rFonts w:hint="eastAsia"/>
        </w:rPr>
        <w:t>="</w:t>
      </w:r>
      <w:r w:rsidR="005F1ACE" w:rsidRPr="00BE3104">
        <w:rPr>
          <w:rFonts w:hint="eastAsia"/>
        </w:rPr>
        <w:t>0</w:t>
      </w:r>
      <w:r w:rsidRPr="00BE3104">
        <w:rPr>
          <w:rFonts w:hint="eastAsia"/>
        </w:rPr>
        <w:t>" return-message="</w:t>
      </w:r>
      <w:del w:id="278" w:author="IBM" w:date="2013-06-04T15:45:00Z">
        <w:r w:rsidR="00C2293D" w:rsidRPr="00BE3104" w:rsidDel="001B436E">
          <w:rPr>
            <w:rFonts w:hint="eastAsia"/>
          </w:rPr>
          <w:delText>客户</w:delText>
        </w:r>
      </w:del>
      <w:r w:rsidR="00C2293D" w:rsidRPr="00BE3104">
        <w:rPr>
          <w:rFonts w:hint="eastAsia"/>
        </w:rPr>
        <w:t>密码修改成功</w:t>
      </w:r>
      <w:r w:rsidR="003D7B89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3D7B89" w:rsidRPr="00BE3104" w:rsidRDefault="003D7B89" w:rsidP="00BE3104">
      <w:pPr>
        <w:rPr>
          <w:lang w:eastAsia="zh-CN"/>
        </w:rPr>
      </w:pPr>
      <w:r>
        <w:rPr>
          <w:rFonts w:hint="eastAsia"/>
          <w:lang w:eastAsia="zh-CN"/>
        </w:rPr>
        <w:t>&lt;oss-response&gt;</w:t>
      </w:r>
    </w:p>
    <w:p w:rsidR="00051D9D" w:rsidRPr="00695792" w:rsidRDefault="00051D9D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79" w:name="_Toc345337005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客户信息修改接口</w:t>
      </w:r>
      <w:bookmarkEnd w:id="279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80" w:name="_Toc345337006"/>
      <w:r w:rsidRPr="00145AB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280"/>
    </w:p>
    <w:p w:rsidR="0097531C" w:rsidRPr="0097531C" w:rsidRDefault="0097531C" w:rsidP="0097531C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81" w:name="_Toc345337007"/>
      <w:r w:rsidRPr="00145AB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281"/>
    </w:p>
    <w:p w:rsidR="00102C1B" w:rsidRPr="00102C1B" w:rsidRDefault="00102C1B" w:rsidP="00102C1B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根据客户标识</w:t>
      </w:r>
      <w:r w:rsidR="00236956">
        <w:rPr>
          <w:rFonts w:hint="eastAsia"/>
          <w:lang w:val="en-GB" w:eastAsia="zh-CN" w:bidi="ar-SA"/>
        </w:rPr>
        <w:t>，和输入的信息，修改相关的客户信息。</w:t>
      </w:r>
    </w:p>
    <w:p w:rsidR="00914A43" w:rsidRPr="00145AB9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82" w:name="_Toc345337008"/>
      <w:r w:rsidRPr="00145AB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282"/>
    </w:p>
    <w:p w:rsidR="00914A43" w:rsidRPr="00145AB9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83" w:name="_Toc345337009"/>
      <w:r w:rsidRPr="00145AB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283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6"/>
        <w:gridCol w:w="2524"/>
        <w:gridCol w:w="1212"/>
        <w:gridCol w:w="1129"/>
        <w:gridCol w:w="1418"/>
      </w:tblGrid>
      <w:tr w:rsidR="00CA757F" w:rsidRPr="00BE3104" w:rsidTr="00A64B32">
        <w:tc>
          <w:tcPr>
            <w:tcW w:w="2356" w:type="dxa"/>
            <w:shd w:val="clear" w:color="auto" w:fill="E6E6E6"/>
          </w:tcPr>
          <w:p w:rsidR="00CA757F" w:rsidRPr="00BE3104" w:rsidRDefault="00CA757F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524" w:type="dxa"/>
            <w:shd w:val="clear" w:color="auto" w:fill="E6E6E6"/>
          </w:tcPr>
          <w:p w:rsidR="00CA757F" w:rsidRPr="00BE3104" w:rsidRDefault="00CA757F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CA757F" w:rsidRPr="00BE3104" w:rsidRDefault="00CA757F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CA757F" w:rsidRPr="00BE3104" w:rsidRDefault="00CA757F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CA757F" w:rsidRPr="00BE3104" w:rsidRDefault="00CA757F" w:rsidP="00BE3104">
            <w:r w:rsidRPr="00BE3104">
              <w:rPr>
                <w:rFonts w:hint="eastAsia"/>
              </w:rPr>
              <w:t>IN/OUT</w:t>
            </w:r>
          </w:p>
        </w:tc>
      </w:tr>
      <w:tr w:rsidR="00CA757F" w:rsidRPr="00BE3104" w:rsidTr="00A64B32">
        <w:tc>
          <w:tcPr>
            <w:tcW w:w="2356" w:type="dxa"/>
            <w:tcBorders>
              <w:bottom w:val="single" w:sz="6" w:space="0" w:color="auto"/>
            </w:tcBorders>
          </w:tcPr>
          <w:p w:rsidR="00CA757F" w:rsidRPr="00BE3104" w:rsidRDefault="00A379A5" w:rsidP="00DB40C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="00CA757F" w:rsidRPr="00BE3104">
              <w:rPr>
                <w:rFonts w:hint="eastAsia"/>
              </w:rPr>
              <w:t>ustomer</w:t>
            </w:r>
            <w:r w:rsidR="00DB40C9">
              <w:rPr>
                <w:rFonts w:hint="eastAsia"/>
                <w:lang w:eastAsia="zh-CN"/>
              </w:rPr>
              <w:t>Id</w:t>
            </w:r>
          </w:p>
        </w:tc>
        <w:tc>
          <w:tcPr>
            <w:tcW w:w="2524" w:type="dxa"/>
            <w:tcBorders>
              <w:bottom w:val="single" w:sz="6" w:space="0" w:color="auto"/>
            </w:tcBorders>
          </w:tcPr>
          <w:p w:rsidR="00CA757F" w:rsidRPr="00BE3104" w:rsidRDefault="00CA757F" w:rsidP="00DB40C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客户</w:t>
            </w:r>
            <w:r w:rsidR="00DB40C9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CA757F" w:rsidRPr="00BE3104" w:rsidRDefault="00814D3A" w:rsidP="00BE3104"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CA757F" w:rsidRPr="00BE3104" w:rsidRDefault="00CA757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CA757F" w:rsidRPr="00BE3104" w:rsidRDefault="00CA757F" w:rsidP="00BE3104">
            <w:r w:rsidRPr="00BE3104">
              <w:rPr>
                <w:rFonts w:hint="eastAsia"/>
              </w:rPr>
              <w:t>IN</w:t>
            </w:r>
          </w:p>
        </w:tc>
      </w:tr>
      <w:tr w:rsidR="00CA757F" w:rsidRPr="00BE3104" w:rsidTr="00A64B32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A379A5" w:rsidP="00BE3104">
            <w:r>
              <w:rPr>
                <w:rFonts w:hint="eastAsia"/>
                <w:lang w:eastAsia="zh-CN"/>
              </w:rPr>
              <w:t>c</w:t>
            </w:r>
            <w:r w:rsidR="00974301" w:rsidRPr="00BE3104">
              <w:rPr>
                <w:rFonts w:hint="eastAsia"/>
              </w:rPr>
              <w:t>ustomer</w:t>
            </w:r>
            <w:r w:rsidR="00C2619C" w:rsidRPr="00BE3104">
              <w:rPr>
                <w:rFonts w:hint="eastAsia"/>
              </w:rPr>
              <w:t>N</w:t>
            </w:r>
            <w:r w:rsidR="00974301" w:rsidRPr="00BE3104">
              <w:rPr>
                <w:rFonts w:hint="eastAsia"/>
              </w:rPr>
              <w:t>ame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FC57DA" w:rsidP="00BE3104">
            <w:r w:rsidRPr="00BE3104">
              <w:rPr>
                <w:rFonts w:hint="eastAsia"/>
              </w:rPr>
              <w:t>客户名称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CA757F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361DA9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CA757F" w:rsidP="00BE3104">
            <w:r w:rsidRPr="00BE3104">
              <w:rPr>
                <w:rFonts w:hint="eastAsia"/>
              </w:rPr>
              <w:t>IN</w:t>
            </w:r>
          </w:p>
        </w:tc>
      </w:tr>
      <w:tr w:rsidR="00FC044E" w:rsidRPr="00BE3104" w:rsidTr="00A64B32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Default="002D179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phone1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FC044E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2D1794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2D179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2D179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FC044E" w:rsidRPr="00BE3104" w:rsidTr="00A64B32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Default="00CE6BF2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mobile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Default="00FC044E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2D179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2D179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C044E" w:rsidRPr="00BE3104" w:rsidRDefault="002D179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CA757F" w:rsidRPr="00BE3104" w:rsidTr="00A64B32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293586" w:rsidP="00BE3104">
            <w:r>
              <w:rPr>
                <w:rFonts w:hint="eastAsia"/>
                <w:lang w:eastAsia="zh-CN"/>
              </w:rPr>
              <w:t>d</w:t>
            </w:r>
            <w:r w:rsidR="00FF115D" w:rsidRPr="00BE3104">
              <w:rPr>
                <w:rFonts w:hint="eastAsia"/>
              </w:rPr>
              <w:t>esc</w:t>
            </w:r>
            <w:r w:rsidR="00C2619C" w:rsidRPr="00BE3104">
              <w:rPr>
                <w:rFonts w:hint="eastAsia"/>
              </w:rPr>
              <w:t>ription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FF115D" w:rsidP="00BE3104">
            <w:r w:rsidRPr="00BE3104">
              <w:rPr>
                <w:rFonts w:hint="eastAsia"/>
              </w:rPr>
              <w:t>客户描述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CA757F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361DA9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A757F" w:rsidRPr="00BE3104" w:rsidRDefault="00CA757F" w:rsidP="00BE3104">
            <w:r w:rsidRPr="00BE3104">
              <w:rPr>
                <w:rFonts w:hint="eastAsia"/>
              </w:rPr>
              <w:t>IN</w:t>
            </w:r>
          </w:p>
        </w:tc>
      </w:tr>
      <w:tr w:rsidR="00DD7A5C" w:rsidRPr="00BE3104" w:rsidTr="00A64B32">
        <w:trPr>
          <w:ins w:id="284" w:author="Windows 用户" w:date="2013-06-04T15:09:00Z"/>
        </w:trPr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D7A5C" w:rsidRDefault="00DD7A5C" w:rsidP="00BE3104">
            <w:pPr>
              <w:rPr>
                <w:ins w:id="285" w:author="Windows 用户" w:date="2013-06-04T15:09:00Z"/>
                <w:lang w:eastAsia="zh-CN"/>
              </w:rPr>
            </w:pPr>
            <w:ins w:id="286" w:author="Windows 用户" w:date="2013-06-04T15:09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D7A5C" w:rsidRPr="00BE3104" w:rsidRDefault="00DD7A5C" w:rsidP="00BE3104">
            <w:pPr>
              <w:rPr>
                <w:ins w:id="287" w:author="Windows 用户" w:date="2013-06-04T15:09:00Z"/>
              </w:rPr>
            </w:pPr>
            <w:ins w:id="288" w:author="Windows 用户" w:date="2013-06-04T15:09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D7A5C" w:rsidRPr="00BE3104" w:rsidRDefault="00DD7A5C" w:rsidP="00BE3104">
            <w:pPr>
              <w:rPr>
                <w:ins w:id="289" w:author="Windows 用户" w:date="2013-06-04T15:09:00Z"/>
              </w:rPr>
            </w:pPr>
            <w:ins w:id="290" w:author="Windows 用户" w:date="2013-06-04T15:09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D7A5C" w:rsidRPr="00BE3104" w:rsidRDefault="00DD7A5C" w:rsidP="00BE3104">
            <w:pPr>
              <w:rPr>
                <w:ins w:id="291" w:author="Windows 用户" w:date="2013-06-04T15:09:00Z"/>
              </w:rPr>
            </w:pPr>
            <w:ins w:id="292" w:author="Windows 用户" w:date="2013-06-04T15:09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D7A5C" w:rsidRPr="00BE3104" w:rsidRDefault="00DD7A5C" w:rsidP="00BE3104">
            <w:pPr>
              <w:rPr>
                <w:ins w:id="293" w:author="Windows 用户" w:date="2013-06-04T15:09:00Z"/>
              </w:rPr>
            </w:pPr>
            <w:ins w:id="294" w:author="Windows 用户" w:date="2013-06-04T15:09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2724EA" w:rsidRPr="00BE3104" w:rsidTr="00A64B32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OUT</w:t>
            </w:r>
          </w:p>
        </w:tc>
      </w:tr>
      <w:tr w:rsidR="002724EA" w:rsidRPr="00BE3104" w:rsidTr="00A64B32">
        <w:tc>
          <w:tcPr>
            <w:tcW w:w="2356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52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724EA" w:rsidRPr="00BE3104" w:rsidRDefault="002724EA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914A43" w:rsidRPr="00145AB9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95" w:name="_Toc345337010"/>
      <w:r w:rsidRPr="00145AB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145AB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295"/>
    </w:p>
    <w:p w:rsidR="00EF18DE" w:rsidRPr="00BE3104" w:rsidRDefault="00EF107C" w:rsidP="00BE3104">
      <w:r>
        <w:rPr>
          <w:rFonts w:hint="eastAsia"/>
        </w:rPr>
        <w:t>system-no = 15</w:t>
      </w:r>
      <w:r w:rsidR="00EF18DE" w:rsidRPr="00BE3104">
        <w:rPr>
          <w:rFonts w:hint="eastAsia"/>
        </w:rPr>
        <w:t xml:space="preserve"> </w:t>
      </w:r>
    </w:p>
    <w:p w:rsidR="00EF18DE" w:rsidRPr="00BE3104" w:rsidRDefault="00EF18DE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B851D1">
        <w:rPr>
          <w:rFonts w:hint="eastAsia"/>
          <w:lang w:eastAsia="zh-CN"/>
        </w:rPr>
        <w:t>1503</w:t>
      </w:r>
    </w:p>
    <w:p w:rsidR="00EF18DE" w:rsidRPr="00BE3104" w:rsidRDefault="00EF18DE" w:rsidP="00BE3104">
      <w:r w:rsidRPr="00BE3104">
        <w:rPr>
          <w:rFonts w:hint="eastAsia"/>
        </w:rPr>
        <w:t>请求内容：</w:t>
      </w:r>
    </w:p>
    <w:p w:rsidR="001A4EBE" w:rsidRDefault="001A4EBE" w:rsidP="001A4EBE">
      <w:r>
        <w:t>&lt;oss-request&gt;</w:t>
      </w:r>
    </w:p>
    <w:p w:rsidR="001A4EBE" w:rsidRDefault="001A4EBE" w:rsidP="001A4EBE">
      <w:pPr>
        <w:rPr>
          <w:lang w:eastAsia="zh-CN"/>
        </w:rPr>
      </w:pPr>
      <w:r>
        <w:lastRenderedPageBreak/>
        <w:tab/>
        <w:t>&lt;property name="customerId" value="1168500"</w:t>
      </w:r>
      <w:r w:rsidR="00651C95">
        <w:rPr>
          <w:rFonts w:hint="eastAsia"/>
          <w:lang w:eastAsia="zh-CN"/>
        </w:rPr>
        <w:t>/&gt;</w:t>
      </w:r>
    </w:p>
    <w:p w:rsidR="001A4EBE" w:rsidRDefault="001A4EBE" w:rsidP="001A4EBE">
      <w:r>
        <w:tab/>
        <w:t>&lt;property name="customerName" value="</w:t>
      </w:r>
      <w:r w:rsidR="00790254" w:rsidRPr="00790254">
        <w:rPr>
          <w:rFonts w:hint="eastAsia"/>
        </w:rPr>
        <w:t>张志鹏</w:t>
      </w:r>
      <w:r>
        <w:t>"/&gt;</w:t>
      </w:r>
    </w:p>
    <w:p w:rsidR="001A4EBE" w:rsidRDefault="001A4EBE" w:rsidP="001A4EBE">
      <w:r>
        <w:rPr>
          <w:rFonts w:hint="eastAsia"/>
        </w:rPr>
        <w:tab/>
        <w:t>&lt;property name="description" value="</w:t>
      </w:r>
      <w:r>
        <w:rPr>
          <w:rFonts w:hint="eastAsia"/>
        </w:rPr>
        <w:t>接口测试</w:t>
      </w:r>
      <w:r>
        <w:rPr>
          <w:rFonts w:hint="eastAsia"/>
        </w:rPr>
        <w:t>"/&gt;</w:t>
      </w:r>
    </w:p>
    <w:p w:rsidR="001A4EBE" w:rsidRDefault="001A4EBE" w:rsidP="001A4EBE">
      <w:r>
        <w:tab/>
        <w:t>&lt;property name="phone1" value="5364215"/&gt;</w:t>
      </w:r>
    </w:p>
    <w:p w:rsidR="001A4EBE" w:rsidRDefault="001A4EBE" w:rsidP="001A4EBE">
      <w:pPr>
        <w:rPr>
          <w:ins w:id="296" w:author="Windows 用户" w:date="2013-06-04T15:16:00Z"/>
          <w:lang w:eastAsia="zh-CN"/>
        </w:rPr>
      </w:pPr>
      <w:r>
        <w:tab/>
        <w:t>&lt;property name="mobile" value="15236954236"/&gt;</w:t>
      </w:r>
    </w:p>
    <w:p w:rsidR="00D61F54" w:rsidRDefault="00D61F54" w:rsidP="001A4EBE">
      <w:pPr>
        <w:rPr>
          <w:lang w:eastAsia="zh-CN"/>
        </w:rPr>
      </w:pPr>
      <w:ins w:id="297" w:author="Windows 用户" w:date="2013-06-04T15:16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8937C6" w:rsidRDefault="001A4EBE" w:rsidP="001A4EBE">
      <w:pPr>
        <w:rPr>
          <w:lang w:eastAsia="zh-CN"/>
        </w:rPr>
      </w:pPr>
      <w:r>
        <w:t>&lt;/oss-request&gt;</w:t>
      </w:r>
    </w:p>
    <w:p w:rsidR="00EF18DE" w:rsidRPr="00BE3104" w:rsidRDefault="00EF18DE" w:rsidP="001A4EBE">
      <w:r w:rsidRPr="00BE3104">
        <w:rPr>
          <w:rFonts w:hint="eastAsia"/>
        </w:rPr>
        <w:t>输出参数：</w:t>
      </w:r>
    </w:p>
    <w:p w:rsidR="00EF18DE" w:rsidRPr="00BE3104" w:rsidRDefault="00EF18DE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972FD" w:rsidRDefault="00EF18DE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E16363">
        <w:rPr>
          <w:rFonts w:hint="eastAsia"/>
        </w:rPr>
        <w:t>return-code</w:t>
      </w:r>
      <w:r w:rsidR="00AE0B0D" w:rsidRPr="00BE3104">
        <w:rPr>
          <w:rFonts w:hint="eastAsia"/>
        </w:rPr>
        <w:t xml:space="preserve"> </w:t>
      </w:r>
      <w:r w:rsidRPr="00BE3104">
        <w:rPr>
          <w:rFonts w:hint="eastAsia"/>
        </w:rPr>
        <w:t>="</w:t>
      </w:r>
      <w:r w:rsidR="009933EF"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="00AF65CB">
        <w:rPr>
          <w:rFonts w:hint="eastAsia"/>
        </w:rPr>
        <w:t>客户</w:t>
      </w:r>
      <w:r w:rsidR="00AF65CB">
        <w:rPr>
          <w:rFonts w:hint="eastAsia"/>
          <w:lang w:eastAsia="zh-CN"/>
        </w:rPr>
        <w:t>信息</w:t>
      </w:r>
      <w:r w:rsidRPr="00BE3104">
        <w:rPr>
          <w:rFonts w:hint="eastAsia"/>
        </w:rPr>
        <w:t>修改成功</w:t>
      </w:r>
      <w:r w:rsidR="00FA27E5">
        <w:rPr>
          <w:rFonts w:hint="eastAsia"/>
        </w:rPr>
        <w:t>"</w:t>
      </w:r>
      <w:r w:rsidR="00FA27E5">
        <w:rPr>
          <w:rFonts w:hint="eastAsia"/>
          <w:lang w:eastAsia="zh-CN"/>
        </w:rPr>
        <w:t>&gt;</w:t>
      </w:r>
    </w:p>
    <w:p w:rsidR="00FA27E5" w:rsidRPr="00BE3104" w:rsidRDefault="00FA27E5" w:rsidP="00BE3104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411495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oss-response&gt;</w:t>
      </w:r>
    </w:p>
    <w:p w:rsidR="00051D9D" w:rsidRPr="00695792" w:rsidRDefault="00051D9D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98" w:name="_Toc345337011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客户信息查询接口</w:t>
      </w:r>
      <w:bookmarkEnd w:id="298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299" w:name="_Toc345337012"/>
      <w:r w:rsidRPr="00543BB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299"/>
    </w:p>
    <w:p w:rsidR="00101E06" w:rsidRPr="00101E06" w:rsidRDefault="00101E06" w:rsidP="00101E06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00" w:name="_Toc345337013"/>
      <w:r w:rsidRPr="00543BB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300"/>
    </w:p>
    <w:p w:rsidR="007C3F24" w:rsidRPr="007C3F24" w:rsidRDefault="007C3F24" w:rsidP="007C3F24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根据客户标识，</w:t>
      </w:r>
      <w:r w:rsidR="00626C7F">
        <w:rPr>
          <w:rFonts w:hint="eastAsia"/>
          <w:lang w:val="en-GB" w:eastAsia="zh-CN" w:bidi="ar-SA"/>
        </w:rPr>
        <w:t>获取相关的客户标识。</w:t>
      </w:r>
    </w:p>
    <w:p w:rsidR="00914A43" w:rsidRPr="00543BBF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01" w:name="_Toc345337014"/>
      <w:r w:rsidRPr="00543BB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301"/>
    </w:p>
    <w:p w:rsidR="00914A43" w:rsidRPr="00543BBF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02" w:name="_Toc345337015"/>
      <w:r w:rsidRPr="00543BB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302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36"/>
        <w:gridCol w:w="1701"/>
        <w:gridCol w:w="2443"/>
        <w:gridCol w:w="1212"/>
        <w:gridCol w:w="1129"/>
        <w:gridCol w:w="1418"/>
      </w:tblGrid>
      <w:tr w:rsidR="007D37FD" w:rsidRPr="00BE3104" w:rsidTr="006C26D4">
        <w:tc>
          <w:tcPr>
            <w:tcW w:w="2437" w:type="dxa"/>
            <w:gridSpan w:val="2"/>
            <w:shd w:val="clear" w:color="auto" w:fill="E6E6E6"/>
          </w:tcPr>
          <w:p w:rsidR="007D37FD" w:rsidRPr="00BE3104" w:rsidRDefault="007D37FD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7D37FD" w:rsidRPr="00BE3104" w:rsidRDefault="007D37FD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7D37FD" w:rsidRPr="00BE3104" w:rsidRDefault="007D37FD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7D37FD" w:rsidRPr="00BE3104" w:rsidRDefault="007D37FD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7D37FD" w:rsidRPr="00BE3104" w:rsidRDefault="007D37FD" w:rsidP="00BE3104">
            <w:r w:rsidRPr="00BE3104">
              <w:rPr>
                <w:rFonts w:hint="eastAsia"/>
              </w:rPr>
              <w:t>IN/OUT</w:t>
            </w:r>
          </w:p>
        </w:tc>
      </w:tr>
      <w:tr w:rsidR="007D37FD" w:rsidRPr="00BE3104" w:rsidTr="006C26D4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7D37FD" w:rsidRPr="00BE3104" w:rsidRDefault="0086458C" w:rsidP="000958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7D37FD" w:rsidRPr="00BE3104" w:rsidRDefault="0086458C" w:rsidP="000958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7D37FD" w:rsidRPr="00BE3104" w:rsidRDefault="003A5839" w:rsidP="00BE3104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7D37FD" w:rsidRPr="00BE3104" w:rsidRDefault="007D37F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7D37FD" w:rsidRPr="00BE3104" w:rsidRDefault="007D37FD" w:rsidP="00BE3104">
            <w:r w:rsidRPr="00BE3104">
              <w:rPr>
                <w:rFonts w:hint="eastAsia"/>
              </w:rPr>
              <w:t>IN</w:t>
            </w:r>
          </w:p>
        </w:tc>
      </w:tr>
      <w:tr w:rsidR="0086458C" w:rsidRPr="00BE3104" w:rsidTr="006C26D4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86458C" w:rsidRDefault="0086458C" w:rsidP="000958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searchType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86458C" w:rsidRPr="00BE3104" w:rsidRDefault="007C5419" w:rsidP="000079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A71D7E">
              <w:rPr>
                <w:rFonts w:hint="eastAsia"/>
                <w:lang w:eastAsia="zh-CN"/>
              </w:rPr>
              <w:t>客户</w:t>
            </w:r>
            <w:r w:rsidR="00007950"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，客户</w:t>
            </w:r>
            <w:r w:rsidR="00007950"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86458C" w:rsidRDefault="0086458C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86458C" w:rsidRPr="00BE3104" w:rsidRDefault="0086458C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86458C" w:rsidRPr="00BE3104" w:rsidRDefault="0086458C" w:rsidP="00BE3104">
            <w:r w:rsidRPr="00BE3104">
              <w:rPr>
                <w:rFonts w:hint="eastAsia"/>
              </w:rPr>
              <w:t>IN</w:t>
            </w:r>
          </w:p>
        </w:tc>
      </w:tr>
      <w:tr w:rsidR="003863BA" w:rsidRPr="00BE3104" w:rsidTr="00A52A10">
        <w:tc>
          <w:tcPr>
            <w:tcW w:w="736" w:type="dxa"/>
            <w:vMerge w:val="restart"/>
            <w:tcBorders>
              <w:top w:val="single" w:sz="6" w:space="0" w:color="auto"/>
            </w:tcBorders>
            <w:shd w:val="clear" w:color="auto" w:fill="F8F8F8"/>
          </w:tcPr>
          <w:p w:rsidR="003863BA" w:rsidRDefault="003863BA" w:rsidP="0071146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BE3104">
              <w:rPr>
                <w:rFonts w:hint="eastAsia"/>
              </w:rPr>
              <w:t>ustomerContact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8F8F8"/>
          </w:tcPr>
          <w:p w:rsidR="003863BA" w:rsidRDefault="003863BA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customerId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711467"/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>
              <w:rPr>
                <w:rFonts w:hint="eastAsia"/>
                <w:lang w:eastAsia="zh-CN"/>
              </w:rPr>
              <w:t>c</w:t>
            </w:r>
            <w:r w:rsidRPr="00BE3104">
              <w:rPr>
                <w:rFonts w:hint="eastAsia"/>
              </w:rPr>
              <w:t>ustomerCode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客户编号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>
              <w:rPr>
                <w:rFonts w:hint="eastAsia"/>
                <w:lang w:eastAsia="zh-CN"/>
              </w:rPr>
              <w:t>c</w:t>
            </w:r>
            <w:r w:rsidRPr="00BE3104">
              <w:rPr>
                <w:rFonts w:hint="eastAsia"/>
              </w:rPr>
              <w:t>ustomerName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客户名称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Pr="00BE3104" w:rsidRDefault="003863BA" w:rsidP="00BE3104">
            <w:r>
              <w:rPr>
                <w:rFonts w:hint="eastAsia"/>
                <w:lang w:eastAsia="zh-CN"/>
              </w:rPr>
              <w:t>c</w:t>
            </w:r>
            <w:r w:rsidRPr="00BE3104">
              <w:rPr>
                <w:rFonts w:hint="eastAsia"/>
              </w:rPr>
              <w:t>ontactName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联系人名称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B55882" w:rsidRPr="00BE3104" w:rsidTr="00A52A10">
        <w:tc>
          <w:tcPr>
            <w:tcW w:w="736" w:type="dxa"/>
            <w:vMerge/>
            <w:shd w:val="clear" w:color="auto" w:fill="F8F8F8"/>
          </w:tcPr>
          <w:p w:rsidR="00B55882" w:rsidRPr="00BE3104" w:rsidRDefault="00B55882" w:rsidP="00BE3104"/>
        </w:tc>
        <w:tc>
          <w:tcPr>
            <w:tcW w:w="1701" w:type="dxa"/>
            <w:shd w:val="clear" w:color="auto" w:fill="F8F8F8"/>
          </w:tcPr>
          <w:p w:rsidR="00B55882" w:rsidRPr="00B55882" w:rsidRDefault="00973F2D" w:rsidP="00BE3104">
            <w:pPr>
              <w:rPr>
                <w:color w:val="FF0000"/>
                <w:lang w:eastAsia="zh-CN"/>
                <w:rPrChange w:id="303" w:author="shenhg" w:date="2013-09-03T16:58:00Z">
                  <w:rPr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304" w:author="shenhg" w:date="2013-09-03T16:58:00Z">
                  <w:rPr>
                    <w:lang w:eastAsia="zh-CN"/>
                  </w:rPr>
                </w:rPrChange>
              </w:rPr>
              <w:t>subFlag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55882" w:rsidRPr="00B55882" w:rsidRDefault="00973F2D" w:rsidP="00BE3104">
            <w:pPr>
              <w:rPr>
                <w:color w:val="FF0000"/>
                <w:rPrChange w:id="305" w:author="shenhg" w:date="2013-09-03T16:58:00Z">
                  <w:rPr/>
                </w:rPrChange>
              </w:rPr>
            </w:pPr>
            <w:r w:rsidRPr="00973F2D">
              <w:rPr>
                <w:rFonts w:hint="eastAsia"/>
                <w:color w:val="FF0000"/>
                <w:lang w:eastAsia="zh-CN"/>
                <w:rPrChange w:id="306" w:author="shenhg" w:date="2013-09-03T16:58:00Z">
                  <w:rPr>
                    <w:rFonts w:hint="eastAsia"/>
                    <w:lang w:eastAsia="zh-CN"/>
                  </w:rPr>
                </w:rPrChange>
              </w:rPr>
              <w:t>客户业务标识</w:t>
            </w:r>
            <w:r w:rsidRPr="00973F2D">
              <w:rPr>
                <w:color w:val="FF0000"/>
                <w:lang w:eastAsia="zh-CN"/>
                <w:rPrChange w:id="307" w:author="shenhg" w:date="2013-09-03T16:58:00Z">
                  <w:rPr>
                    <w:lang w:eastAsia="zh-CN"/>
                  </w:rPr>
                </w:rPrChange>
              </w:rPr>
              <w:t>(</w:t>
            </w:r>
            <w:r w:rsidRPr="00973F2D">
              <w:rPr>
                <w:rFonts w:hint="eastAsia"/>
                <w:color w:val="FF0000"/>
                <w:lang w:eastAsia="zh-CN"/>
                <w:rPrChange w:id="308" w:author="shenhg" w:date="2013-09-03T16:58:00Z">
                  <w:rPr>
                    <w:rFonts w:hint="eastAsia"/>
                    <w:lang w:eastAsia="zh-CN"/>
                  </w:rPr>
                </w:rPrChange>
              </w:rPr>
              <w:t>枚举值</w:t>
            </w:r>
            <w:r w:rsidRPr="00973F2D">
              <w:rPr>
                <w:color w:val="FF0000"/>
                <w:lang w:eastAsia="zh-CN"/>
                <w:rPrChange w:id="309" w:author="shenhg" w:date="2013-09-03T16:58:00Z">
                  <w:rPr>
                    <w:lang w:eastAsia="zh-CN"/>
                  </w:rPr>
                </w:rPrChange>
              </w:rPr>
              <w:t>)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55882" w:rsidRPr="00B55882" w:rsidRDefault="00973F2D" w:rsidP="009B0B72">
            <w:pPr>
              <w:rPr>
                <w:color w:val="FF0000"/>
                <w:lang w:eastAsia="zh-CN"/>
                <w:rPrChange w:id="310" w:author="shenhg" w:date="2013-09-03T16:58:00Z">
                  <w:rPr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311" w:author="shenhg" w:date="2013-09-03T16:58:00Z">
                  <w:rPr>
                    <w:lang w:eastAsia="zh-CN"/>
                  </w:rPr>
                </w:rPrChange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55882" w:rsidRPr="00B55882" w:rsidRDefault="00973F2D" w:rsidP="009B0B72">
            <w:pPr>
              <w:rPr>
                <w:color w:val="FF0000"/>
                <w:lang w:eastAsia="zh-CN"/>
                <w:rPrChange w:id="312" w:author="shenhg" w:date="2013-09-03T16:58:00Z">
                  <w:rPr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lang w:eastAsia="zh-CN"/>
                <w:rPrChange w:id="313" w:author="shenhg" w:date="2013-09-03T16:58:00Z">
                  <w:rPr>
                    <w:rFonts w:hint="eastAsia"/>
                    <w:lang w:eastAsia="zh-CN"/>
                  </w:rPr>
                </w:rPrChange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55882" w:rsidRPr="00B55882" w:rsidRDefault="00973F2D" w:rsidP="009B0B72">
            <w:pPr>
              <w:rPr>
                <w:color w:val="FF0000"/>
                <w:lang w:eastAsia="zh-CN"/>
                <w:rPrChange w:id="314" w:author="shenhg" w:date="2013-09-03T16:58:00Z">
                  <w:rPr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315" w:author="shenhg" w:date="2013-09-03T16:58:00Z">
                  <w:rPr>
                    <w:lang w:eastAsia="zh-CN"/>
                  </w:rPr>
                </w:rPrChange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corpOrgCode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2D27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Default="003863BA" w:rsidP="00426A79">
            <w:pPr>
              <w:rPr>
                <w:lang w:eastAsia="zh-CN"/>
              </w:rPr>
            </w:pPr>
            <w:r>
              <w:rPr>
                <w:lang w:eastAsia="zh-CN"/>
              </w:rPr>
              <w:t>create</w:t>
            </w: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开户时间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identityType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证件类型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枚举值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identityNo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证件号码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426A79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Pr="00BE3104" w:rsidRDefault="003863BA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hone1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电话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Pr="00BE3104" w:rsidRDefault="003863BA" w:rsidP="00BE3104">
            <w:r>
              <w:rPr>
                <w:rFonts w:hint="eastAsia"/>
                <w:lang w:eastAsia="zh-CN"/>
              </w:rPr>
              <w:t>m</w:t>
            </w:r>
            <w:r w:rsidRPr="00BE3104">
              <w:rPr>
                <w:rFonts w:hint="eastAsia"/>
              </w:rPr>
              <w:t>obile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手机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Pr="00BE3104" w:rsidRDefault="003863BA" w:rsidP="00BE3104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ddress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2F2966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地址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3863BA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Default="00491229" w:rsidP="00BE3104">
            <w:pPr>
              <w:rPr>
                <w:lang w:eastAsia="zh-CN"/>
              </w:rPr>
            </w:pPr>
            <w:r w:rsidRPr="0068603A">
              <w:rPr>
                <w:lang w:val="en-GB" w:eastAsia="zh-CN"/>
              </w:rPr>
              <w:t>areaCode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041E1A" w:rsidP="002F29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结算区域编码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2B3AB0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0410DD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0410DD" w:rsidP="00BE3104">
            <w:r w:rsidRPr="00BE3104">
              <w:rPr>
                <w:rFonts w:hint="eastAsia"/>
              </w:rPr>
              <w:t>OUT</w:t>
            </w:r>
          </w:p>
        </w:tc>
      </w:tr>
      <w:tr w:rsidR="003863BA" w:rsidRPr="00BE3104" w:rsidTr="00A52A10">
        <w:tc>
          <w:tcPr>
            <w:tcW w:w="736" w:type="dxa"/>
            <w:vMerge/>
            <w:shd w:val="clear" w:color="auto" w:fill="F8F8F8"/>
          </w:tcPr>
          <w:p w:rsidR="003863BA" w:rsidRPr="00BE3104" w:rsidRDefault="003863BA" w:rsidP="00BE3104"/>
        </w:tc>
        <w:tc>
          <w:tcPr>
            <w:tcW w:w="1701" w:type="dxa"/>
            <w:shd w:val="clear" w:color="auto" w:fill="F8F8F8"/>
          </w:tcPr>
          <w:p w:rsidR="003863BA" w:rsidRDefault="00491229" w:rsidP="00BE3104">
            <w:pPr>
              <w:rPr>
                <w:lang w:eastAsia="zh-CN"/>
              </w:rPr>
            </w:pPr>
            <w:r w:rsidRPr="0068603A">
              <w:rPr>
                <w:lang w:val="en-GB" w:eastAsia="zh-CN"/>
              </w:rPr>
              <w:t>settleCode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041E1A" w:rsidP="002F29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结算单位编码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2B3AB0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0410DD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63BA" w:rsidRPr="00BE3104" w:rsidRDefault="000410DD" w:rsidP="00BE3104">
            <w:r w:rsidRPr="00BE3104">
              <w:rPr>
                <w:rFonts w:hint="eastAsia"/>
              </w:rPr>
              <w:t>OUT</w:t>
            </w:r>
          </w:p>
        </w:tc>
      </w:tr>
      <w:tr w:rsidR="00B423EB" w:rsidRPr="00BE3104" w:rsidTr="00F76652">
        <w:tc>
          <w:tcPr>
            <w:tcW w:w="2437" w:type="dxa"/>
            <w:gridSpan w:val="2"/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OUT</w:t>
            </w:r>
          </w:p>
        </w:tc>
      </w:tr>
      <w:tr w:rsidR="00B423EB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23EB" w:rsidRPr="00BE3104" w:rsidRDefault="00B423EB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914A43" w:rsidRPr="00543BBF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16" w:name="_Toc345337016"/>
      <w:r w:rsidRPr="00543BB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543BB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316"/>
    </w:p>
    <w:p w:rsidR="005B6CB6" w:rsidRPr="00BE3104" w:rsidRDefault="00EF107C" w:rsidP="00BE3104">
      <w:r>
        <w:rPr>
          <w:rFonts w:hint="eastAsia"/>
        </w:rPr>
        <w:t>system-no = 15</w:t>
      </w:r>
      <w:r w:rsidR="005B6CB6" w:rsidRPr="00BE3104">
        <w:rPr>
          <w:rFonts w:hint="eastAsia"/>
        </w:rPr>
        <w:t xml:space="preserve"> </w:t>
      </w:r>
    </w:p>
    <w:p w:rsidR="005B6CB6" w:rsidRPr="00BE3104" w:rsidRDefault="005B6CB6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270E5C">
        <w:rPr>
          <w:rFonts w:hint="eastAsia"/>
          <w:lang w:eastAsia="zh-CN"/>
        </w:rPr>
        <w:t>1504</w:t>
      </w:r>
    </w:p>
    <w:p w:rsidR="005B6CB6" w:rsidRPr="00BE3104" w:rsidRDefault="005B6CB6" w:rsidP="00BE3104">
      <w:r w:rsidRPr="00BE3104">
        <w:rPr>
          <w:rFonts w:hint="eastAsia"/>
        </w:rPr>
        <w:t>请求内容：</w:t>
      </w:r>
    </w:p>
    <w:p w:rsidR="00BB28BB" w:rsidRDefault="00BB28BB" w:rsidP="00BB28BB">
      <w:r>
        <w:t>&lt;oss-request&gt;</w:t>
      </w:r>
    </w:p>
    <w:p w:rsidR="00BB28BB" w:rsidRDefault="00BB28BB" w:rsidP="00BB28BB">
      <w:r>
        <w:tab/>
        <w:t>&lt;property name="objectId" value="1168500"/&gt;</w:t>
      </w:r>
    </w:p>
    <w:p w:rsidR="00BB28BB" w:rsidRDefault="00BB28BB" w:rsidP="00BB28BB">
      <w:r>
        <w:tab/>
        <w:t>&lt;property name="searchType" value="1"/&gt;</w:t>
      </w:r>
    </w:p>
    <w:p w:rsidR="00BB28BB" w:rsidRDefault="00BB28BB" w:rsidP="00BB28BB">
      <w:pPr>
        <w:rPr>
          <w:lang w:eastAsia="zh-CN"/>
        </w:rPr>
      </w:pPr>
      <w:r>
        <w:t>&lt;/oss-request&gt;</w:t>
      </w:r>
    </w:p>
    <w:p w:rsidR="005B6CB6" w:rsidRPr="00BE3104" w:rsidRDefault="005B6CB6" w:rsidP="00BB28BB">
      <w:r w:rsidRPr="00BE3104">
        <w:rPr>
          <w:rFonts w:hint="eastAsia"/>
        </w:rPr>
        <w:t>输出参数：</w:t>
      </w:r>
    </w:p>
    <w:p w:rsidR="005B6CB6" w:rsidRPr="00BE3104" w:rsidRDefault="005B6CB6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B6CB6" w:rsidRPr="00BE3104" w:rsidRDefault="005B6CB6" w:rsidP="00BE3104">
      <w:r w:rsidRPr="00BE3104">
        <w:rPr>
          <w:rFonts w:hint="eastAsia"/>
        </w:rPr>
        <w:t>&lt;oss-response</w:t>
      </w:r>
      <w:r w:rsidR="001A0CB0" w:rsidRPr="00BE3104">
        <w:rPr>
          <w:rFonts w:hint="eastAsia"/>
        </w:rPr>
        <w:t xml:space="preserve"> </w:t>
      </w:r>
      <w:r w:rsidR="00E16363">
        <w:rPr>
          <w:rFonts w:hint="eastAsia"/>
        </w:rPr>
        <w:t>return-code</w:t>
      </w:r>
      <w:r w:rsidR="00752972" w:rsidRPr="00BE3104">
        <w:rPr>
          <w:rFonts w:hint="eastAsia"/>
        </w:rPr>
        <w:t xml:space="preserve"> ="0" return-message="</w:t>
      </w:r>
      <w:r w:rsidR="00EC065A">
        <w:rPr>
          <w:rFonts w:hint="eastAsia"/>
          <w:lang w:eastAsia="zh-CN"/>
        </w:rPr>
        <w:t>客户信息查询成功</w:t>
      </w:r>
      <w:r w:rsidR="00752972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A413ED" w:rsidRDefault="00B07899" w:rsidP="00BD6ED8">
      <w:pPr>
        <w:rPr>
          <w:lang w:eastAsia="zh-CN"/>
        </w:rPr>
      </w:pPr>
      <w:r w:rsidRPr="00BE3104">
        <w:rPr>
          <w:rFonts w:hint="eastAsia"/>
        </w:rPr>
        <w:tab/>
        <w:t>&lt;</w:t>
      </w:r>
      <w:r w:rsidR="001C3D9F">
        <w:rPr>
          <w:rFonts w:hint="eastAsia"/>
          <w:lang w:eastAsia="zh-CN"/>
        </w:rPr>
        <w:t>c</w:t>
      </w:r>
      <w:r w:rsidRPr="00BE3104">
        <w:rPr>
          <w:rFonts w:hint="eastAsia"/>
        </w:rPr>
        <w:t>ustomerContact</w:t>
      </w:r>
      <w:r w:rsidR="00953DBF" w:rsidRPr="00BE3104">
        <w:rPr>
          <w:rFonts w:hint="eastAsia"/>
        </w:rPr>
        <w:t xml:space="preserve"> </w:t>
      </w:r>
      <w:r w:rsidR="001C3D9F">
        <w:rPr>
          <w:rFonts w:hint="eastAsia"/>
          <w:lang w:eastAsia="zh-CN"/>
        </w:rPr>
        <w:t>a</w:t>
      </w:r>
      <w:r w:rsidR="00D62CC4" w:rsidRPr="00BE3104">
        <w:rPr>
          <w:rFonts w:hint="eastAsia"/>
        </w:rPr>
        <w:t>ddress = ""</w:t>
      </w:r>
      <w:r w:rsidR="00FD235C" w:rsidRPr="00BE3104">
        <w:rPr>
          <w:rFonts w:hint="eastAsia"/>
        </w:rPr>
        <w:t xml:space="preserve"> </w:t>
      </w:r>
      <w:r w:rsidR="00A413ED">
        <w:rPr>
          <w:rFonts w:hint="eastAsia"/>
          <w:lang w:eastAsia="zh-CN"/>
        </w:rPr>
        <w:t>customerId="</w:t>
      </w:r>
      <w:r w:rsidR="000238D2" w:rsidRPr="00BE3104">
        <w:t>100522045</w:t>
      </w:r>
      <w:r w:rsidR="00A413ED">
        <w:rPr>
          <w:rFonts w:hint="eastAsia"/>
          <w:lang w:eastAsia="zh-CN"/>
        </w:rPr>
        <w:t>"</w:t>
      </w:r>
    </w:p>
    <w:p w:rsidR="00351215" w:rsidRDefault="00351215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768AF">
        <w:rPr>
          <w:rFonts w:hint="eastAsia"/>
          <w:lang w:eastAsia="zh-CN"/>
        </w:rPr>
        <w:tab/>
      </w:r>
      <w:r w:rsidR="004A57EC">
        <w:rPr>
          <w:rFonts w:hint="eastAsia"/>
          <w:lang w:eastAsia="zh-CN"/>
        </w:rPr>
        <w:t>c</w:t>
      </w:r>
      <w:r w:rsidR="00021E96" w:rsidRPr="00BE3104">
        <w:rPr>
          <w:rFonts w:hint="eastAsia"/>
        </w:rPr>
        <w:t xml:space="preserve">ustomerCode </w:t>
      </w:r>
      <w:r w:rsidR="00E47F62" w:rsidRPr="00BE3104">
        <w:rPr>
          <w:rFonts w:hint="eastAsia"/>
        </w:rPr>
        <w:t>="</w:t>
      </w:r>
      <w:r w:rsidR="004345F2" w:rsidRPr="00BE3104">
        <w:t>100522045</w:t>
      </w:r>
      <w:r w:rsidR="00E47F62" w:rsidRPr="00BE3104">
        <w:rPr>
          <w:rFonts w:hint="eastAsia"/>
        </w:rPr>
        <w:t xml:space="preserve">" </w:t>
      </w:r>
      <w:r w:rsidR="001C3D9F">
        <w:rPr>
          <w:rFonts w:hint="eastAsia"/>
          <w:lang w:eastAsia="zh-CN"/>
        </w:rPr>
        <w:t>c</w:t>
      </w:r>
      <w:r w:rsidR="00AE197C" w:rsidRPr="00BE3104">
        <w:rPr>
          <w:rFonts w:hint="eastAsia"/>
        </w:rPr>
        <w:t xml:space="preserve">ustomerName </w:t>
      </w:r>
      <w:r w:rsidR="00E47F62" w:rsidRPr="00BE3104">
        <w:rPr>
          <w:rFonts w:hint="eastAsia"/>
        </w:rPr>
        <w:t>="</w:t>
      </w:r>
      <w:r w:rsidR="004345F2" w:rsidRPr="00BE3104">
        <w:rPr>
          <w:rFonts w:hint="eastAsia"/>
        </w:rPr>
        <w:t>fff</w:t>
      </w:r>
      <w:r w:rsidR="00E47F62" w:rsidRPr="00BE3104">
        <w:rPr>
          <w:rFonts w:hint="eastAsia"/>
        </w:rPr>
        <w:t>"</w:t>
      </w:r>
      <w:r w:rsidR="001C3D9F">
        <w:rPr>
          <w:rFonts w:hint="eastAsia"/>
          <w:lang w:eastAsia="zh-CN"/>
        </w:rPr>
        <w:t xml:space="preserve"> </w:t>
      </w:r>
    </w:p>
    <w:p w:rsidR="0065405F" w:rsidRDefault="00351215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768AF">
        <w:rPr>
          <w:rFonts w:hint="eastAsia"/>
          <w:lang w:eastAsia="zh-CN"/>
        </w:rPr>
        <w:tab/>
      </w:r>
      <w:r w:rsidR="001C3D9F">
        <w:rPr>
          <w:rFonts w:hint="eastAsia"/>
          <w:lang w:eastAsia="zh-CN"/>
        </w:rPr>
        <w:t>c</w:t>
      </w:r>
      <w:r w:rsidR="007B3B76" w:rsidRPr="00BE3104">
        <w:rPr>
          <w:rFonts w:hint="eastAsia"/>
        </w:rPr>
        <w:t xml:space="preserve">ontactName </w:t>
      </w:r>
      <w:r w:rsidR="00BE3388" w:rsidRPr="00BE3104">
        <w:rPr>
          <w:rFonts w:hint="eastAsia"/>
        </w:rPr>
        <w:t>="</w:t>
      </w:r>
      <w:r w:rsidR="009B49C9" w:rsidRPr="00BE3104">
        <w:rPr>
          <w:rFonts w:hint="eastAsia"/>
        </w:rPr>
        <w:t>fff</w:t>
      </w:r>
      <w:r w:rsidR="00BE3388" w:rsidRPr="00BE3104">
        <w:rPr>
          <w:rFonts w:hint="eastAsia"/>
        </w:rPr>
        <w:t xml:space="preserve">" </w:t>
      </w:r>
      <w:ins w:id="317" w:author="shenhg" w:date="2013-09-03T17:31:00Z">
        <w:r w:rsidR="00031887" w:rsidRPr="009B0B72">
          <w:rPr>
            <w:color w:val="FF0000"/>
            <w:lang w:eastAsia="zh-CN"/>
          </w:rPr>
          <w:t>subFlag</w:t>
        </w:r>
        <w:r w:rsidR="00031887">
          <w:rPr>
            <w:rFonts w:hint="eastAsia"/>
            <w:lang w:eastAsia="zh-CN"/>
          </w:rPr>
          <w:t xml:space="preserve"> =</w:t>
        </w:r>
        <w:r w:rsidR="00031887">
          <w:rPr>
            <w:lang w:eastAsia="zh-CN"/>
          </w:rPr>
          <w:t>”</w:t>
        </w:r>
        <w:r w:rsidR="0018247C">
          <w:rPr>
            <w:rFonts w:hint="eastAsia"/>
            <w:lang w:eastAsia="zh-CN"/>
          </w:rPr>
          <w:t>4</w:t>
        </w:r>
        <w:r w:rsidR="00031887">
          <w:rPr>
            <w:lang w:eastAsia="zh-CN"/>
          </w:rPr>
          <w:t>”</w:t>
        </w:r>
        <w:r w:rsidR="0018247C">
          <w:rPr>
            <w:rFonts w:hint="eastAsia"/>
            <w:lang w:eastAsia="zh-CN"/>
          </w:rPr>
          <w:t xml:space="preserve"> </w:t>
        </w:r>
      </w:ins>
      <w:r w:rsidR="00320F52">
        <w:rPr>
          <w:rFonts w:hint="eastAsia"/>
          <w:lang w:eastAsia="zh-CN"/>
        </w:rPr>
        <w:t>corpOrgCode</w:t>
      </w:r>
      <w:r w:rsidR="00071078">
        <w:rPr>
          <w:rFonts w:hint="eastAsia"/>
          <w:lang w:eastAsia="zh-CN"/>
        </w:rPr>
        <w:t xml:space="preserve">="4001" </w:t>
      </w:r>
      <w:r w:rsidR="00441F6A">
        <w:rPr>
          <w:rFonts w:hint="eastAsia"/>
          <w:lang w:eastAsia="zh-CN"/>
        </w:rPr>
        <w:t>createDate=""</w:t>
      </w:r>
    </w:p>
    <w:p w:rsidR="00071078" w:rsidRDefault="0065405F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identityType="11" identityNo="123456"</w:t>
      </w:r>
    </w:p>
    <w:p w:rsidR="00F42E36" w:rsidRDefault="00F42E36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68603A">
        <w:rPr>
          <w:lang w:val="en-GB" w:eastAsia="zh-CN"/>
        </w:rPr>
        <w:t>areaCode</w:t>
      </w:r>
      <w:r>
        <w:rPr>
          <w:rFonts w:hint="eastAsia"/>
          <w:lang w:val="en-GB" w:eastAsia="zh-CN"/>
        </w:rPr>
        <w:t xml:space="preserve">="" </w:t>
      </w:r>
      <w:r w:rsidR="00836986" w:rsidRPr="0068603A">
        <w:rPr>
          <w:lang w:val="en-GB" w:eastAsia="zh-CN"/>
        </w:rPr>
        <w:t>settleCode</w:t>
      </w:r>
      <w:r w:rsidR="00836986">
        <w:rPr>
          <w:rFonts w:hint="eastAsia"/>
          <w:lang w:val="en-GB" w:eastAsia="zh-CN"/>
        </w:rPr>
        <w:t>=""</w:t>
      </w:r>
    </w:p>
    <w:p w:rsidR="00BD6ED8" w:rsidRDefault="00071078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640A8B">
        <w:rPr>
          <w:rFonts w:hint="eastAsia"/>
          <w:lang w:eastAsia="zh-CN"/>
        </w:rPr>
        <w:t>p</w:t>
      </w:r>
      <w:r w:rsidR="00BF7C54" w:rsidRPr="00BE3104">
        <w:rPr>
          <w:rFonts w:hint="eastAsia"/>
        </w:rPr>
        <w:t>hone1</w:t>
      </w:r>
      <w:r w:rsidR="00BE3388" w:rsidRPr="00BE3104">
        <w:rPr>
          <w:rFonts w:hint="eastAsia"/>
        </w:rPr>
        <w:t>="</w:t>
      </w:r>
      <w:r w:rsidR="00CF616B" w:rsidRPr="00BE3104">
        <w:rPr>
          <w:rFonts w:hint="eastAsia"/>
        </w:rPr>
        <w:t>325647</w:t>
      </w:r>
      <w:r w:rsidR="00BE3388" w:rsidRPr="00BE3104">
        <w:rPr>
          <w:rFonts w:hint="eastAsia"/>
        </w:rPr>
        <w:t>"</w:t>
      </w:r>
      <w:r w:rsidR="00BF7C54" w:rsidRPr="00BE3104">
        <w:rPr>
          <w:rFonts w:hint="eastAsia"/>
        </w:rPr>
        <w:t xml:space="preserve"> </w:t>
      </w:r>
      <w:r w:rsidR="00640A8B">
        <w:rPr>
          <w:rFonts w:hint="eastAsia"/>
          <w:lang w:eastAsia="zh-CN"/>
        </w:rPr>
        <w:t>m</w:t>
      </w:r>
      <w:r w:rsidR="00BF7C54" w:rsidRPr="00BE3104">
        <w:rPr>
          <w:rFonts w:hint="eastAsia"/>
        </w:rPr>
        <w:t>obile = ""</w:t>
      </w:r>
      <w:r w:rsidR="00701BAB">
        <w:rPr>
          <w:rFonts w:hint="eastAsia"/>
          <w:lang w:eastAsia="zh-CN"/>
        </w:rPr>
        <w:t>&gt;</w:t>
      </w:r>
    </w:p>
    <w:p w:rsidR="00257B9E" w:rsidRDefault="00B50E96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57B9E" w:rsidRPr="00BE3104">
        <w:rPr>
          <w:rFonts w:hint="eastAsia"/>
        </w:rPr>
        <w:t>&lt;/</w:t>
      </w:r>
      <w:r w:rsidR="00B6582A">
        <w:rPr>
          <w:rFonts w:hint="eastAsia"/>
          <w:lang w:eastAsia="zh-CN"/>
        </w:rPr>
        <w:t>c</w:t>
      </w:r>
      <w:r w:rsidR="00257B9E" w:rsidRPr="00BE3104">
        <w:rPr>
          <w:rFonts w:hint="eastAsia"/>
        </w:rPr>
        <w:t>ustomerContact&gt;</w:t>
      </w:r>
    </w:p>
    <w:p w:rsidR="003A7D71" w:rsidRDefault="003A7D71" w:rsidP="003A7D71">
      <w:pPr>
        <w:rPr>
          <w:lang w:eastAsia="zh-CN"/>
        </w:rPr>
      </w:pPr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c</w:t>
      </w:r>
      <w:r w:rsidRPr="00BE3104">
        <w:rPr>
          <w:rFonts w:hint="eastAsia"/>
        </w:rPr>
        <w:t xml:space="preserve">ustomerContact </w:t>
      </w:r>
      <w:r>
        <w:rPr>
          <w:rFonts w:hint="eastAsia"/>
          <w:lang w:eastAsia="zh-CN"/>
        </w:rPr>
        <w:t>a</w:t>
      </w:r>
      <w:r w:rsidRPr="00BE3104">
        <w:rPr>
          <w:rFonts w:hint="eastAsia"/>
        </w:rPr>
        <w:t xml:space="preserve">ddress = "" </w:t>
      </w:r>
      <w:r>
        <w:rPr>
          <w:rFonts w:hint="eastAsia"/>
          <w:lang w:eastAsia="zh-CN"/>
        </w:rPr>
        <w:t>customerId="</w:t>
      </w:r>
      <w:r w:rsidRPr="00BE3104">
        <w:t>100522045</w:t>
      </w:r>
      <w:r>
        <w:rPr>
          <w:rFonts w:hint="eastAsia"/>
          <w:lang w:eastAsia="zh-CN"/>
        </w:rPr>
        <w:t>"</w:t>
      </w:r>
    </w:p>
    <w:p w:rsidR="00981092" w:rsidRDefault="003A7D71" w:rsidP="005230D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</w:t>
      </w:r>
      <w:r w:rsidRPr="00BE3104">
        <w:rPr>
          <w:rFonts w:hint="eastAsia"/>
        </w:rPr>
        <w:t>ustomerCode ="</w:t>
      </w:r>
      <w:r w:rsidR="00F153F6">
        <w:t>1005</w:t>
      </w:r>
      <w:r w:rsidR="00F153F6">
        <w:rPr>
          <w:rFonts w:hint="eastAsia"/>
          <w:lang w:eastAsia="zh-CN"/>
        </w:rPr>
        <w:t>8</w:t>
      </w:r>
      <w:r w:rsidRPr="00BE3104">
        <w:t>2045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c</w:t>
      </w:r>
      <w:r w:rsidRPr="00BE3104">
        <w:rPr>
          <w:rFonts w:hint="eastAsia"/>
        </w:rPr>
        <w:t>ustomerName ="fff"</w:t>
      </w:r>
      <w:r>
        <w:rPr>
          <w:rFonts w:hint="eastAsia"/>
          <w:lang w:eastAsia="zh-CN"/>
        </w:rPr>
        <w:t xml:space="preserve"> </w:t>
      </w:r>
    </w:p>
    <w:p w:rsidR="005230DB" w:rsidRDefault="00981092" w:rsidP="005230D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971F2">
        <w:rPr>
          <w:rFonts w:hint="eastAsia"/>
          <w:lang w:eastAsia="zh-CN"/>
        </w:rPr>
        <w:t>c</w:t>
      </w:r>
      <w:r w:rsidR="004971F2" w:rsidRPr="00BE3104">
        <w:rPr>
          <w:rFonts w:hint="eastAsia"/>
        </w:rPr>
        <w:t>ontactName ="fff"</w:t>
      </w:r>
      <w:ins w:id="318" w:author="shenhg" w:date="2013-09-03T17:31:00Z">
        <w:r w:rsidR="0018247C">
          <w:rPr>
            <w:rFonts w:hint="eastAsia"/>
            <w:lang w:eastAsia="zh-CN"/>
          </w:rPr>
          <w:t xml:space="preserve"> </w:t>
        </w:r>
        <w:r w:rsidR="0018247C" w:rsidRPr="009B0B72">
          <w:rPr>
            <w:color w:val="FF0000"/>
            <w:lang w:eastAsia="zh-CN"/>
          </w:rPr>
          <w:t>subFlag</w:t>
        </w:r>
        <w:r w:rsidR="0018247C">
          <w:rPr>
            <w:rFonts w:hint="eastAsia"/>
            <w:lang w:eastAsia="zh-CN"/>
          </w:rPr>
          <w:t xml:space="preserve"> =</w:t>
        </w:r>
        <w:r w:rsidR="0018247C">
          <w:rPr>
            <w:lang w:eastAsia="zh-CN"/>
          </w:rPr>
          <w:t>”</w:t>
        </w:r>
        <w:r w:rsidR="0018247C">
          <w:rPr>
            <w:rFonts w:hint="eastAsia"/>
            <w:lang w:eastAsia="zh-CN"/>
          </w:rPr>
          <w:t>5</w:t>
        </w:r>
        <w:r w:rsidR="0018247C">
          <w:rPr>
            <w:lang w:eastAsia="zh-CN"/>
          </w:rPr>
          <w:t>”</w:t>
        </w:r>
        <w:r w:rsidR="0018247C">
          <w:rPr>
            <w:rFonts w:hint="eastAsia"/>
            <w:lang w:eastAsia="zh-CN"/>
          </w:rPr>
          <w:t xml:space="preserve"> </w:t>
        </w:r>
      </w:ins>
      <w:r w:rsidR="0025189C">
        <w:rPr>
          <w:rFonts w:hint="eastAsia"/>
          <w:lang w:eastAsia="zh-CN"/>
        </w:rPr>
        <w:t xml:space="preserve"> </w:t>
      </w:r>
      <w:r w:rsidR="00320F52">
        <w:rPr>
          <w:rFonts w:hint="eastAsia"/>
          <w:lang w:eastAsia="zh-CN"/>
        </w:rPr>
        <w:t>corpOrgCode</w:t>
      </w:r>
      <w:r w:rsidR="005230DB">
        <w:rPr>
          <w:rFonts w:hint="eastAsia"/>
          <w:lang w:eastAsia="zh-CN"/>
        </w:rPr>
        <w:t>="4001" createDate=""</w:t>
      </w:r>
    </w:p>
    <w:p w:rsidR="005230DB" w:rsidRDefault="005230DB" w:rsidP="005230DB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ab/>
        <w:t>identityType="11" identityNo="123456"</w:t>
      </w:r>
    </w:p>
    <w:p w:rsidR="00EF09AD" w:rsidRDefault="00EF09AD" w:rsidP="00EF09A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68603A">
        <w:rPr>
          <w:lang w:val="en-GB" w:eastAsia="zh-CN"/>
        </w:rPr>
        <w:t>areaCode</w:t>
      </w:r>
      <w:r>
        <w:rPr>
          <w:rFonts w:hint="eastAsia"/>
          <w:lang w:val="en-GB" w:eastAsia="zh-CN"/>
        </w:rPr>
        <w:t xml:space="preserve">="" </w:t>
      </w:r>
      <w:r w:rsidRPr="0068603A">
        <w:rPr>
          <w:lang w:val="en-GB" w:eastAsia="zh-CN"/>
        </w:rPr>
        <w:t>settleCode</w:t>
      </w:r>
      <w:r>
        <w:rPr>
          <w:rFonts w:hint="eastAsia"/>
          <w:lang w:val="en-GB" w:eastAsia="zh-CN"/>
        </w:rPr>
        <w:t>=""</w:t>
      </w:r>
    </w:p>
    <w:p w:rsidR="003A7D71" w:rsidRDefault="003A7D71" w:rsidP="003A7D7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p</w:t>
      </w:r>
      <w:r w:rsidRPr="00BE3104">
        <w:rPr>
          <w:rFonts w:hint="eastAsia"/>
        </w:rPr>
        <w:t xml:space="preserve">hone1="325647" </w:t>
      </w:r>
      <w:r>
        <w:rPr>
          <w:rFonts w:hint="eastAsia"/>
          <w:lang w:eastAsia="zh-CN"/>
        </w:rPr>
        <w:t>m</w:t>
      </w:r>
      <w:r w:rsidR="00CB55BA">
        <w:rPr>
          <w:rFonts w:hint="eastAsia"/>
        </w:rPr>
        <w:t>obile = ""</w:t>
      </w:r>
      <w:r w:rsidR="00CB55BA">
        <w:rPr>
          <w:rFonts w:hint="eastAsia"/>
          <w:lang w:eastAsia="zh-CN"/>
        </w:rPr>
        <w:t>&gt;</w:t>
      </w:r>
    </w:p>
    <w:p w:rsidR="003A7D71" w:rsidRPr="003A7D71" w:rsidRDefault="003A7D71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BE3104">
        <w:rPr>
          <w:rFonts w:hint="eastAsia"/>
        </w:rPr>
        <w:t>&lt;/</w:t>
      </w:r>
      <w:r>
        <w:rPr>
          <w:rFonts w:hint="eastAsia"/>
          <w:lang w:eastAsia="zh-CN"/>
        </w:rPr>
        <w:t>c</w:t>
      </w:r>
      <w:r w:rsidRPr="00BE3104">
        <w:rPr>
          <w:rFonts w:hint="eastAsia"/>
        </w:rPr>
        <w:t>ustomerContact&gt;</w:t>
      </w:r>
    </w:p>
    <w:p w:rsidR="00BF0FED" w:rsidRPr="00BE3104" w:rsidRDefault="008F1EDE" w:rsidP="00BE3104">
      <w:r>
        <w:rPr>
          <w:rFonts w:hint="eastAsia"/>
        </w:rPr>
        <w:t>&lt;</w:t>
      </w:r>
      <w:r>
        <w:rPr>
          <w:rFonts w:hint="eastAsia"/>
          <w:lang w:eastAsia="zh-CN"/>
        </w:rPr>
        <w:t>/</w:t>
      </w:r>
      <w:r>
        <w:rPr>
          <w:rFonts w:hint="eastAsia"/>
        </w:rPr>
        <w:t>oss-response</w:t>
      </w:r>
      <w:r w:rsidR="00BF0FED" w:rsidRPr="00BE3104">
        <w:rPr>
          <w:rFonts w:hint="eastAsia"/>
        </w:rPr>
        <w:t>&gt;</w:t>
      </w:r>
    </w:p>
    <w:p w:rsidR="00051D9D" w:rsidRPr="00695792" w:rsidRDefault="00051D9D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319" w:name="_Toc345337017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账户信息查询接口</w:t>
      </w:r>
      <w:bookmarkEnd w:id="319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0" w:name="_Toc345337018"/>
      <w:r w:rsidRPr="00044F4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320"/>
    </w:p>
    <w:p w:rsidR="00DE5682" w:rsidRPr="00DE5682" w:rsidRDefault="00DE5682" w:rsidP="00DE5682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1" w:name="_Toc345337019"/>
      <w:r w:rsidRPr="00044F4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321"/>
    </w:p>
    <w:p w:rsidR="004B4E82" w:rsidRPr="004B4E82" w:rsidRDefault="004B4E82" w:rsidP="004B4E82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根据账户标识，获取相关的账户标识。</w:t>
      </w:r>
    </w:p>
    <w:p w:rsidR="00914A43" w:rsidRPr="00044F47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2" w:name="_Toc345337020"/>
      <w:r w:rsidRPr="00044F4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322"/>
    </w:p>
    <w:p w:rsidR="00914A43" w:rsidRPr="00044F47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3" w:name="_Toc345337021"/>
      <w:r w:rsidRPr="00044F4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323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94"/>
        <w:gridCol w:w="426"/>
        <w:gridCol w:w="1417"/>
        <w:gridCol w:w="2443"/>
        <w:gridCol w:w="1212"/>
        <w:gridCol w:w="1129"/>
        <w:gridCol w:w="1418"/>
      </w:tblGrid>
      <w:tr w:rsidR="00344CAD" w:rsidRPr="00BE3104" w:rsidTr="000A7625">
        <w:tc>
          <w:tcPr>
            <w:tcW w:w="2437" w:type="dxa"/>
            <w:gridSpan w:val="3"/>
            <w:shd w:val="clear" w:color="auto" w:fill="E6E6E6"/>
          </w:tcPr>
          <w:p w:rsidR="00344CAD" w:rsidRPr="00BE3104" w:rsidRDefault="00344CAD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344CAD" w:rsidRPr="00BE3104" w:rsidRDefault="00344CAD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344CAD" w:rsidRPr="00BE3104" w:rsidRDefault="00344CAD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344CAD" w:rsidRPr="00BE3104" w:rsidRDefault="00344CAD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344CAD" w:rsidRPr="00BE3104" w:rsidRDefault="00344CAD" w:rsidP="00BE3104">
            <w:r w:rsidRPr="00BE3104">
              <w:rPr>
                <w:rFonts w:hint="eastAsia"/>
              </w:rPr>
              <w:t>IN/OUT</w:t>
            </w:r>
          </w:p>
        </w:tc>
      </w:tr>
      <w:tr w:rsidR="00344CAD" w:rsidRPr="00BE3104" w:rsidTr="000A7625">
        <w:tc>
          <w:tcPr>
            <w:tcW w:w="2437" w:type="dxa"/>
            <w:gridSpan w:val="3"/>
            <w:tcBorders>
              <w:bottom w:val="single" w:sz="6" w:space="0" w:color="auto"/>
            </w:tcBorders>
          </w:tcPr>
          <w:p w:rsidR="00344CAD" w:rsidRPr="00BE3104" w:rsidRDefault="00010421" w:rsidP="004E506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  <w:r w:rsidR="004E5065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344CAD" w:rsidRPr="00BE3104" w:rsidRDefault="00E46B84" w:rsidP="004F62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44CAD" w:rsidRPr="00BE3104" w:rsidRDefault="00814D3A" w:rsidP="00BE3104"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44CAD" w:rsidRPr="00BE3104" w:rsidRDefault="00344CA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44CAD" w:rsidRPr="00BE3104" w:rsidRDefault="00344CAD" w:rsidP="00BE3104">
            <w:r w:rsidRPr="00BE3104">
              <w:rPr>
                <w:rFonts w:hint="eastAsia"/>
              </w:rPr>
              <w:t>IN</w:t>
            </w:r>
          </w:p>
        </w:tc>
      </w:tr>
      <w:tr w:rsidR="00DA35CB" w:rsidRPr="00BE3104" w:rsidTr="000A7625">
        <w:tc>
          <w:tcPr>
            <w:tcW w:w="2437" w:type="dxa"/>
            <w:gridSpan w:val="3"/>
            <w:tcBorders>
              <w:bottom w:val="single" w:sz="6" w:space="0" w:color="auto"/>
            </w:tcBorders>
          </w:tcPr>
          <w:p w:rsidR="00DA35CB" w:rsidRDefault="00FD2EFC" w:rsidP="004E5065">
            <w:pPr>
              <w:rPr>
                <w:lang w:eastAsia="zh-CN"/>
              </w:rPr>
            </w:pPr>
            <w:r>
              <w:rPr>
                <w:lang w:eastAsia="zh-CN"/>
              </w:rPr>
              <w:t>searchType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A35CB" w:rsidRDefault="00AA6BC3" w:rsidP="008749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1,</w:t>
            </w:r>
            <w:r>
              <w:rPr>
                <w:rFonts w:hint="eastAsia"/>
                <w:lang w:eastAsia="zh-CN"/>
              </w:rPr>
              <w:t>客户标识</w:t>
            </w:r>
            <w:r w:rsidR="008749A5"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，账户标识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A35CB" w:rsidRDefault="00420506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DA35CB" w:rsidRPr="00BE3104" w:rsidRDefault="00420506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A35CB" w:rsidRPr="00BE3104" w:rsidRDefault="00420506" w:rsidP="00BE3104">
            <w:r w:rsidRPr="00BE3104">
              <w:rPr>
                <w:rFonts w:hint="eastAsia"/>
              </w:rPr>
              <w:t>IN</w:t>
            </w:r>
          </w:p>
        </w:tc>
      </w:tr>
      <w:tr w:rsidR="008D340E" w:rsidRPr="00BE3104" w:rsidTr="0031565E">
        <w:tc>
          <w:tcPr>
            <w:tcW w:w="594" w:type="dxa"/>
            <w:vMerge w:val="restart"/>
            <w:tcBorders>
              <w:top w:val="single" w:sz="6" w:space="0" w:color="auto"/>
            </w:tcBorders>
            <w:shd w:val="clear" w:color="auto" w:fill="F8F8F8"/>
          </w:tcPr>
          <w:p w:rsidR="008D340E" w:rsidRPr="00BE3104" w:rsidRDefault="008D340E" w:rsidP="00977E6D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ccount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  <w:shd w:val="clear" w:color="auto" w:fill="F8F8F8"/>
          </w:tcPr>
          <w:p w:rsidR="008D340E" w:rsidRPr="00BE3104" w:rsidRDefault="008D340E" w:rsidP="003C6E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ccount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</w:t>
            </w: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390E89">
        <w:tc>
          <w:tcPr>
            <w:tcW w:w="594" w:type="dxa"/>
            <w:vMerge/>
            <w:shd w:val="clear" w:color="auto" w:fill="F8F8F8"/>
          </w:tcPr>
          <w:p w:rsidR="008D340E" w:rsidRDefault="008D340E" w:rsidP="00977E6D">
            <w:pPr>
              <w:rPr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</w:tcBorders>
            <w:shd w:val="clear" w:color="auto" w:fill="F8F8F8"/>
          </w:tcPr>
          <w:p w:rsidR="008D340E" w:rsidRPr="00BE3104" w:rsidRDefault="008D340E" w:rsidP="002814F3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ccountCode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2814F3">
            <w:r w:rsidRPr="00BE3104">
              <w:rPr>
                <w:rFonts w:hint="eastAsia"/>
              </w:rPr>
              <w:t>账户编号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2814F3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2814F3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2814F3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31565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1843" w:type="dxa"/>
            <w:gridSpan w:val="2"/>
            <w:shd w:val="clear" w:color="auto" w:fill="F8F8F8"/>
          </w:tcPr>
          <w:p w:rsidR="008D340E" w:rsidRPr="00BE3104" w:rsidRDefault="008D340E" w:rsidP="00BE3104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ccountName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账户名称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31565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1843" w:type="dxa"/>
            <w:gridSpan w:val="2"/>
            <w:shd w:val="clear" w:color="auto" w:fill="F8F8F8"/>
          </w:tcPr>
          <w:p w:rsidR="008D340E" w:rsidRPr="00BE3104" w:rsidRDefault="008D340E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ointBalace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积分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31565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1843" w:type="dxa"/>
            <w:gridSpan w:val="2"/>
            <w:shd w:val="clear" w:color="auto" w:fill="F8F8F8"/>
          </w:tcPr>
          <w:p w:rsidR="008D340E" w:rsidRPr="00BE3104" w:rsidRDefault="008D340E" w:rsidP="00BE3104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ccountStatus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DC5568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账户状态</w:t>
            </w:r>
            <w:r>
              <w:rPr>
                <w:rFonts w:hint="eastAsia"/>
                <w:lang w:eastAsia="zh-CN"/>
              </w:rPr>
              <w:t>，枚举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31565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1843" w:type="dxa"/>
            <w:gridSpan w:val="2"/>
            <w:shd w:val="clear" w:color="auto" w:fill="F8F8F8"/>
          </w:tcPr>
          <w:p w:rsidR="008D340E" w:rsidRPr="00BE3104" w:rsidRDefault="008D340E" w:rsidP="00BE3104">
            <w:r>
              <w:rPr>
                <w:rFonts w:hint="eastAsia"/>
                <w:lang w:eastAsia="zh-CN"/>
              </w:rPr>
              <w:t>p</w:t>
            </w:r>
            <w:r w:rsidRPr="00BE3104">
              <w:t>aymentMethod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支付类型</w:t>
            </w:r>
            <w:r>
              <w:rPr>
                <w:rFonts w:hint="eastAsia"/>
                <w:lang w:eastAsia="zh-CN"/>
              </w:rPr>
              <w:t>，枚举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31565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1843" w:type="dxa"/>
            <w:gridSpan w:val="2"/>
            <w:shd w:val="clear" w:color="auto" w:fill="F8F8F8"/>
          </w:tcPr>
          <w:p w:rsidR="008D340E" w:rsidRDefault="008D340E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minNeedAmount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545E1C">
            <w:r w:rsidRPr="00C01BAB">
              <w:t>最低缴费金额</w:t>
            </w:r>
            <w:r w:rsidRPr="00C01BAB">
              <w:rPr>
                <w:rFonts w:hint="eastAsia"/>
              </w:rPr>
              <w:t>(</w:t>
            </w:r>
            <w:r w:rsidRPr="00C01BAB">
              <w:rPr>
                <w:rFonts w:hint="eastAsia"/>
              </w:rPr>
              <w:t>分</w:t>
            </w:r>
            <w:r w:rsidRPr="00C01BAB">
              <w:rPr>
                <w:rFonts w:hint="eastAsia"/>
              </w:rPr>
              <w:t>)</w:t>
            </w:r>
            <w:r w:rsidRPr="00BE3104">
              <w:rPr>
                <w:rFonts w:hint="eastAsia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7A71EA" w:rsidRPr="00BE3104" w:rsidTr="0031565E">
        <w:tc>
          <w:tcPr>
            <w:tcW w:w="594" w:type="dxa"/>
            <w:vMerge/>
            <w:shd w:val="clear" w:color="auto" w:fill="F8F8F8"/>
          </w:tcPr>
          <w:p w:rsidR="007A71EA" w:rsidRPr="00BE3104" w:rsidRDefault="007A71EA" w:rsidP="00BE3104"/>
        </w:tc>
        <w:tc>
          <w:tcPr>
            <w:tcW w:w="1843" w:type="dxa"/>
            <w:gridSpan w:val="2"/>
            <w:shd w:val="clear" w:color="auto" w:fill="F8F8F8"/>
          </w:tcPr>
          <w:p w:rsidR="007A71EA" w:rsidRDefault="00EA7F50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creditId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A71EA" w:rsidRPr="00A00422" w:rsidRDefault="00A00422" w:rsidP="008C140C">
            <w:pPr>
              <w:rPr>
                <w:lang w:eastAsia="zh-CN"/>
              </w:rPr>
            </w:pPr>
            <w:r w:rsidRPr="00A00422">
              <w:rPr>
                <w:rFonts w:hint="eastAsia"/>
              </w:rPr>
              <w:t>信用等级</w:t>
            </w:r>
            <w:r w:rsidR="00E403A5">
              <w:rPr>
                <w:rFonts w:hint="eastAsia"/>
                <w:lang w:eastAsia="zh-CN"/>
              </w:rPr>
              <w:t>:</w:t>
            </w:r>
            <w:r w:rsidR="00FC6D82">
              <w:rPr>
                <w:rFonts w:hint="eastAsia"/>
                <w:lang w:eastAsia="zh-CN"/>
              </w:rPr>
              <w:t>1,</w:t>
            </w:r>
            <w:r w:rsidR="00FC6D82">
              <w:rPr>
                <w:rFonts w:hint="eastAsia"/>
                <w:lang w:eastAsia="zh-CN"/>
              </w:rPr>
              <w:t>一般</w:t>
            </w:r>
            <w:r w:rsidR="00FC6D82">
              <w:rPr>
                <w:rFonts w:hint="eastAsia"/>
                <w:lang w:eastAsia="zh-CN"/>
              </w:rPr>
              <w:t xml:space="preserve"> 2,</w:t>
            </w:r>
            <w:r w:rsidR="00FC6D82">
              <w:rPr>
                <w:rFonts w:hint="eastAsia"/>
                <w:lang w:eastAsia="zh-CN"/>
              </w:rPr>
              <w:t>良</w:t>
            </w:r>
            <w:r w:rsidR="00FC6D82">
              <w:rPr>
                <w:rFonts w:hint="eastAsia"/>
                <w:lang w:eastAsia="zh-CN"/>
              </w:rPr>
              <w:t xml:space="preserve"> 3</w:t>
            </w:r>
            <w:r w:rsidR="008C140C">
              <w:rPr>
                <w:rFonts w:hint="eastAsia"/>
                <w:lang w:eastAsia="zh-CN"/>
              </w:rPr>
              <w:t>,</w:t>
            </w:r>
            <w:r w:rsidR="00FC6D82">
              <w:rPr>
                <w:rFonts w:hint="eastAsia"/>
                <w:lang w:eastAsia="zh-CN"/>
              </w:rPr>
              <w:t>优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A71EA" w:rsidRPr="00BE3104" w:rsidRDefault="00C91F76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A71EA" w:rsidRDefault="00C91F76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A71EA" w:rsidRPr="00BE3104" w:rsidRDefault="00C91F76" w:rsidP="00BE3104">
            <w:r w:rsidRPr="00BE3104">
              <w:rPr>
                <w:rFonts w:hint="eastAsia"/>
              </w:rPr>
              <w:t>OUT</w:t>
            </w:r>
          </w:p>
        </w:tc>
      </w:tr>
      <w:tr w:rsidR="009D684A" w:rsidRPr="00BE3104" w:rsidTr="0031565E">
        <w:tc>
          <w:tcPr>
            <w:tcW w:w="594" w:type="dxa"/>
            <w:vMerge/>
            <w:shd w:val="clear" w:color="auto" w:fill="F8F8F8"/>
          </w:tcPr>
          <w:p w:rsidR="009D684A" w:rsidRPr="00BE3104" w:rsidRDefault="009D684A" w:rsidP="00BE3104"/>
        </w:tc>
        <w:tc>
          <w:tcPr>
            <w:tcW w:w="1843" w:type="dxa"/>
            <w:gridSpan w:val="2"/>
            <w:shd w:val="clear" w:color="auto" w:fill="F8F8F8"/>
          </w:tcPr>
          <w:p w:rsidR="009D684A" w:rsidRDefault="00EA7F50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accountCredit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D684A" w:rsidRPr="00A00422" w:rsidRDefault="009D684A" w:rsidP="00545E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当前信用额度</w:t>
            </w:r>
            <w:r w:rsidR="001F41B5">
              <w:rPr>
                <w:rFonts w:hint="eastAsia"/>
                <w:lang w:eastAsia="zh-CN"/>
              </w:rPr>
              <w:t>（分）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D684A" w:rsidRPr="00BE3104" w:rsidRDefault="00C91F76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D684A" w:rsidRDefault="00C91F76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D684A" w:rsidRPr="00BE3104" w:rsidRDefault="00C91F76" w:rsidP="00BE3104">
            <w:r w:rsidRPr="00BE3104">
              <w:rPr>
                <w:rFonts w:hint="eastAsia"/>
              </w:rPr>
              <w:t>OUT</w:t>
            </w:r>
          </w:p>
        </w:tc>
      </w:tr>
      <w:tr w:rsidR="00405242" w:rsidRPr="00BE3104" w:rsidTr="0031565E">
        <w:tc>
          <w:tcPr>
            <w:tcW w:w="594" w:type="dxa"/>
            <w:vMerge/>
            <w:shd w:val="clear" w:color="auto" w:fill="F8F8F8"/>
          </w:tcPr>
          <w:p w:rsidR="00405242" w:rsidRPr="00BE3104" w:rsidRDefault="00405242" w:rsidP="00BE3104"/>
        </w:tc>
        <w:tc>
          <w:tcPr>
            <w:tcW w:w="1843" w:type="dxa"/>
            <w:gridSpan w:val="2"/>
            <w:shd w:val="clear" w:color="auto" w:fill="F8F8F8"/>
          </w:tcPr>
          <w:p w:rsidR="00405242" w:rsidRDefault="00646D06" w:rsidP="00646D0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="00405242">
              <w:rPr>
                <w:rFonts w:hint="eastAsia"/>
                <w:lang w:eastAsia="zh-CN"/>
              </w:rPr>
              <w:t>redit</w:t>
            </w:r>
            <w:r>
              <w:rPr>
                <w:rFonts w:hint="eastAsia"/>
                <w:lang w:eastAsia="zh-CN"/>
              </w:rPr>
              <w:t>Can</w:t>
            </w:r>
            <w:r w:rsidR="00405242">
              <w:rPr>
                <w:rFonts w:hint="eastAsia"/>
                <w:lang w:eastAsia="zh-CN"/>
              </w:rPr>
              <w:t>Set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05242" w:rsidRDefault="00405242" w:rsidP="00B35F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信用额度</w:t>
            </w:r>
            <w:r w:rsidR="00AF596C">
              <w:rPr>
                <w:rFonts w:hint="eastAsia"/>
                <w:lang w:eastAsia="zh-CN"/>
              </w:rPr>
              <w:t>可设置</w:t>
            </w:r>
            <w:r w:rsidR="006E762F">
              <w:rPr>
                <w:rFonts w:hint="eastAsia"/>
                <w:lang w:eastAsia="zh-CN"/>
              </w:rPr>
              <w:t>:1</w:t>
            </w:r>
            <w:r w:rsidR="006E762F">
              <w:rPr>
                <w:rFonts w:hint="eastAsia"/>
                <w:lang w:eastAsia="zh-CN"/>
              </w:rPr>
              <w:t>，可设置</w:t>
            </w:r>
            <w:r w:rsidR="006E762F">
              <w:rPr>
                <w:rFonts w:hint="eastAsia"/>
                <w:lang w:eastAsia="zh-CN"/>
              </w:rPr>
              <w:t xml:space="preserve"> </w:t>
            </w:r>
            <w:r w:rsidR="00B35F01">
              <w:rPr>
                <w:rFonts w:hint="eastAsia"/>
                <w:lang w:eastAsia="zh-CN"/>
              </w:rPr>
              <w:t>0</w:t>
            </w:r>
            <w:r w:rsidR="006E762F">
              <w:rPr>
                <w:rFonts w:hint="eastAsia"/>
                <w:lang w:eastAsia="zh-CN"/>
              </w:rPr>
              <w:t>，不可设置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05242" w:rsidRPr="00BE3104" w:rsidRDefault="00405242" w:rsidP="00BE3104">
            <w:pPr>
              <w:rPr>
                <w:lang w:eastAsia="zh-CN"/>
              </w:rPr>
            </w:pPr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05242" w:rsidRDefault="00405242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05242" w:rsidRPr="00BE3104" w:rsidRDefault="00405242" w:rsidP="00CB3B7D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8D340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426" w:type="dxa"/>
            <w:vMerge w:val="restart"/>
            <w:shd w:val="clear" w:color="auto" w:fill="F8F8F8"/>
          </w:tcPr>
          <w:p w:rsidR="008D340E" w:rsidRDefault="008D340E" w:rsidP="00BE3104">
            <w:r w:rsidRPr="00B178C8">
              <w:t>B</w:t>
            </w:r>
            <w:r w:rsidRPr="00B178C8">
              <w:rPr>
                <w:rFonts w:hint="eastAsia"/>
              </w:rPr>
              <w:lastRenderedPageBreak/>
              <w:t>ook</w:t>
            </w:r>
          </w:p>
        </w:tc>
        <w:tc>
          <w:tcPr>
            <w:tcW w:w="1417" w:type="dxa"/>
            <w:shd w:val="clear" w:color="auto" w:fill="F8F8F8"/>
          </w:tcPr>
          <w:p w:rsidR="008D340E" w:rsidRDefault="008D340E" w:rsidP="00BE3104">
            <w:r w:rsidRPr="00B178C8">
              <w:lastRenderedPageBreak/>
              <w:t xml:space="preserve">itemName      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178C8" w:rsidRDefault="008D340E" w:rsidP="00545E1C">
            <w:r w:rsidRPr="00B178C8">
              <w:rPr>
                <w:rFonts w:hint="eastAsia"/>
              </w:rPr>
              <w:t>账本科目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Default="008D340E" w:rsidP="00BE3104">
            <w:r w:rsidRPr="00B178C8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OUT</w:t>
            </w:r>
          </w:p>
        </w:tc>
      </w:tr>
      <w:tr w:rsidR="008D340E" w:rsidRPr="00BE3104" w:rsidTr="008D340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426" w:type="dxa"/>
            <w:vMerge/>
            <w:shd w:val="clear" w:color="auto" w:fill="F8F8F8"/>
          </w:tcPr>
          <w:p w:rsidR="008D340E" w:rsidRDefault="008D340E" w:rsidP="00BE3104"/>
        </w:tc>
        <w:tc>
          <w:tcPr>
            <w:tcW w:w="1417" w:type="dxa"/>
            <w:shd w:val="clear" w:color="auto" w:fill="F8F8F8"/>
          </w:tcPr>
          <w:p w:rsidR="008D340E" w:rsidRDefault="008D340E" w:rsidP="00BE3104">
            <w:r w:rsidRPr="00B178C8">
              <w:t>amount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178C8" w:rsidRDefault="008D340E" w:rsidP="00545E1C">
            <w:r w:rsidRPr="00B178C8">
              <w:rPr>
                <w:rFonts w:hint="eastAsia"/>
              </w:rPr>
              <w:t>账本金额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t>L</w:t>
            </w:r>
            <w:r w:rsidRPr="00B178C8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Default="008D340E" w:rsidP="00BE3104">
            <w:r w:rsidRPr="00B178C8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OUT</w:t>
            </w:r>
          </w:p>
        </w:tc>
      </w:tr>
      <w:tr w:rsidR="008D340E" w:rsidRPr="00BE3104" w:rsidTr="008D340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426" w:type="dxa"/>
            <w:vMerge/>
            <w:shd w:val="clear" w:color="auto" w:fill="F8F8F8"/>
          </w:tcPr>
          <w:p w:rsidR="008D340E" w:rsidRDefault="008D340E" w:rsidP="00BE3104"/>
        </w:tc>
        <w:tc>
          <w:tcPr>
            <w:tcW w:w="1417" w:type="dxa"/>
            <w:shd w:val="clear" w:color="auto" w:fill="F8F8F8"/>
          </w:tcPr>
          <w:p w:rsidR="008D340E" w:rsidRDefault="008D340E" w:rsidP="00BE3104">
            <w:r w:rsidRPr="00B178C8">
              <w:t xml:space="preserve">payAmount    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178C8" w:rsidRDefault="008D340E" w:rsidP="00545E1C">
            <w:r w:rsidRPr="00B178C8">
              <w:rPr>
                <w:rFonts w:hint="eastAsia"/>
              </w:rPr>
              <w:t>未销账金额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t>L</w:t>
            </w:r>
            <w:r w:rsidRPr="00B178C8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Default="008D340E" w:rsidP="00BE3104">
            <w:r w:rsidRPr="00B178C8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OUT</w:t>
            </w:r>
          </w:p>
        </w:tc>
      </w:tr>
      <w:tr w:rsidR="008D340E" w:rsidRPr="00BE3104" w:rsidTr="008D340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426" w:type="dxa"/>
            <w:vMerge/>
            <w:shd w:val="clear" w:color="auto" w:fill="F8F8F8"/>
          </w:tcPr>
          <w:p w:rsidR="008D340E" w:rsidRDefault="008D340E" w:rsidP="00BE3104"/>
        </w:tc>
        <w:tc>
          <w:tcPr>
            <w:tcW w:w="1417" w:type="dxa"/>
            <w:shd w:val="clear" w:color="auto" w:fill="F8F8F8"/>
          </w:tcPr>
          <w:p w:rsidR="008D340E" w:rsidRDefault="008D340E" w:rsidP="00BE3104">
            <w:r w:rsidRPr="00B178C8">
              <w:t>feeCycleTotal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178C8" w:rsidRDefault="008D340E" w:rsidP="00545E1C">
            <w:r w:rsidRPr="00B178C8">
              <w:rPr>
                <w:rFonts w:hint="eastAsia"/>
              </w:rPr>
              <w:t>周期累计金额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t>L</w:t>
            </w:r>
            <w:r w:rsidRPr="00B178C8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Default="008D340E" w:rsidP="00BE3104">
            <w:r w:rsidRPr="00B178C8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OUT</w:t>
            </w:r>
          </w:p>
        </w:tc>
      </w:tr>
      <w:tr w:rsidR="008D340E" w:rsidRPr="00BE3104" w:rsidTr="008D340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426" w:type="dxa"/>
            <w:vMerge/>
            <w:shd w:val="clear" w:color="auto" w:fill="F8F8F8"/>
          </w:tcPr>
          <w:p w:rsidR="008D340E" w:rsidRDefault="008D340E" w:rsidP="00BE3104"/>
        </w:tc>
        <w:tc>
          <w:tcPr>
            <w:tcW w:w="1417" w:type="dxa"/>
            <w:shd w:val="clear" w:color="auto" w:fill="F8F8F8"/>
          </w:tcPr>
          <w:p w:rsidR="008D340E" w:rsidRDefault="008D340E" w:rsidP="00BE3104">
            <w:r w:rsidRPr="00B178C8">
              <w:t>feeDetailTotal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178C8" w:rsidRDefault="008D340E" w:rsidP="00545E1C">
            <w:r w:rsidRPr="00B178C8">
              <w:rPr>
                <w:rFonts w:hint="eastAsia"/>
              </w:rPr>
              <w:t>详单累计金额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t>L</w:t>
            </w:r>
            <w:r w:rsidRPr="00B178C8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Default="008D340E" w:rsidP="00BE3104">
            <w:r w:rsidRPr="00B178C8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OUT</w:t>
            </w:r>
          </w:p>
        </w:tc>
      </w:tr>
      <w:tr w:rsidR="008D340E" w:rsidRPr="00BE3104" w:rsidTr="008D340E">
        <w:tc>
          <w:tcPr>
            <w:tcW w:w="594" w:type="dxa"/>
            <w:vMerge/>
            <w:shd w:val="clear" w:color="auto" w:fill="F8F8F8"/>
          </w:tcPr>
          <w:p w:rsidR="008D340E" w:rsidRPr="00BE3104" w:rsidRDefault="008D340E" w:rsidP="00BE3104"/>
        </w:tc>
        <w:tc>
          <w:tcPr>
            <w:tcW w:w="426" w:type="dxa"/>
            <w:vMerge/>
            <w:shd w:val="clear" w:color="auto" w:fill="F8F8F8"/>
          </w:tcPr>
          <w:p w:rsidR="008D340E" w:rsidRDefault="008D340E" w:rsidP="00BE3104"/>
        </w:tc>
        <w:tc>
          <w:tcPr>
            <w:tcW w:w="1417" w:type="dxa"/>
            <w:shd w:val="clear" w:color="auto" w:fill="F8F8F8"/>
          </w:tcPr>
          <w:p w:rsidR="008D340E" w:rsidRDefault="008D340E" w:rsidP="00BE3104">
            <w:r w:rsidRPr="00B178C8">
              <w:t>feeTotal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178C8" w:rsidRDefault="007E3E2D" w:rsidP="00545E1C">
            <w:r w:rsidRPr="00B178C8">
              <w:rPr>
                <w:rFonts w:hint="eastAsia"/>
              </w:rPr>
              <w:t>账本余</w:t>
            </w:r>
            <w:r w:rsidR="008D340E" w:rsidRPr="00B178C8">
              <w:rPr>
                <w:rFonts w:hint="eastAsia"/>
              </w:rPr>
              <w:t>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t>L</w:t>
            </w:r>
            <w:r w:rsidRPr="00B178C8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Default="008D340E" w:rsidP="00BE3104">
            <w:r w:rsidRPr="00B178C8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178C8">
              <w:rPr>
                <w:rFonts w:hint="eastAsia"/>
              </w:rPr>
              <w:t>OUT</w:t>
            </w:r>
          </w:p>
        </w:tc>
      </w:tr>
      <w:tr w:rsidR="008D340E" w:rsidRPr="00BE3104" w:rsidTr="00671E33">
        <w:tc>
          <w:tcPr>
            <w:tcW w:w="2437" w:type="dxa"/>
            <w:gridSpan w:val="3"/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  <w:tr w:rsidR="008D340E" w:rsidRPr="00BE3104" w:rsidTr="000A7625">
        <w:tc>
          <w:tcPr>
            <w:tcW w:w="2437" w:type="dxa"/>
            <w:gridSpan w:val="3"/>
            <w:tcBorders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D340E" w:rsidRPr="00BE3104" w:rsidRDefault="008D340E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914A43" w:rsidRPr="00B31869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4" w:name="_Toc345337022"/>
      <w:r w:rsidRPr="00B3186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31869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324"/>
    </w:p>
    <w:p w:rsidR="00435C74" w:rsidRPr="00BE3104" w:rsidRDefault="00EF107C" w:rsidP="00BE3104">
      <w:r>
        <w:rPr>
          <w:rFonts w:hint="eastAsia"/>
        </w:rPr>
        <w:t>system-no = 15</w:t>
      </w:r>
      <w:r w:rsidR="00435C74" w:rsidRPr="00BE3104">
        <w:rPr>
          <w:rFonts w:hint="eastAsia"/>
        </w:rPr>
        <w:t xml:space="preserve"> </w:t>
      </w:r>
    </w:p>
    <w:p w:rsidR="00435C74" w:rsidRPr="00BE3104" w:rsidRDefault="00435C74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E51E21">
        <w:rPr>
          <w:rFonts w:hint="eastAsia"/>
          <w:lang w:eastAsia="zh-CN"/>
        </w:rPr>
        <w:t>1505</w:t>
      </w:r>
    </w:p>
    <w:p w:rsidR="00435C74" w:rsidRPr="00BE3104" w:rsidRDefault="00435C74" w:rsidP="00BE3104">
      <w:r w:rsidRPr="00BE3104">
        <w:rPr>
          <w:rFonts w:hint="eastAsia"/>
        </w:rPr>
        <w:t>请求内容：</w:t>
      </w:r>
    </w:p>
    <w:p w:rsidR="0090459E" w:rsidRDefault="0090459E" w:rsidP="0090459E">
      <w:r>
        <w:t>&lt;oss-request&gt;</w:t>
      </w:r>
    </w:p>
    <w:p w:rsidR="0090459E" w:rsidRDefault="0090459E" w:rsidP="0090459E">
      <w:r>
        <w:tab/>
        <w:t>&lt;property name="objectId" value="7854"/&gt;</w:t>
      </w:r>
    </w:p>
    <w:p w:rsidR="0090459E" w:rsidRDefault="0090459E" w:rsidP="0090459E">
      <w:r>
        <w:tab/>
        <w:t>&lt;property name="searchType" value="</w:t>
      </w:r>
      <w:r w:rsidR="002342A0">
        <w:rPr>
          <w:rFonts w:hint="eastAsia"/>
          <w:lang w:eastAsia="zh-CN"/>
        </w:rPr>
        <w:t>3</w:t>
      </w:r>
      <w:r>
        <w:t>"/&gt;</w:t>
      </w:r>
    </w:p>
    <w:p w:rsidR="0090459E" w:rsidRDefault="0090459E" w:rsidP="0090459E">
      <w:pPr>
        <w:rPr>
          <w:lang w:eastAsia="zh-CN"/>
        </w:rPr>
      </w:pPr>
      <w:r>
        <w:t>&lt;/oss-request&gt;</w:t>
      </w:r>
    </w:p>
    <w:p w:rsidR="00435C74" w:rsidRPr="00BE3104" w:rsidRDefault="00435C74" w:rsidP="0090459E">
      <w:r w:rsidRPr="00BE3104">
        <w:rPr>
          <w:rFonts w:hint="eastAsia"/>
        </w:rPr>
        <w:t>输出参数：</w:t>
      </w:r>
    </w:p>
    <w:p w:rsidR="00435C74" w:rsidRPr="00BE3104" w:rsidRDefault="00435C74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435C74" w:rsidRPr="00BE3104" w:rsidRDefault="00435C74" w:rsidP="00BE3104">
      <w:r w:rsidRPr="00BE3104">
        <w:rPr>
          <w:rFonts w:hint="eastAsia"/>
        </w:rPr>
        <w:t>&lt;oss-response</w:t>
      </w:r>
      <w:r w:rsidR="00CD0E50" w:rsidRPr="00BE3104">
        <w:rPr>
          <w:rFonts w:hint="eastAsia"/>
        </w:rPr>
        <w:t xml:space="preserve"> </w:t>
      </w:r>
      <w:r w:rsidR="00E16363">
        <w:rPr>
          <w:rFonts w:hint="eastAsia"/>
        </w:rPr>
        <w:t>return-code</w:t>
      </w:r>
      <w:r w:rsidR="00E4402F" w:rsidRPr="00BE3104">
        <w:rPr>
          <w:rFonts w:hint="eastAsia"/>
        </w:rPr>
        <w:t xml:space="preserve"> ="0" return-message="</w:t>
      </w:r>
      <w:r w:rsidR="00435A11">
        <w:rPr>
          <w:rFonts w:hint="eastAsia"/>
          <w:lang w:eastAsia="zh-CN"/>
        </w:rPr>
        <w:t>账户信息查询成功</w:t>
      </w:r>
      <w:r w:rsidR="00E4402F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744FD0" w:rsidRDefault="008D340E" w:rsidP="008D340E">
      <w:pPr>
        <w:rPr>
          <w:lang w:eastAsia="zh-CN"/>
        </w:rPr>
      </w:pPr>
      <w:r>
        <w:t>&lt;account accountId = "4567890" accountCode=" 100509108" accountName="fff"</w:t>
      </w:r>
      <w:r>
        <w:rPr>
          <w:rFonts w:hint="eastAsia"/>
          <w:lang w:eastAsia="zh-CN"/>
        </w:rPr>
        <w:t xml:space="preserve"> </w:t>
      </w:r>
      <w:r w:rsidR="00744FD0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ointBalace</w:t>
      </w:r>
      <w:r>
        <w:rPr>
          <w:rFonts w:hint="eastAsia"/>
          <w:lang w:eastAsia="zh-CN"/>
        </w:rPr>
        <w:t>="0" a</w:t>
      </w:r>
      <w:r w:rsidRPr="00BE3104">
        <w:rPr>
          <w:rFonts w:hint="eastAsia"/>
        </w:rPr>
        <w:t>ccountStatus</w:t>
      </w:r>
      <w:r>
        <w:rPr>
          <w:rFonts w:hint="eastAsia"/>
          <w:lang w:eastAsia="zh-CN"/>
        </w:rPr>
        <w:t>="0"</w:t>
      </w:r>
      <w:r>
        <w:t xml:space="preserve"> </w:t>
      </w:r>
      <w:r>
        <w:rPr>
          <w:rFonts w:hint="eastAsia"/>
          <w:lang w:eastAsia="zh-CN"/>
        </w:rPr>
        <w:t>p</w:t>
      </w:r>
      <w:r w:rsidRPr="00BE3104">
        <w:t>aymentMethod</w:t>
      </w:r>
      <w:r>
        <w:t xml:space="preserve"> </w:t>
      </w:r>
      <w:r>
        <w:rPr>
          <w:rFonts w:hint="eastAsia"/>
          <w:lang w:eastAsia="zh-CN"/>
        </w:rPr>
        <w:t>="0" minNeedAmount</w:t>
      </w:r>
      <w:r>
        <w:t xml:space="preserve"> </w:t>
      </w:r>
      <w:r>
        <w:rPr>
          <w:rFonts w:hint="eastAsia"/>
          <w:lang w:eastAsia="zh-CN"/>
        </w:rPr>
        <w:t>="0"</w:t>
      </w:r>
    </w:p>
    <w:p w:rsidR="008D340E" w:rsidRDefault="00744FD0" w:rsidP="00744FD0">
      <w:r>
        <w:t>creditId</w:t>
      </w:r>
      <w:r>
        <w:rPr>
          <w:rFonts w:hint="eastAsia"/>
          <w:lang w:eastAsia="zh-CN"/>
        </w:rPr>
        <w:t>="</w:t>
      </w:r>
      <w:r w:rsidR="00AF52BF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" </w:t>
      </w:r>
      <w:r>
        <w:t>accountCredit</w:t>
      </w:r>
      <w:r>
        <w:rPr>
          <w:rFonts w:hint="eastAsia"/>
          <w:lang w:eastAsia="zh-CN"/>
        </w:rPr>
        <w:t xml:space="preserve">="0" </w:t>
      </w:r>
      <w:r>
        <w:t>creditCanSet</w:t>
      </w:r>
      <w:r>
        <w:rPr>
          <w:rFonts w:hint="eastAsia"/>
          <w:lang w:eastAsia="zh-CN"/>
        </w:rPr>
        <w:t>="1"</w:t>
      </w:r>
      <w:r w:rsidR="008D340E">
        <w:t>&gt;</w:t>
      </w:r>
    </w:p>
    <w:p w:rsidR="008D340E" w:rsidRPr="00DA18FA" w:rsidRDefault="008D340E" w:rsidP="008D340E">
      <w:r w:rsidRPr="00DA18FA">
        <w:tab/>
      </w:r>
      <w:r w:rsidRPr="00DA18FA">
        <w:rPr>
          <w:rFonts w:hint="eastAsia"/>
        </w:rPr>
        <w:tab/>
      </w:r>
      <w:r w:rsidRPr="00DA18FA">
        <w:t>&lt;book itemName="</w:t>
      </w:r>
      <w:r w:rsidRPr="00DA18FA">
        <w:t>现金</w:t>
      </w:r>
      <w:r w:rsidRPr="00DA18FA">
        <w:t>" amount="</w:t>
      </w:r>
      <w:r w:rsidRPr="00DA18FA">
        <w:rPr>
          <w:rFonts w:hint="eastAsia"/>
        </w:rPr>
        <w:t>0</w:t>
      </w:r>
      <w:r w:rsidRPr="00DA18FA">
        <w:t>" payAmount="</w:t>
      </w:r>
      <w:r w:rsidRPr="00DA18FA">
        <w:rPr>
          <w:rFonts w:hint="eastAsia"/>
        </w:rPr>
        <w:t>0</w:t>
      </w:r>
      <w:r w:rsidRPr="00DA18FA">
        <w:t>" feeCycleTotal="</w:t>
      </w:r>
      <w:r w:rsidRPr="00DA18FA">
        <w:rPr>
          <w:rFonts w:hint="eastAsia"/>
        </w:rPr>
        <w:t>0</w:t>
      </w:r>
      <w:r w:rsidRPr="00DA18FA">
        <w:t>" feeDetailTotal="</w:t>
      </w:r>
      <w:r w:rsidRPr="00DA18FA">
        <w:rPr>
          <w:rFonts w:hint="eastAsia"/>
        </w:rPr>
        <w:t>0</w:t>
      </w:r>
      <w:r w:rsidRPr="00DA18FA">
        <w:t>" feeTotal ="</w:t>
      </w:r>
      <w:r w:rsidRPr="00DA18FA">
        <w:rPr>
          <w:rFonts w:hint="eastAsia"/>
        </w:rPr>
        <w:t>0</w:t>
      </w:r>
      <w:r w:rsidRPr="00DA18FA">
        <w:t>" &gt;&lt;book/&gt;</w:t>
      </w:r>
    </w:p>
    <w:p w:rsidR="008D340E" w:rsidRPr="00DA18FA" w:rsidRDefault="008D340E" w:rsidP="008D340E">
      <w:r w:rsidRPr="00DA18FA">
        <w:tab/>
      </w:r>
      <w:r w:rsidRPr="00DA18FA">
        <w:rPr>
          <w:rFonts w:hint="eastAsia"/>
        </w:rPr>
        <w:tab/>
      </w:r>
      <w:r w:rsidRPr="00DA18FA">
        <w:t>&lt;book itemName="</w:t>
      </w:r>
      <w:r w:rsidRPr="00DA18FA">
        <w:t>包年账本</w:t>
      </w:r>
      <w:r w:rsidRPr="00DA18FA">
        <w:t>" amount="110</w:t>
      </w:r>
      <w:r w:rsidRPr="00DA18FA">
        <w:rPr>
          <w:rFonts w:hint="eastAsia"/>
        </w:rPr>
        <w:t>00</w:t>
      </w:r>
      <w:r w:rsidRPr="00DA18FA">
        <w:t>" payAmount="</w:t>
      </w:r>
      <w:r w:rsidRPr="00DA18FA">
        <w:rPr>
          <w:rFonts w:hint="eastAsia"/>
        </w:rPr>
        <w:t>0</w:t>
      </w:r>
      <w:r w:rsidRPr="00DA18FA">
        <w:t>" feeCycleTotal="</w:t>
      </w:r>
      <w:r w:rsidRPr="00DA18FA">
        <w:rPr>
          <w:rFonts w:hint="eastAsia"/>
        </w:rPr>
        <w:t>0</w:t>
      </w:r>
      <w:r w:rsidRPr="00DA18FA">
        <w:t>" feeDetailTotal="</w:t>
      </w:r>
      <w:r w:rsidRPr="00DA18FA">
        <w:rPr>
          <w:rFonts w:hint="eastAsia"/>
        </w:rPr>
        <w:t>0</w:t>
      </w:r>
      <w:r w:rsidRPr="00DA18FA">
        <w:t>" feeTotal ="110</w:t>
      </w:r>
      <w:r w:rsidRPr="00DA18FA">
        <w:rPr>
          <w:rFonts w:hint="eastAsia"/>
        </w:rPr>
        <w:t>00</w:t>
      </w:r>
      <w:r w:rsidRPr="00DA18FA">
        <w:t>" &gt;&lt;book/&gt;</w:t>
      </w:r>
    </w:p>
    <w:p w:rsidR="008D340E" w:rsidRPr="00DA18FA" w:rsidRDefault="008D340E" w:rsidP="008D340E">
      <w:r w:rsidRPr="00DA18FA">
        <w:lastRenderedPageBreak/>
        <w:tab/>
      </w:r>
      <w:r w:rsidRPr="00DA18FA">
        <w:rPr>
          <w:rFonts w:hint="eastAsia"/>
        </w:rPr>
        <w:tab/>
      </w:r>
      <w:r w:rsidRPr="00DA18FA">
        <w:t>&lt;book itemName="</w:t>
      </w:r>
      <w:r w:rsidRPr="00DA18FA">
        <w:t>增值点</w:t>
      </w:r>
      <w:r w:rsidRPr="00DA18FA">
        <w:t>" amount="</w:t>
      </w:r>
      <w:r w:rsidRPr="00DA18FA">
        <w:rPr>
          <w:rFonts w:hint="eastAsia"/>
        </w:rPr>
        <w:t>0</w:t>
      </w:r>
      <w:r w:rsidRPr="00DA18FA">
        <w:t>" payAmount="</w:t>
      </w:r>
      <w:r w:rsidRPr="00DA18FA">
        <w:rPr>
          <w:rFonts w:hint="eastAsia"/>
        </w:rPr>
        <w:t>0</w:t>
      </w:r>
      <w:r w:rsidRPr="00DA18FA">
        <w:t>" feeCycleTotal="</w:t>
      </w:r>
      <w:r w:rsidRPr="00DA18FA">
        <w:rPr>
          <w:rFonts w:hint="eastAsia"/>
        </w:rPr>
        <w:t>0</w:t>
      </w:r>
      <w:r w:rsidRPr="00DA18FA">
        <w:t>" feeDetailTotal="</w:t>
      </w:r>
      <w:r w:rsidRPr="00DA18FA">
        <w:rPr>
          <w:rFonts w:hint="eastAsia"/>
        </w:rPr>
        <w:t>0</w:t>
      </w:r>
      <w:r w:rsidRPr="00DA18FA">
        <w:t>" feeTotal ="</w:t>
      </w:r>
      <w:r w:rsidRPr="00DA18FA">
        <w:rPr>
          <w:rFonts w:hint="eastAsia"/>
        </w:rPr>
        <w:t>0</w:t>
      </w:r>
      <w:r w:rsidRPr="00DA18FA">
        <w:t>" &gt;&lt;book/&gt;</w:t>
      </w:r>
    </w:p>
    <w:p w:rsidR="008D340E" w:rsidRPr="00DA18FA" w:rsidRDefault="008D340E" w:rsidP="008D340E">
      <w:r w:rsidRPr="00DA18FA">
        <w:tab/>
      </w:r>
      <w:r w:rsidRPr="00DA18FA">
        <w:rPr>
          <w:rFonts w:hint="eastAsia"/>
        </w:rPr>
        <w:tab/>
      </w:r>
      <w:r w:rsidRPr="00DA18FA">
        <w:t>&lt;book itemName="</w:t>
      </w:r>
      <w:r w:rsidRPr="00DA18FA">
        <w:rPr>
          <w:rFonts w:hint="eastAsia"/>
        </w:rPr>
        <w:t>优惠</w:t>
      </w:r>
      <w:r w:rsidRPr="00DA18FA">
        <w:t>点</w:t>
      </w:r>
      <w:r w:rsidRPr="00DA18FA">
        <w:t>" amount="</w:t>
      </w:r>
      <w:r w:rsidRPr="00DA18FA">
        <w:rPr>
          <w:rFonts w:hint="eastAsia"/>
        </w:rPr>
        <w:t>0</w:t>
      </w:r>
      <w:r w:rsidRPr="00DA18FA">
        <w:t>" payAmount="</w:t>
      </w:r>
      <w:r w:rsidRPr="00DA18FA">
        <w:rPr>
          <w:rFonts w:hint="eastAsia"/>
        </w:rPr>
        <w:t>0</w:t>
      </w:r>
      <w:r w:rsidRPr="00DA18FA">
        <w:t>" feeCycleTotal="</w:t>
      </w:r>
      <w:r w:rsidRPr="00DA18FA">
        <w:rPr>
          <w:rFonts w:hint="eastAsia"/>
        </w:rPr>
        <w:t>0</w:t>
      </w:r>
      <w:r w:rsidRPr="00DA18FA">
        <w:t>" feeDetailTotal="</w:t>
      </w:r>
      <w:r w:rsidRPr="00DA18FA">
        <w:rPr>
          <w:rFonts w:hint="eastAsia"/>
        </w:rPr>
        <w:t>0</w:t>
      </w:r>
      <w:r w:rsidRPr="00DA18FA">
        <w:t>" feeTotal ="</w:t>
      </w:r>
      <w:r w:rsidRPr="00DA18FA">
        <w:rPr>
          <w:rFonts w:hint="eastAsia"/>
        </w:rPr>
        <w:t>0</w:t>
      </w:r>
      <w:r w:rsidRPr="00DA18FA">
        <w:t>" &gt;&lt;book/&gt;</w:t>
      </w:r>
    </w:p>
    <w:p w:rsidR="008D340E" w:rsidRDefault="008D340E" w:rsidP="008D340E">
      <w:r>
        <w:tab/>
        <w:t>&lt;/account&gt;</w:t>
      </w:r>
    </w:p>
    <w:p w:rsidR="008D340E" w:rsidRDefault="008D340E" w:rsidP="008D340E">
      <w:pPr>
        <w:rPr>
          <w:lang w:eastAsia="zh-CN"/>
        </w:rPr>
      </w:pPr>
      <w:r>
        <w:tab/>
        <w:t xml:space="preserve">&lt;account accountId = "4567890" accountCode=" 100509108" accountName="fff" </w:t>
      </w:r>
      <w:r>
        <w:rPr>
          <w:rFonts w:hint="eastAsia"/>
          <w:lang w:eastAsia="zh-CN"/>
        </w:rPr>
        <w:t xml:space="preserve"> p</w:t>
      </w:r>
      <w:r w:rsidRPr="00BE3104">
        <w:rPr>
          <w:rFonts w:hint="eastAsia"/>
        </w:rPr>
        <w:t>ointBalace</w:t>
      </w:r>
      <w:r>
        <w:rPr>
          <w:rFonts w:hint="eastAsia"/>
          <w:lang w:eastAsia="zh-CN"/>
        </w:rPr>
        <w:t>="0" a</w:t>
      </w:r>
      <w:r w:rsidRPr="00BE3104">
        <w:rPr>
          <w:rFonts w:hint="eastAsia"/>
        </w:rPr>
        <w:t>ccountStatus</w:t>
      </w:r>
      <w:r>
        <w:rPr>
          <w:rFonts w:hint="eastAsia"/>
          <w:lang w:eastAsia="zh-CN"/>
        </w:rPr>
        <w:t>="0"</w:t>
      </w:r>
      <w:r>
        <w:t xml:space="preserve"> </w:t>
      </w:r>
      <w:r>
        <w:rPr>
          <w:rFonts w:hint="eastAsia"/>
          <w:lang w:eastAsia="zh-CN"/>
        </w:rPr>
        <w:t>p</w:t>
      </w:r>
      <w:r w:rsidRPr="00BE3104">
        <w:t>aymentMethod</w:t>
      </w:r>
      <w:r>
        <w:t xml:space="preserve"> </w:t>
      </w:r>
      <w:r>
        <w:rPr>
          <w:rFonts w:hint="eastAsia"/>
          <w:lang w:eastAsia="zh-CN"/>
        </w:rPr>
        <w:t>="0" minNeedAmount</w:t>
      </w:r>
      <w:r>
        <w:t xml:space="preserve"> </w:t>
      </w:r>
      <w:r>
        <w:rPr>
          <w:rFonts w:hint="eastAsia"/>
          <w:lang w:eastAsia="zh-CN"/>
        </w:rPr>
        <w:t>="0"</w:t>
      </w:r>
      <w:r>
        <w:t>&gt;</w:t>
      </w:r>
    </w:p>
    <w:p w:rsidR="008D340E" w:rsidRPr="00AF7F29" w:rsidRDefault="008D340E" w:rsidP="008D340E">
      <w:r w:rsidRPr="00AF7F29">
        <w:tab/>
      </w:r>
      <w:r w:rsidRPr="00AF7F29">
        <w:rPr>
          <w:rFonts w:hint="eastAsia"/>
        </w:rPr>
        <w:tab/>
      </w:r>
      <w:r w:rsidRPr="00AF7F29">
        <w:t>&lt;book itemName="</w:t>
      </w:r>
      <w:r w:rsidRPr="00AF7F29">
        <w:t>现金</w:t>
      </w:r>
      <w:r w:rsidRPr="00AF7F29">
        <w:t>" amount="</w:t>
      </w:r>
      <w:r w:rsidRPr="00AF7F29">
        <w:rPr>
          <w:rFonts w:hint="eastAsia"/>
        </w:rPr>
        <w:t>0</w:t>
      </w:r>
      <w:r w:rsidRPr="00AF7F29">
        <w:t>" payAmount="</w:t>
      </w:r>
      <w:r w:rsidRPr="00AF7F29">
        <w:rPr>
          <w:rFonts w:hint="eastAsia"/>
        </w:rPr>
        <w:t>0</w:t>
      </w:r>
      <w:r w:rsidRPr="00AF7F29">
        <w:t>" feeCycleTotal="</w:t>
      </w:r>
      <w:r w:rsidRPr="00AF7F29">
        <w:rPr>
          <w:rFonts w:hint="eastAsia"/>
        </w:rPr>
        <w:t>0</w:t>
      </w:r>
      <w:r w:rsidRPr="00AF7F29">
        <w:t>" feeDetailTotal="</w:t>
      </w:r>
      <w:r w:rsidRPr="00AF7F29">
        <w:rPr>
          <w:rFonts w:hint="eastAsia"/>
        </w:rPr>
        <w:t>0</w:t>
      </w:r>
      <w:r w:rsidRPr="00AF7F29">
        <w:t>" feeTotal ="</w:t>
      </w:r>
      <w:r w:rsidRPr="00AF7F29">
        <w:rPr>
          <w:rFonts w:hint="eastAsia"/>
        </w:rPr>
        <w:t>0</w:t>
      </w:r>
      <w:r w:rsidRPr="00AF7F29">
        <w:t>" &gt;&lt;book/&gt;</w:t>
      </w:r>
    </w:p>
    <w:p w:rsidR="008D340E" w:rsidRPr="00AF7F29" w:rsidRDefault="008D340E" w:rsidP="008D340E">
      <w:r w:rsidRPr="00AF7F29">
        <w:tab/>
      </w:r>
      <w:r w:rsidRPr="00AF7F29">
        <w:rPr>
          <w:rFonts w:hint="eastAsia"/>
        </w:rPr>
        <w:tab/>
      </w:r>
      <w:r w:rsidRPr="00AF7F29">
        <w:t>&lt;book itemName="</w:t>
      </w:r>
      <w:r w:rsidRPr="00AF7F29">
        <w:t>包年账本</w:t>
      </w:r>
      <w:r w:rsidRPr="00AF7F29">
        <w:t>" amount="110</w:t>
      </w:r>
      <w:r w:rsidRPr="00AF7F29">
        <w:rPr>
          <w:rFonts w:hint="eastAsia"/>
        </w:rPr>
        <w:t>00</w:t>
      </w:r>
      <w:r w:rsidRPr="00AF7F29">
        <w:t>" payAmount="</w:t>
      </w:r>
      <w:r w:rsidRPr="00AF7F29">
        <w:rPr>
          <w:rFonts w:hint="eastAsia"/>
        </w:rPr>
        <w:t>0</w:t>
      </w:r>
      <w:r w:rsidRPr="00AF7F29">
        <w:t>" feeCycleTotal="</w:t>
      </w:r>
      <w:r w:rsidRPr="00AF7F29">
        <w:rPr>
          <w:rFonts w:hint="eastAsia"/>
        </w:rPr>
        <w:t>0</w:t>
      </w:r>
      <w:r w:rsidRPr="00AF7F29">
        <w:t>" feeDetailTotal="</w:t>
      </w:r>
      <w:r w:rsidRPr="00AF7F29">
        <w:rPr>
          <w:rFonts w:hint="eastAsia"/>
        </w:rPr>
        <w:t>0</w:t>
      </w:r>
      <w:r w:rsidRPr="00AF7F29">
        <w:t>" feeTotal ="110</w:t>
      </w:r>
      <w:r w:rsidRPr="00AF7F29">
        <w:rPr>
          <w:rFonts w:hint="eastAsia"/>
        </w:rPr>
        <w:t>00</w:t>
      </w:r>
      <w:r w:rsidRPr="00AF7F29">
        <w:t>" &gt;&lt;book/&gt;</w:t>
      </w:r>
    </w:p>
    <w:p w:rsidR="008D340E" w:rsidRPr="00AF7F29" w:rsidRDefault="008D340E" w:rsidP="008D340E">
      <w:r w:rsidRPr="00AF7F29">
        <w:tab/>
      </w:r>
      <w:r w:rsidRPr="00AF7F29">
        <w:rPr>
          <w:rFonts w:hint="eastAsia"/>
        </w:rPr>
        <w:tab/>
      </w:r>
      <w:r w:rsidRPr="00AF7F29">
        <w:t>&lt;book itemName="</w:t>
      </w:r>
      <w:r w:rsidRPr="00AF7F29">
        <w:t>增值点</w:t>
      </w:r>
      <w:r w:rsidRPr="00AF7F29">
        <w:t>" amount="</w:t>
      </w:r>
      <w:r w:rsidRPr="00AF7F29">
        <w:rPr>
          <w:rFonts w:hint="eastAsia"/>
        </w:rPr>
        <w:t>0</w:t>
      </w:r>
      <w:r w:rsidRPr="00AF7F29">
        <w:t>" payAmount="</w:t>
      </w:r>
      <w:r w:rsidRPr="00AF7F29">
        <w:rPr>
          <w:rFonts w:hint="eastAsia"/>
        </w:rPr>
        <w:t>0</w:t>
      </w:r>
      <w:r w:rsidRPr="00AF7F29">
        <w:t>" feeCycleTotal="</w:t>
      </w:r>
      <w:r w:rsidRPr="00AF7F29">
        <w:rPr>
          <w:rFonts w:hint="eastAsia"/>
        </w:rPr>
        <w:t>0</w:t>
      </w:r>
      <w:r w:rsidRPr="00AF7F29">
        <w:t>" feeDetailTotal="</w:t>
      </w:r>
      <w:r w:rsidRPr="00AF7F29">
        <w:rPr>
          <w:rFonts w:hint="eastAsia"/>
        </w:rPr>
        <w:t>0</w:t>
      </w:r>
      <w:r w:rsidRPr="00AF7F29">
        <w:t>" feeTotal ="</w:t>
      </w:r>
      <w:r w:rsidRPr="00AF7F29">
        <w:rPr>
          <w:rFonts w:hint="eastAsia"/>
        </w:rPr>
        <w:t>0</w:t>
      </w:r>
      <w:r w:rsidRPr="00AF7F29">
        <w:t>" &gt;&lt;book/&gt;</w:t>
      </w:r>
    </w:p>
    <w:p w:rsidR="008D340E" w:rsidRPr="00AF7F29" w:rsidRDefault="008D340E" w:rsidP="008D340E">
      <w:r w:rsidRPr="00AF7F29">
        <w:tab/>
      </w:r>
      <w:r w:rsidRPr="00AF7F29">
        <w:rPr>
          <w:rFonts w:hint="eastAsia"/>
        </w:rPr>
        <w:tab/>
      </w:r>
      <w:r w:rsidRPr="00AF7F29">
        <w:t>&lt;book itemName="</w:t>
      </w:r>
      <w:r w:rsidRPr="00AF7F29">
        <w:rPr>
          <w:rFonts w:hint="eastAsia"/>
        </w:rPr>
        <w:t>优惠</w:t>
      </w:r>
      <w:r w:rsidRPr="00AF7F29">
        <w:t>点</w:t>
      </w:r>
      <w:r w:rsidRPr="00AF7F29">
        <w:t>" amount="</w:t>
      </w:r>
      <w:r w:rsidRPr="00AF7F29">
        <w:rPr>
          <w:rFonts w:hint="eastAsia"/>
        </w:rPr>
        <w:t>0</w:t>
      </w:r>
      <w:r w:rsidRPr="00AF7F29">
        <w:t>" payAmount="</w:t>
      </w:r>
      <w:r w:rsidRPr="00AF7F29">
        <w:rPr>
          <w:rFonts w:hint="eastAsia"/>
        </w:rPr>
        <w:t>0</w:t>
      </w:r>
      <w:r w:rsidRPr="00AF7F29">
        <w:t>" feeCycleTotal="</w:t>
      </w:r>
      <w:r w:rsidRPr="00AF7F29">
        <w:rPr>
          <w:rFonts w:hint="eastAsia"/>
        </w:rPr>
        <w:t>0</w:t>
      </w:r>
      <w:r w:rsidRPr="00AF7F29">
        <w:t>" feeDetailTotal="</w:t>
      </w:r>
      <w:r w:rsidRPr="00AF7F29">
        <w:rPr>
          <w:rFonts w:hint="eastAsia"/>
        </w:rPr>
        <w:t>0</w:t>
      </w:r>
      <w:r w:rsidRPr="00AF7F29">
        <w:t>" feeTotal ="</w:t>
      </w:r>
      <w:r w:rsidRPr="00AF7F29">
        <w:rPr>
          <w:rFonts w:hint="eastAsia"/>
        </w:rPr>
        <w:t>0</w:t>
      </w:r>
      <w:r w:rsidRPr="00AF7F29">
        <w:t>" &gt;&lt;book/&gt;</w:t>
      </w:r>
    </w:p>
    <w:p w:rsidR="008D340E" w:rsidRDefault="008D340E" w:rsidP="008D340E">
      <w:pPr>
        <w:rPr>
          <w:lang w:eastAsia="zh-CN"/>
        </w:rPr>
      </w:pPr>
      <w:r>
        <w:tab/>
        <w:t>&lt;/account&gt;</w:t>
      </w:r>
    </w:p>
    <w:p w:rsidR="00435C74" w:rsidRPr="00BE3104" w:rsidRDefault="00435C74" w:rsidP="00BE3104">
      <w:r w:rsidRPr="00BE3104">
        <w:rPr>
          <w:rFonts w:hint="eastAsia"/>
        </w:rPr>
        <w:t>&lt;</w:t>
      </w:r>
      <w:r w:rsidR="008F1EDE">
        <w:rPr>
          <w:rFonts w:hint="eastAsia"/>
          <w:lang w:eastAsia="zh-CN"/>
        </w:rPr>
        <w:t>/</w:t>
      </w:r>
      <w:r w:rsidR="008F1EDE">
        <w:rPr>
          <w:rFonts w:hint="eastAsia"/>
        </w:rPr>
        <w:t>oss-response</w:t>
      </w:r>
      <w:r w:rsidRPr="00BE3104">
        <w:rPr>
          <w:rFonts w:hint="eastAsia"/>
        </w:rPr>
        <w:t>&gt;</w:t>
      </w:r>
    </w:p>
    <w:p w:rsidR="00051D9D" w:rsidRPr="00695792" w:rsidRDefault="00051D9D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325" w:name="_Toc345337023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用户信息查询接口</w:t>
      </w:r>
      <w:bookmarkEnd w:id="325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6" w:name="_Toc345337024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326"/>
    </w:p>
    <w:p w:rsidR="00DE5682" w:rsidRPr="00DE5682" w:rsidRDefault="00DE5682" w:rsidP="00DE5682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7" w:name="_Toc345337025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327"/>
    </w:p>
    <w:p w:rsidR="00C860C5" w:rsidRPr="00C860C5" w:rsidRDefault="00C860C5" w:rsidP="00C860C5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根据关键字和查询方式，得到相关的用户信息</w:t>
      </w:r>
      <w:r w:rsidR="00AE2F38">
        <w:rPr>
          <w:rFonts w:hint="eastAsia"/>
          <w:lang w:val="en-GB" w:eastAsia="zh-CN" w:bidi="ar-SA"/>
        </w:rPr>
        <w:t>。</w:t>
      </w:r>
    </w:p>
    <w:p w:rsidR="00914A43" w:rsidRPr="00916DB8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8" w:name="_Toc345337026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328"/>
    </w:p>
    <w:p w:rsidR="00914A43" w:rsidRPr="00916DB8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29" w:name="_Toc345337027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329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94"/>
        <w:gridCol w:w="1843"/>
        <w:gridCol w:w="2443"/>
        <w:gridCol w:w="1212"/>
        <w:gridCol w:w="1129"/>
        <w:gridCol w:w="1418"/>
      </w:tblGrid>
      <w:tr w:rsidR="003D3AD1" w:rsidRPr="00BE3104" w:rsidTr="000A7625">
        <w:tc>
          <w:tcPr>
            <w:tcW w:w="2437" w:type="dxa"/>
            <w:gridSpan w:val="2"/>
            <w:shd w:val="clear" w:color="auto" w:fill="E6E6E6"/>
          </w:tcPr>
          <w:p w:rsidR="003D3AD1" w:rsidRPr="00BE3104" w:rsidRDefault="003D3AD1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3D3AD1" w:rsidRPr="00BE3104" w:rsidRDefault="003D3AD1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3D3AD1" w:rsidRPr="00BE3104" w:rsidRDefault="003D3AD1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3D3AD1" w:rsidRPr="00BE3104" w:rsidRDefault="003D3AD1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3D3AD1" w:rsidRPr="00BE3104" w:rsidRDefault="003D3AD1" w:rsidP="00BE3104">
            <w:r w:rsidRPr="00BE3104">
              <w:rPr>
                <w:rFonts w:hint="eastAsia"/>
              </w:rPr>
              <w:t>IN/OUT</w:t>
            </w:r>
          </w:p>
        </w:tc>
      </w:tr>
      <w:tr w:rsidR="003D3AD1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3D3AD1" w:rsidRPr="00BE3104" w:rsidRDefault="00A64663" w:rsidP="00BE3104">
            <w:r>
              <w:rPr>
                <w:rFonts w:hint="eastAsia"/>
                <w:lang w:eastAsia="zh-CN"/>
              </w:rPr>
              <w:t>object</w:t>
            </w:r>
            <w:r w:rsidR="00695397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3D3AD1" w:rsidRPr="00BE3104" w:rsidRDefault="00AD036C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D3AD1" w:rsidRPr="00BE3104" w:rsidRDefault="003D3AD1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D3AD1" w:rsidRPr="00BE3104" w:rsidRDefault="003D3AD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D3AD1" w:rsidRPr="00BE3104" w:rsidRDefault="003D3AD1" w:rsidP="00BE3104">
            <w:r w:rsidRPr="00BE3104">
              <w:rPr>
                <w:rFonts w:hint="eastAsia"/>
              </w:rPr>
              <w:t>IN</w:t>
            </w:r>
          </w:p>
        </w:tc>
      </w:tr>
      <w:tr w:rsidR="003F0F74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3F0F74" w:rsidRDefault="00143E69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searchType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3F0F74" w:rsidRDefault="003F0F74" w:rsidP="00822CB3">
            <w:pPr>
              <w:rPr>
                <w:ins w:id="330" w:author="IBM" w:date="2013-06-05T10:02:00Z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客户标识</w:t>
            </w:r>
            <w:r w:rsidR="005D49DE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机顶盒号</w:t>
            </w:r>
            <w:r w:rsidR="00822CB3">
              <w:rPr>
                <w:rFonts w:hint="eastAsia"/>
                <w:lang w:eastAsia="zh-CN" w:bidi="ar-SA"/>
              </w:rPr>
              <w:t xml:space="preserve">        8</w:t>
            </w:r>
            <w:r w:rsidR="00822CB3">
              <w:rPr>
                <w:rFonts w:hint="eastAsia"/>
                <w:lang w:eastAsia="zh-CN" w:bidi="ar-SA"/>
              </w:rPr>
              <w:t>智能卡号</w:t>
            </w:r>
          </w:p>
          <w:p w:rsidR="0067408A" w:rsidRDefault="00F63DED" w:rsidP="00822CB3">
            <w:pPr>
              <w:rPr>
                <w:lang w:eastAsia="zh-CN"/>
              </w:rPr>
            </w:pPr>
            <w:ins w:id="331" w:author="IBM" w:date="2013-06-13T13:41:00Z">
              <w:r>
                <w:rPr>
                  <w:rFonts w:hint="eastAsia"/>
                  <w:lang w:eastAsia="zh-CN" w:bidi="ar-SA"/>
                </w:rPr>
                <w:t>10</w:t>
              </w:r>
            </w:ins>
            <w:ins w:id="332" w:author="IBM" w:date="2013-06-05T10:02:00Z">
              <w:r w:rsidR="0067408A">
                <w:rPr>
                  <w:rFonts w:hint="eastAsia"/>
                  <w:lang w:eastAsia="zh-CN" w:bidi="ar-SA"/>
                </w:rPr>
                <w:t xml:space="preserve"> </w:t>
              </w:r>
              <w:r w:rsidR="0067408A">
                <w:rPr>
                  <w:rFonts w:hint="eastAsia"/>
                  <w:lang w:eastAsia="zh-CN" w:bidi="ar-SA"/>
                </w:rPr>
                <w:t>宽带登陆名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F0F74" w:rsidRPr="00BE3104" w:rsidRDefault="005F1971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F0F74" w:rsidRPr="00BE3104" w:rsidRDefault="005F1971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F0F74" w:rsidRPr="00BE3104" w:rsidRDefault="005F1971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5B057E" w:rsidRPr="00BE3104" w:rsidTr="006170BC">
        <w:tc>
          <w:tcPr>
            <w:tcW w:w="594" w:type="dxa"/>
            <w:vMerge w:val="restart"/>
            <w:tcBorders>
              <w:top w:val="single" w:sz="6" w:space="0" w:color="auto"/>
            </w:tcBorders>
            <w:shd w:val="clear" w:color="auto" w:fill="F8F8F8"/>
          </w:tcPr>
          <w:p w:rsidR="005B057E" w:rsidRPr="00BE3104" w:rsidRDefault="005B057E" w:rsidP="00093CF0"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ubscriberContact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8F8F8"/>
          </w:tcPr>
          <w:p w:rsidR="005B057E" w:rsidRPr="00BE3104" w:rsidRDefault="005B057E" w:rsidP="00064F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ubscriber</w:t>
            </w:r>
            <w:r w:rsidR="00064FD9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E7172A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E7172A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r w:rsidRPr="00BE3104">
              <w:rPr>
                <w:rFonts w:hint="eastAsia"/>
              </w:rPr>
              <w:t>OUT</w:t>
            </w:r>
          </w:p>
        </w:tc>
      </w:tr>
      <w:tr w:rsidR="00C36EDE" w:rsidRPr="00BE3104" w:rsidTr="006170BC">
        <w:tc>
          <w:tcPr>
            <w:tcW w:w="594" w:type="dxa"/>
            <w:vMerge/>
            <w:tcBorders>
              <w:top w:val="single" w:sz="6" w:space="0" w:color="auto"/>
            </w:tcBorders>
            <w:shd w:val="clear" w:color="auto" w:fill="F8F8F8"/>
          </w:tcPr>
          <w:p w:rsidR="00C36EDE" w:rsidRDefault="00C36EDE" w:rsidP="00093CF0">
            <w:pPr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shd w:val="clear" w:color="auto" w:fill="F8F8F8"/>
          </w:tcPr>
          <w:p w:rsidR="00C36EDE" w:rsidRPr="00BE3104" w:rsidRDefault="00C36EDE" w:rsidP="002814F3"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ubscriberCode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36EDE" w:rsidRPr="00BE3104" w:rsidRDefault="00C36EDE" w:rsidP="002814F3">
            <w:r w:rsidRPr="00BE3104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36EDE" w:rsidRPr="00BE3104" w:rsidRDefault="00C36EDE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36EDE" w:rsidRPr="00BE3104" w:rsidRDefault="00C36EDE" w:rsidP="002814F3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36EDE" w:rsidRPr="00BE3104" w:rsidRDefault="00C36EDE" w:rsidP="002814F3">
            <w:r w:rsidRPr="00BE3104">
              <w:rPr>
                <w:rFonts w:hint="eastAsia"/>
              </w:rPr>
              <w:t>OUT</w:t>
            </w:r>
          </w:p>
        </w:tc>
      </w:tr>
      <w:tr w:rsidR="005B057E" w:rsidRPr="00BE3104" w:rsidTr="006170BC">
        <w:tc>
          <w:tcPr>
            <w:tcW w:w="594" w:type="dxa"/>
            <w:vMerge/>
            <w:shd w:val="clear" w:color="auto" w:fill="F8F8F8"/>
          </w:tcPr>
          <w:p w:rsidR="005B057E" w:rsidRPr="00BE3104" w:rsidRDefault="005B057E" w:rsidP="00BE3104"/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ubscriberName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464ED5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057E" w:rsidRPr="00BE3104" w:rsidRDefault="005B057E" w:rsidP="00BE3104">
            <w:r w:rsidRPr="00BE3104">
              <w:rPr>
                <w:rFonts w:hint="eastAsia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customerId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resNo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机顶盒号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cardNo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智能卡号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subFlag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用户业务标识</w:t>
            </w:r>
            <w:r w:rsidR="00994A89">
              <w:rPr>
                <w:rFonts w:hint="eastAsia"/>
                <w:lang w:eastAsia="zh-CN"/>
              </w:rPr>
              <w:t>(</w:t>
            </w:r>
            <w:r w:rsidR="00994A89">
              <w:rPr>
                <w:rFonts w:hint="eastAsia"/>
                <w:lang w:eastAsia="zh-CN"/>
              </w:rPr>
              <w:t>枚举值</w:t>
            </w:r>
            <w:r w:rsidR="00994A89">
              <w:rPr>
                <w:rFonts w:hint="eastAsia"/>
                <w:lang w:eastAsia="zh-CN"/>
              </w:rPr>
              <w:t>)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subscriberStatus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用户状态，见枚举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Default="00A65C8D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shd w:val="clear" w:color="auto" w:fill="F8F8F8"/>
          </w:tcPr>
          <w:p w:rsidR="00A65C8D" w:rsidRPr="00BE3104" w:rsidRDefault="00A65C8D" w:rsidP="00BE3104">
            <w:r>
              <w:rPr>
                <w:rFonts w:hint="eastAsia"/>
                <w:lang w:eastAsia="zh-CN"/>
              </w:rPr>
              <w:t>c</w:t>
            </w:r>
            <w:r w:rsidRPr="00BE3104">
              <w:rPr>
                <w:rFonts w:hint="eastAsia"/>
              </w:rPr>
              <w:t>ontactName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联系人名称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shd w:val="clear" w:color="auto" w:fill="F8F8F8"/>
          </w:tcPr>
          <w:p w:rsidR="00A65C8D" w:rsidRPr="00BE3104" w:rsidRDefault="00A65C8D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hone1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电话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OUT</w:t>
            </w:r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/>
        </w:tc>
        <w:tc>
          <w:tcPr>
            <w:tcW w:w="1843" w:type="dxa"/>
            <w:shd w:val="clear" w:color="auto" w:fill="F8F8F8"/>
          </w:tcPr>
          <w:p w:rsidR="00A65C8D" w:rsidRPr="00BE3104" w:rsidRDefault="00A65C8D" w:rsidP="00BE3104">
            <w:r>
              <w:rPr>
                <w:rFonts w:hint="eastAsia"/>
                <w:lang w:eastAsia="zh-CN"/>
              </w:rPr>
              <w:t>m</w:t>
            </w:r>
            <w:r w:rsidRPr="00BE3104">
              <w:rPr>
                <w:rFonts w:hint="eastAsia"/>
              </w:rPr>
              <w:t>obile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手机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OUT</w:t>
            </w:r>
          </w:p>
        </w:tc>
      </w:tr>
      <w:tr w:rsidR="002E622F" w:rsidRPr="00BE3104" w:rsidTr="006170BC">
        <w:tc>
          <w:tcPr>
            <w:tcW w:w="594" w:type="dxa"/>
            <w:vMerge/>
            <w:shd w:val="clear" w:color="auto" w:fill="F8F8F8"/>
          </w:tcPr>
          <w:p w:rsidR="002E622F" w:rsidRPr="00BE3104" w:rsidRDefault="002E622F" w:rsidP="00BE3104"/>
        </w:tc>
        <w:tc>
          <w:tcPr>
            <w:tcW w:w="1843" w:type="dxa"/>
            <w:shd w:val="clear" w:color="auto" w:fill="F8F8F8"/>
          </w:tcPr>
          <w:p w:rsidR="002E622F" w:rsidRDefault="002E622F" w:rsidP="00BE3104">
            <w:pPr>
              <w:rPr>
                <w:lang w:eastAsia="zh-CN"/>
              </w:rPr>
            </w:pPr>
            <w:ins w:id="333" w:author="IBM" w:date="2013-06-04T16:44:00Z">
              <w:r>
                <w:rPr>
                  <w:rFonts w:hint="eastAsia"/>
                  <w:lang w:eastAsia="zh-CN"/>
                </w:rPr>
                <w:t>f</w:t>
              </w:r>
              <w:r>
                <w:rPr>
                  <w:lang w:eastAsia="zh-CN"/>
                </w:rPr>
                <w:t>amily</w:t>
              </w:r>
              <w:r>
                <w:rPr>
                  <w:rFonts w:hint="eastAsia"/>
                  <w:lang w:eastAsia="zh-CN"/>
                </w:rPr>
                <w:t>L</w:t>
              </w:r>
              <w:r w:rsidRPr="002E622F">
                <w:rPr>
                  <w:lang w:eastAsia="zh-CN"/>
                </w:rPr>
                <w:t>ock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E622F" w:rsidRDefault="002E622F" w:rsidP="00BE3104">
            <w:pPr>
              <w:rPr>
                <w:ins w:id="334" w:author="IBM" w:date="2013-06-04T16:44:00Z"/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ins w:id="335" w:author="IBM" w:date="2013-06-04T16:43:00Z">
              <w:r>
                <w:rPr>
                  <w:rFonts w:ascii="Verdana" w:hAnsi="Verdana"/>
                  <w:color w:val="000000"/>
                  <w:sz w:val="20"/>
                  <w:szCs w:val="20"/>
                  <w:lang w:eastAsia="zh-CN"/>
                </w:rPr>
                <w:t>家长锁维护标识</w:t>
              </w:r>
            </w:ins>
          </w:p>
          <w:p w:rsidR="002E622F" w:rsidRDefault="002E622F" w:rsidP="00BE3104">
            <w:pPr>
              <w:rPr>
                <w:ins w:id="336" w:author="IBM" w:date="2013-06-04T16:44:00Z"/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ins w:id="337" w:author="IBM" w:date="2013-06-04T16:44:00Z">
              <w:r>
                <w:rPr>
                  <w:rFonts w:ascii="Verdana" w:hAnsi="Verdana"/>
                  <w:color w:val="000000"/>
                  <w:sz w:val="20"/>
                  <w:szCs w:val="20"/>
                  <w:lang w:eastAsia="zh-CN"/>
                </w:rPr>
                <w:t>0-</w:t>
              </w:r>
              <w:r>
                <w:rPr>
                  <w:rFonts w:ascii="Verdana" w:hAnsi="Verdana"/>
                  <w:color w:val="000000"/>
                  <w:sz w:val="20"/>
                  <w:szCs w:val="20"/>
                  <w:lang w:eastAsia="zh-CN"/>
                </w:rPr>
                <w:t>表示未不可维护，</w:t>
              </w:r>
            </w:ins>
          </w:p>
          <w:p w:rsidR="002E622F" w:rsidRPr="00BE3104" w:rsidRDefault="002E622F" w:rsidP="00BE3104">
            <w:pPr>
              <w:rPr>
                <w:lang w:eastAsia="zh-CN"/>
              </w:rPr>
            </w:pPr>
            <w:ins w:id="338" w:author="IBM" w:date="2013-06-04T16:44:00Z">
              <w:r>
                <w:rPr>
                  <w:rFonts w:ascii="Verdana" w:hAnsi="Verdana"/>
                  <w:color w:val="000000"/>
                  <w:sz w:val="20"/>
                  <w:szCs w:val="20"/>
                  <w:lang w:eastAsia="zh-CN"/>
                </w:rPr>
                <w:t>1-</w:t>
              </w:r>
              <w:r>
                <w:rPr>
                  <w:rFonts w:ascii="Verdana" w:hAnsi="Verdana"/>
                  <w:color w:val="000000"/>
                  <w:sz w:val="20"/>
                  <w:szCs w:val="20"/>
                  <w:lang w:eastAsia="zh-CN"/>
                </w:rPr>
                <w:t>表示可维护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E622F" w:rsidRPr="00BE3104" w:rsidRDefault="002E622F" w:rsidP="00BE3104">
            <w:ins w:id="339" w:author="IBM" w:date="2013-06-04T16:43:00Z">
              <w:r w:rsidRPr="00BE3104">
                <w:t>L</w:t>
              </w:r>
              <w:r w:rsidRPr="00BE3104">
                <w:rPr>
                  <w:rFonts w:hint="eastAsia"/>
                </w:rPr>
                <w:t>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E622F" w:rsidRPr="00BE3104" w:rsidRDefault="002E622F" w:rsidP="00BE3104">
            <w:pPr>
              <w:rPr>
                <w:lang w:eastAsia="zh-CN"/>
              </w:rPr>
            </w:pPr>
            <w:ins w:id="340" w:author="IBM" w:date="2013-06-04T16:43:00Z">
              <w:r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E622F" w:rsidRPr="00BE3104" w:rsidRDefault="002E622F" w:rsidP="00BE3104">
            <w:ins w:id="341" w:author="IBM" w:date="2013-06-04T16:43:00Z">
              <w:r w:rsidRPr="00BE3104">
                <w:rPr>
                  <w:rFonts w:hint="eastAsia"/>
                </w:rPr>
                <w:t>OUT</w:t>
              </w:r>
            </w:ins>
          </w:p>
        </w:tc>
      </w:tr>
      <w:tr w:rsidR="0067408A" w:rsidRPr="00BE3104" w:rsidTr="006170BC">
        <w:trPr>
          <w:ins w:id="342" w:author="IBM" w:date="2013-06-05T10:01:00Z"/>
        </w:trPr>
        <w:tc>
          <w:tcPr>
            <w:tcW w:w="594" w:type="dxa"/>
            <w:vMerge/>
            <w:shd w:val="clear" w:color="auto" w:fill="F8F8F8"/>
          </w:tcPr>
          <w:p w:rsidR="0067408A" w:rsidRPr="00BE3104" w:rsidRDefault="0067408A" w:rsidP="00BE3104">
            <w:pPr>
              <w:rPr>
                <w:ins w:id="343" w:author="IBM" w:date="2013-06-05T10:01:00Z"/>
              </w:rPr>
            </w:pPr>
          </w:p>
        </w:tc>
        <w:tc>
          <w:tcPr>
            <w:tcW w:w="1843" w:type="dxa"/>
            <w:shd w:val="clear" w:color="auto" w:fill="F8F8F8"/>
          </w:tcPr>
          <w:p w:rsidR="0067408A" w:rsidRDefault="0067408A" w:rsidP="00BE3104">
            <w:pPr>
              <w:rPr>
                <w:ins w:id="344" w:author="IBM" w:date="2013-06-05T10:01:00Z"/>
                <w:lang w:eastAsia="zh-CN"/>
              </w:rPr>
            </w:pPr>
            <w:ins w:id="345" w:author="IBM" w:date="2013-06-05T10:02:00Z">
              <w:r>
                <w:rPr>
                  <w:rFonts w:hint="eastAsia"/>
                  <w:lang w:eastAsia="zh-CN"/>
                </w:rPr>
                <w:t>bLoginName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408A" w:rsidRDefault="0067408A" w:rsidP="00BE3104">
            <w:pPr>
              <w:rPr>
                <w:ins w:id="346" w:author="IBM" w:date="2013-06-05T10:01:00Z"/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ins w:id="347" w:author="IBM" w:date="2013-06-05T10:01:00Z">
              <w:r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宽带登陆名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408A" w:rsidRPr="00BE3104" w:rsidRDefault="0067408A" w:rsidP="00BE3104">
            <w:pPr>
              <w:rPr>
                <w:ins w:id="348" w:author="IBM" w:date="2013-06-05T10:01:00Z"/>
              </w:rPr>
            </w:pPr>
            <w:ins w:id="349" w:author="IBM" w:date="2013-06-05T10:01:00Z">
              <w:r w:rsidRPr="00BE3104">
                <w:rPr>
                  <w:rFonts w:hint="eastAsia"/>
                </w:rPr>
                <w:t>String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408A" w:rsidRDefault="0067408A" w:rsidP="00BE3104">
            <w:pPr>
              <w:rPr>
                <w:ins w:id="350" w:author="IBM" w:date="2013-06-05T10:01:00Z"/>
                <w:lang w:eastAsia="zh-CN"/>
              </w:rPr>
            </w:pPr>
            <w:ins w:id="351" w:author="IBM" w:date="2013-06-05T10:02:00Z">
              <w:r w:rsidRPr="00BE3104"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408A" w:rsidRPr="00BE3104" w:rsidRDefault="0067408A" w:rsidP="00BE3104">
            <w:pPr>
              <w:rPr>
                <w:ins w:id="352" w:author="IBM" w:date="2013-06-05T10:01:00Z"/>
                <w:lang w:eastAsia="zh-CN"/>
              </w:rPr>
            </w:pPr>
            <w:ins w:id="353" w:author="IBM" w:date="2013-06-05T10:02:00Z">
              <w:r>
                <w:rPr>
                  <w:rFonts w:hint="eastAsia"/>
                  <w:lang w:eastAsia="zh-CN"/>
                </w:rPr>
                <w:t>OUT</w:t>
              </w:r>
            </w:ins>
          </w:p>
        </w:tc>
      </w:tr>
      <w:tr w:rsidR="00AC0DFD" w:rsidRPr="00BE3104" w:rsidTr="006170BC">
        <w:trPr>
          <w:ins w:id="354" w:author="shenhg" w:date="2013-08-28T10:42:00Z"/>
        </w:trPr>
        <w:tc>
          <w:tcPr>
            <w:tcW w:w="594" w:type="dxa"/>
            <w:vMerge/>
            <w:shd w:val="clear" w:color="auto" w:fill="F8F8F8"/>
          </w:tcPr>
          <w:p w:rsidR="00AC0DFD" w:rsidRPr="00BE3104" w:rsidRDefault="00AC0DFD" w:rsidP="00BE3104">
            <w:pPr>
              <w:rPr>
                <w:ins w:id="355" w:author="shenhg" w:date="2013-08-28T10:42:00Z"/>
              </w:rPr>
            </w:pPr>
          </w:p>
        </w:tc>
        <w:tc>
          <w:tcPr>
            <w:tcW w:w="1843" w:type="dxa"/>
            <w:shd w:val="clear" w:color="auto" w:fill="F8F8F8"/>
          </w:tcPr>
          <w:p w:rsidR="00AC0DFD" w:rsidRDefault="00C53400" w:rsidP="00BE3104">
            <w:pPr>
              <w:rPr>
                <w:ins w:id="356" w:author="shenhg" w:date="2013-08-28T10:42:00Z"/>
                <w:lang w:eastAsia="zh-CN"/>
              </w:rPr>
            </w:pPr>
            <w:ins w:id="357" w:author="shenhg" w:date="2013-08-28T13:48:00Z">
              <w:r>
                <w:rPr>
                  <w:rFonts w:ascii="Courier New" w:hAnsi="Courier New" w:cs="Courier New" w:hint="eastAsia"/>
                  <w:color w:val="000000"/>
                  <w:sz w:val="20"/>
                  <w:szCs w:val="20"/>
                </w:rPr>
                <w:t>pcdId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C0DFD" w:rsidRDefault="00AC0DFD" w:rsidP="00BE3104">
            <w:pPr>
              <w:rPr>
                <w:ins w:id="358" w:author="shenhg" w:date="2013-08-28T10:42:00Z"/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ins w:id="359" w:author="shenhg" w:date="2013-08-28T10:42:00Z">
              <w:r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时段控制标志</w:t>
              </w:r>
            </w:ins>
          </w:p>
          <w:p w:rsidR="00AC0DFD" w:rsidRDefault="002E742C" w:rsidP="00BE3104">
            <w:pPr>
              <w:rPr>
                <w:ins w:id="360" w:author="shenhg" w:date="2013-08-28T10:43:00Z"/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ins w:id="361" w:author="shenhg" w:date="2013-08-28T13:56:00Z">
              <w:r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-1</w:t>
              </w:r>
            </w:ins>
            <w:ins w:id="362" w:author="shenhg" w:date="2013-08-28T10:43:00Z">
              <w:r w:rsidR="00AC0DFD"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表示不可维护</w:t>
              </w:r>
            </w:ins>
          </w:p>
          <w:p w:rsidR="00AC0DFD" w:rsidRPr="00AC0DFD" w:rsidRDefault="00AC0DFD" w:rsidP="00BE3104">
            <w:pPr>
              <w:rPr>
                <w:ins w:id="363" w:author="shenhg" w:date="2013-08-28T10:42:00Z"/>
                <w:rFonts w:ascii="Verdana" w:hAnsi="Verdana"/>
                <w:color w:val="000000"/>
                <w:sz w:val="20"/>
                <w:szCs w:val="20"/>
                <w:lang w:eastAsia="zh-CN"/>
              </w:rPr>
            </w:pPr>
            <w:ins w:id="364" w:author="shenhg" w:date="2013-08-28T10:43:00Z">
              <w:r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其它数值</w:t>
              </w:r>
            </w:ins>
            <w:ins w:id="365" w:author="shenhg" w:date="2013-08-28T13:47:00Z">
              <w:r w:rsidR="00905DA1"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可维护并且该字段为</w:t>
              </w:r>
            </w:ins>
            <w:ins w:id="366" w:author="shenhg" w:date="2013-08-28T13:46:00Z">
              <w:r w:rsidR="00905DA1"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为时段</w:t>
              </w:r>
            </w:ins>
            <w:ins w:id="367" w:author="shenhg" w:date="2013-08-28T13:47:00Z">
              <w:r w:rsidR="00905DA1"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id</w:t>
              </w:r>
              <w:r w:rsidR="00905DA1">
                <w:rPr>
                  <w:rFonts w:ascii="Verdana" w:hAnsi="Verdana" w:hint="eastAsia"/>
                  <w:color w:val="000000"/>
                  <w:sz w:val="20"/>
                  <w:szCs w:val="20"/>
                  <w:lang w:eastAsia="zh-CN"/>
                </w:rPr>
                <w:t>值。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C0DFD" w:rsidRPr="00BE3104" w:rsidRDefault="003F0915" w:rsidP="00BE3104">
            <w:pPr>
              <w:rPr>
                <w:ins w:id="368" w:author="shenhg" w:date="2013-08-28T10:42:00Z"/>
                <w:lang w:eastAsia="zh-CN"/>
              </w:rPr>
            </w:pPr>
            <w:ins w:id="369" w:author="shenhg" w:date="2013-08-28T13:56:00Z">
              <w:r>
                <w:rPr>
                  <w:rFonts w:hint="eastAsia"/>
                  <w:lang w:eastAsia="zh-CN"/>
                </w:rPr>
                <w:t>String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C0DFD" w:rsidRPr="00BE3104" w:rsidRDefault="00905DA1" w:rsidP="00BE3104">
            <w:pPr>
              <w:rPr>
                <w:ins w:id="370" w:author="shenhg" w:date="2013-08-28T10:42:00Z"/>
                <w:lang w:eastAsia="zh-CN"/>
              </w:rPr>
            </w:pPr>
            <w:ins w:id="371" w:author="shenhg" w:date="2013-08-28T13:46:00Z">
              <w:r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C0DFD" w:rsidRDefault="00905DA1" w:rsidP="00BE3104">
            <w:pPr>
              <w:rPr>
                <w:ins w:id="372" w:author="shenhg" w:date="2013-08-28T10:42:00Z"/>
                <w:lang w:eastAsia="zh-CN"/>
              </w:rPr>
            </w:pPr>
            <w:ins w:id="373" w:author="shenhg" w:date="2013-08-28T13:46:00Z">
              <w:r>
                <w:rPr>
                  <w:lang w:eastAsia="zh-CN"/>
                </w:rPr>
                <w:t>O</w:t>
              </w:r>
              <w:r>
                <w:rPr>
                  <w:rFonts w:hint="eastAsia"/>
                  <w:lang w:eastAsia="zh-CN"/>
                </w:rPr>
                <w:t>ut</w:t>
              </w:r>
            </w:ins>
          </w:p>
        </w:tc>
      </w:tr>
      <w:tr w:rsidR="00A65C8D" w:rsidRPr="00BE3104" w:rsidTr="006170BC">
        <w:tc>
          <w:tcPr>
            <w:tcW w:w="594" w:type="dxa"/>
            <w:vMerge/>
            <w:shd w:val="clear" w:color="auto" w:fill="F8F8F8"/>
          </w:tcPr>
          <w:p w:rsidR="00A65C8D" w:rsidRPr="00BE3104" w:rsidRDefault="00A65C8D" w:rsidP="00BE3104">
            <w:pPr>
              <w:rPr>
                <w:lang w:eastAsia="zh-CN"/>
              </w:rPr>
            </w:pPr>
          </w:p>
        </w:tc>
        <w:tc>
          <w:tcPr>
            <w:tcW w:w="1843" w:type="dxa"/>
            <w:shd w:val="clear" w:color="auto" w:fill="F8F8F8"/>
          </w:tcPr>
          <w:p w:rsidR="00A65C8D" w:rsidRPr="00BE3104" w:rsidRDefault="00A65C8D" w:rsidP="00BE3104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ddress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用户账单地址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OUT</w:t>
            </w:r>
          </w:p>
        </w:tc>
      </w:tr>
      <w:tr w:rsidR="00A65C8D" w:rsidRPr="00BE3104" w:rsidTr="00671E33">
        <w:tc>
          <w:tcPr>
            <w:tcW w:w="2437" w:type="dxa"/>
            <w:gridSpan w:val="2"/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OUT</w:t>
            </w:r>
          </w:p>
        </w:tc>
      </w:tr>
      <w:tr w:rsidR="00A65C8D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65C8D" w:rsidRPr="00BE3104" w:rsidRDefault="00A65C8D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914A43" w:rsidRPr="00916DB8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74" w:name="_Toc345337028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374"/>
    </w:p>
    <w:p w:rsidR="00C75250" w:rsidRPr="00BE3104" w:rsidRDefault="00EF107C" w:rsidP="00BE3104">
      <w:r>
        <w:rPr>
          <w:rFonts w:hint="eastAsia"/>
        </w:rPr>
        <w:t>system-no = 15</w:t>
      </w:r>
      <w:r w:rsidR="00C75250" w:rsidRPr="00BE3104">
        <w:rPr>
          <w:rFonts w:hint="eastAsia"/>
        </w:rPr>
        <w:t xml:space="preserve"> </w:t>
      </w:r>
    </w:p>
    <w:p w:rsidR="00C75250" w:rsidRPr="00BE3104" w:rsidRDefault="00C75250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D651A8">
        <w:rPr>
          <w:rFonts w:hint="eastAsia"/>
          <w:lang w:eastAsia="zh-CN"/>
        </w:rPr>
        <w:t>1506</w:t>
      </w:r>
    </w:p>
    <w:p w:rsidR="00C75250" w:rsidRPr="00BE3104" w:rsidRDefault="00C75250" w:rsidP="00BE3104">
      <w:r w:rsidRPr="00BE3104">
        <w:rPr>
          <w:rFonts w:hint="eastAsia"/>
        </w:rPr>
        <w:t>请求内容：</w:t>
      </w:r>
    </w:p>
    <w:p w:rsidR="009F5095" w:rsidRDefault="009F5095" w:rsidP="009F5095">
      <w:r>
        <w:t>&lt;oss-request&gt;</w:t>
      </w:r>
    </w:p>
    <w:p w:rsidR="009F5095" w:rsidRDefault="009F5095" w:rsidP="009F5095">
      <w:r>
        <w:tab/>
        <w:t>&lt;property name="objectId" value="</w:t>
      </w:r>
      <w:r w:rsidR="00125435">
        <w:rPr>
          <w:rFonts w:hint="eastAsia"/>
          <w:lang w:eastAsia="zh-CN"/>
        </w:rPr>
        <w:t>1168500</w:t>
      </w:r>
      <w:r>
        <w:t>"/&gt;</w:t>
      </w:r>
    </w:p>
    <w:p w:rsidR="009F5095" w:rsidRDefault="009F5095" w:rsidP="009F5095">
      <w:r>
        <w:tab/>
        <w:t>&lt;property name="searchType" value="1"/&gt;</w:t>
      </w:r>
    </w:p>
    <w:p w:rsidR="00CA6D6B" w:rsidRDefault="009F5095" w:rsidP="009F5095">
      <w:pPr>
        <w:rPr>
          <w:lang w:eastAsia="zh-CN"/>
        </w:rPr>
      </w:pPr>
      <w:r>
        <w:t>&lt;/oss-request&gt;</w:t>
      </w:r>
    </w:p>
    <w:p w:rsidR="00C75250" w:rsidRPr="00BE3104" w:rsidRDefault="00C75250" w:rsidP="009F5095">
      <w:r w:rsidRPr="00BE3104">
        <w:rPr>
          <w:rFonts w:hint="eastAsia"/>
        </w:rPr>
        <w:t>输出参数：</w:t>
      </w:r>
    </w:p>
    <w:p w:rsidR="00C75250" w:rsidRPr="00BE3104" w:rsidRDefault="00C75250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C75250" w:rsidRPr="00BE3104" w:rsidRDefault="00C75250" w:rsidP="00BE3104">
      <w:r w:rsidRPr="00BE3104">
        <w:rPr>
          <w:rFonts w:hint="eastAsia"/>
        </w:rPr>
        <w:t xml:space="preserve">&lt;oss-response </w:t>
      </w:r>
      <w:r w:rsidR="00D651A8">
        <w:t xml:space="preserve"> </w:t>
      </w:r>
      <w:r w:rsidR="00E16363">
        <w:t>return-code</w:t>
      </w:r>
      <w:r w:rsidR="00D651A8">
        <w:t xml:space="preserve"> ="0" return-message="</w:t>
      </w:r>
      <w:r w:rsidR="00797FBB">
        <w:rPr>
          <w:rFonts w:hint="eastAsia"/>
          <w:lang w:eastAsia="zh-CN"/>
        </w:rPr>
        <w:t>查询成功</w:t>
      </w:r>
      <w:r w:rsidR="00D651A8">
        <w:t>"</w:t>
      </w:r>
      <w:r w:rsidRPr="00BE3104">
        <w:rPr>
          <w:rFonts w:hint="eastAsia"/>
        </w:rPr>
        <w:t>&gt;</w:t>
      </w:r>
    </w:p>
    <w:p w:rsidR="00B929F7" w:rsidRPr="00BE3104" w:rsidRDefault="00C75250" w:rsidP="00B929F7">
      <w:pPr>
        <w:rPr>
          <w:lang w:eastAsia="zh-CN"/>
        </w:rPr>
      </w:pPr>
      <w:r w:rsidRPr="00BE3104">
        <w:rPr>
          <w:rFonts w:hint="eastAsia"/>
        </w:rPr>
        <w:tab/>
        <w:t>&lt;</w:t>
      </w:r>
      <w:r w:rsidR="00D651A8">
        <w:rPr>
          <w:rFonts w:hint="eastAsia"/>
          <w:lang w:eastAsia="zh-CN"/>
        </w:rPr>
        <w:t>s</w:t>
      </w:r>
      <w:r w:rsidR="00B07543" w:rsidRPr="00BE3104">
        <w:rPr>
          <w:rFonts w:hint="eastAsia"/>
        </w:rPr>
        <w:t>ubscriber</w:t>
      </w:r>
      <w:r w:rsidRPr="00BE3104">
        <w:rPr>
          <w:rFonts w:hint="eastAsia"/>
        </w:rPr>
        <w:t xml:space="preserve">Contact </w:t>
      </w:r>
      <w:r w:rsidR="00B929F7">
        <w:rPr>
          <w:rFonts w:hint="eastAsia"/>
          <w:lang w:eastAsia="zh-CN"/>
        </w:rPr>
        <w:t>a</w:t>
      </w:r>
      <w:r w:rsidRPr="00BE3104">
        <w:rPr>
          <w:rFonts w:hint="eastAsia"/>
        </w:rPr>
        <w:t>ddress = ""</w:t>
      </w:r>
      <w:r w:rsidR="00B70500">
        <w:rPr>
          <w:rFonts w:hint="eastAsia"/>
          <w:lang w:eastAsia="zh-CN"/>
        </w:rPr>
        <w:t xml:space="preserve"> subscriberId="8765432345"</w:t>
      </w:r>
    </w:p>
    <w:p w:rsidR="00A96632" w:rsidRDefault="003970ED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D651A8">
        <w:rPr>
          <w:rFonts w:hint="eastAsia"/>
          <w:lang w:eastAsia="zh-CN"/>
        </w:rPr>
        <w:t>s</w:t>
      </w:r>
      <w:r w:rsidR="00B07543" w:rsidRPr="00BE3104">
        <w:rPr>
          <w:rFonts w:hint="eastAsia"/>
        </w:rPr>
        <w:t>ubscriber</w:t>
      </w:r>
      <w:r w:rsidR="00C75250" w:rsidRPr="00BE3104">
        <w:rPr>
          <w:rFonts w:hint="eastAsia"/>
        </w:rPr>
        <w:t>Code ="</w:t>
      </w:r>
      <w:r w:rsidR="00C75250" w:rsidRPr="00BE3104">
        <w:t>100522045</w:t>
      </w:r>
      <w:r w:rsidR="00C75250" w:rsidRPr="00BE3104">
        <w:rPr>
          <w:rFonts w:hint="eastAsia"/>
        </w:rPr>
        <w:t xml:space="preserve">" </w:t>
      </w:r>
      <w:r w:rsidR="00D651A8">
        <w:rPr>
          <w:rFonts w:hint="eastAsia"/>
          <w:lang w:eastAsia="zh-CN"/>
        </w:rPr>
        <w:t>s</w:t>
      </w:r>
      <w:r w:rsidR="00B07543" w:rsidRPr="00BE3104">
        <w:rPr>
          <w:rFonts w:hint="eastAsia"/>
        </w:rPr>
        <w:t>ubscriber</w:t>
      </w:r>
      <w:r w:rsidR="00C75250" w:rsidRPr="00BE3104">
        <w:rPr>
          <w:rFonts w:hint="eastAsia"/>
        </w:rPr>
        <w:t>Name ="fff"</w:t>
      </w:r>
      <w:r>
        <w:rPr>
          <w:rFonts w:hint="eastAsia"/>
          <w:lang w:eastAsia="zh-CN"/>
        </w:rPr>
        <w:t xml:space="preserve"> </w:t>
      </w:r>
      <w:r w:rsidR="00484357">
        <w:rPr>
          <w:rFonts w:hint="eastAsia"/>
          <w:lang w:eastAsia="zh-CN"/>
        </w:rPr>
        <w:t>customerId="9876543"</w:t>
      </w:r>
    </w:p>
    <w:p w:rsidR="000C4A0E" w:rsidRDefault="000C4A0E" w:rsidP="00BE3104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ab/>
        <w:t>resNo="bac7654" cardNo="8765434567"</w:t>
      </w:r>
      <w:r w:rsidR="0098160F">
        <w:rPr>
          <w:rFonts w:hint="eastAsia"/>
          <w:lang w:eastAsia="zh-CN"/>
        </w:rPr>
        <w:t xml:space="preserve"> subFlag="2" subscriberStatus="2"</w:t>
      </w:r>
    </w:p>
    <w:p w:rsidR="00000000" w:rsidRDefault="00A96632">
      <w:pPr>
        <w:ind w:left="440" w:hangingChars="200" w:hanging="440"/>
        <w:rPr>
          <w:lang w:eastAsia="zh-CN"/>
        </w:rPr>
        <w:pPrChange w:id="375" w:author="shenhg" w:date="2013-08-28T17:37:00Z">
          <w:pPr/>
        </w:pPrChange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D651A8">
        <w:rPr>
          <w:rFonts w:hint="eastAsia"/>
          <w:lang w:eastAsia="zh-CN"/>
        </w:rPr>
        <w:t>c</w:t>
      </w:r>
      <w:r w:rsidR="00C75250" w:rsidRPr="00BE3104">
        <w:rPr>
          <w:rFonts w:hint="eastAsia"/>
        </w:rPr>
        <w:t xml:space="preserve">ontactName ="fff" </w:t>
      </w:r>
      <w:r w:rsidR="00D651A8">
        <w:rPr>
          <w:rFonts w:hint="eastAsia"/>
          <w:lang w:eastAsia="zh-CN"/>
        </w:rPr>
        <w:t>p</w:t>
      </w:r>
      <w:r w:rsidR="00C75250" w:rsidRPr="00BE3104">
        <w:rPr>
          <w:rFonts w:hint="eastAsia"/>
        </w:rPr>
        <w:t xml:space="preserve">hone1="325647" </w:t>
      </w:r>
      <w:r w:rsidR="00D651A8">
        <w:rPr>
          <w:rFonts w:hint="eastAsia"/>
          <w:lang w:eastAsia="zh-CN"/>
        </w:rPr>
        <w:t>m</w:t>
      </w:r>
      <w:r w:rsidR="00C75250" w:rsidRPr="00BE3104">
        <w:rPr>
          <w:rFonts w:hint="eastAsia"/>
        </w:rPr>
        <w:t>obile = ""</w:t>
      </w:r>
      <w:ins w:id="376" w:author="IBM" w:date="2013-06-04T16:45:00Z">
        <w:r w:rsidR="00B52A0D">
          <w:rPr>
            <w:rFonts w:hint="eastAsia"/>
            <w:lang w:eastAsia="zh-CN"/>
          </w:rPr>
          <w:t xml:space="preserve"> f</w:t>
        </w:r>
        <w:r w:rsidR="00B52A0D">
          <w:rPr>
            <w:lang w:eastAsia="zh-CN"/>
          </w:rPr>
          <w:t>amily</w:t>
        </w:r>
        <w:r w:rsidR="00B52A0D">
          <w:rPr>
            <w:rFonts w:hint="eastAsia"/>
            <w:lang w:eastAsia="zh-CN"/>
          </w:rPr>
          <w:t>L</w:t>
        </w:r>
        <w:r w:rsidR="00B52A0D" w:rsidRPr="002E622F">
          <w:rPr>
            <w:lang w:eastAsia="zh-CN"/>
          </w:rPr>
          <w:t>ock</w:t>
        </w:r>
        <w:r w:rsidR="00B52A0D">
          <w:rPr>
            <w:rFonts w:hint="eastAsia"/>
            <w:lang w:eastAsia="zh-CN"/>
          </w:rPr>
          <w:t xml:space="preserve"> =</w:t>
        </w:r>
        <w:r w:rsidR="00B52A0D">
          <w:rPr>
            <w:lang w:eastAsia="zh-CN"/>
          </w:rPr>
          <w:t>”</w:t>
        </w:r>
        <w:r w:rsidR="00B52A0D">
          <w:rPr>
            <w:rFonts w:hint="eastAsia"/>
            <w:lang w:eastAsia="zh-CN"/>
          </w:rPr>
          <w:t>1</w:t>
        </w:r>
        <w:r w:rsidR="00B52A0D">
          <w:rPr>
            <w:lang w:eastAsia="zh-CN"/>
          </w:rPr>
          <w:t>”</w:t>
        </w:r>
      </w:ins>
      <w:ins w:id="377" w:author="shenhg" w:date="2013-08-28T17:36:00Z">
        <w:r w:rsidR="00591B03" w:rsidRPr="00591B03">
          <w:rPr>
            <w:rFonts w:ascii="Courier New" w:hAnsi="Courier New" w:cs="Courier New" w:hint="eastAsia"/>
            <w:color w:val="000000"/>
            <w:sz w:val="20"/>
            <w:szCs w:val="20"/>
          </w:rPr>
          <w:t xml:space="preserve"> </w:t>
        </w:r>
        <w:r w:rsidR="00591B03">
          <w:rPr>
            <w:rFonts w:ascii="Courier New" w:hAnsi="Courier New" w:cs="Courier New" w:hint="eastAsia"/>
            <w:color w:val="000000"/>
            <w:sz w:val="20"/>
            <w:szCs w:val="20"/>
          </w:rPr>
          <w:t>pcdId</w:t>
        </w:r>
      </w:ins>
      <w:ins w:id="378" w:author="shenhg" w:date="2013-08-28T17:37:00Z">
        <w:r w:rsidR="00591B03">
          <w:rPr>
            <w:rFonts w:ascii="Courier New" w:hAnsi="Courier New" w:cs="Courier New" w:hint="eastAsia"/>
            <w:color w:val="000000"/>
            <w:sz w:val="20"/>
            <w:szCs w:val="20"/>
            <w:lang w:eastAsia="zh-CN"/>
          </w:rPr>
          <w:t>=</w:t>
        </w:r>
        <w:r w:rsidR="00591B03">
          <w:rPr>
            <w:rFonts w:ascii="Courier New" w:hAnsi="Courier New" w:cs="Courier New"/>
            <w:color w:val="000000"/>
            <w:sz w:val="20"/>
            <w:szCs w:val="20"/>
            <w:lang w:eastAsia="zh-CN"/>
          </w:rPr>
          <w:t>”</w:t>
        </w:r>
        <w:r w:rsidR="00591B03">
          <w:rPr>
            <w:rFonts w:ascii="Courier New" w:hAnsi="Courier New" w:cs="Courier New" w:hint="eastAsia"/>
            <w:color w:val="000000"/>
            <w:sz w:val="20"/>
            <w:szCs w:val="20"/>
            <w:lang w:eastAsia="zh-CN"/>
          </w:rPr>
          <w:t>-1</w:t>
        </w:r>
        <w:r w:rsidR="00591B03">
          <w:rPr>
            <w:rFonts w:ascii="Courier New" w:hAnsi="Courier New" w:cs="Courier New"/>
            <w:color w:val="000000"/>
            <w:sz w:val="20"/>
            <w:szCs w:val="20"/>
            <w:lang w:eastAsia="zh-CN"/>
          </w:rPr>
          <w:t>”</w:t>
        </w:r>
      </w:ins>
      <w:ins w:id="379" w:author="shenhg" w:date="2013-08-28T17:36:00Z">
        <w:r w:rsidR="00591B03">
          <w:rPr>
            <w:rFonts w:hint="eastAsia"/>
            <w:lang w:eastAsia="zh-CN"/>
          </w:rPr>
          <w:t xml:space="preserve"> </w:t>
        </w:r>
      </w:ins>
      <w:ins w:id="380" w:author="shenhg" w:date="2013-08-28T17:37:00Z">
        <w:r w:rsidR="00591B03">
          <w:rPr>
            <w:rFonts w:hint="eastAsia"/>
            <w:lang w:eastAsia="zh-CN"/>
          </w:rPr>
          <w:t>bLoginName=</w:t>
        </w:r>
        <w:r w:rsidR="00591B03">
          <w:rPr>
            <w:lang w:eastAsia="zh-CN"/>
          </w:rPr>
          <w:t>”</w:t>
        </w:r>
      </w:ins>
      <w:ins w:id="381" w:author="shenhg" w:date="2013-08-28T17:39:00Z">
        <w:r w:rsidR="00591B03">
          <w:rPr>
            <w:rFonts w:hint="eastAsia"/>
            <w:lang w:eastAsia="zh-CN"/>
          </w:rPr>
          <w:t>bacd</w:t>
        </w:r>
      </w:ins>
      <w:ins w:id="382" w:author="shenhg" w:date="2013-08-28T17:37:00Z">
        <w:r w:rsidR="00591B03">
          <w:rPr>
            <w:lang w:eastAsia="zh-CN"/>
          </w:rPr>
          <w:t>”</w:t>
        </w:r>
        <w:r w:rsidR="00591B03">
          <w:rPr>
            <w:rFonts w:hint="eastAsia"/>
            <w:lang w:eastAsia="zh-CN"/>
          </w:rPr>
          <w:t xml:space="preserve"> </w:t>
        </w:r>
      </w:ins>
      <w:r w:rsidR="00B64830">
        <w:rPr>
          <w:rFonts w:hint="eastAsia"/>
          <w:lang w:eastAsia="zh-CN"/>
        </w:rPr>
        <w:t>&gt;</w:t>
      </w:r>
    </w:p>
    <w:p w:rsidR="00C75250" w:rsidRDefault="00B70500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75250" w:rsidRPr="00BE3104">
        <w:rPr>
          <w:rFonts w:hint="eastAsia"/>
        </w:rPr>
        <w:t xml:space="preserve">&lt;/ </w:t>
      </w:r>
      <w:r w:rsidR="004214DE">
        <w:rPr>
          <w:rFonts w:hint="eastAsia"/>
          <w:lang w:eastAsia="zh-CN"/>
        </w:rPr>
        <w:t>s</w:t>
      </w:r>
      <w:r w:rsidR="00B07543" w:rsidRPr="00BE3104">
        <w:rPr>
          <w:rFonts w:hint="eastAsia"/>
        </w:rPr>
        <w:t>ubscriber</w:t>
      </w:r>
      <w:r w:rsidR="00B929F7">
        <w:rPr>
          <w:rFonts w:hint="eastAsia"/>
        </w:rPr>
        <w:t>Contact</w:t>
      </w:r>
      <w:r w:rsidR="00C75250" w:rsidRPr="00BE3104">
        <w:rPr>
          <w:rFonts w:hint="eastAsia"/>
        </w:rPr>
        <w:t>&gt;</w:t>
      </w:r>
    </w:p>
    <w:p w:rsidR="00F10A03" w:rsidRPr="00BE3104" w:rsidRDefault="00F10A03" w:rsidP="00F10A03">
      <w:pPr>
        <w:rPr>
          <w:lang w:eastAsia="zh-CN"/>
        </w:rPr>
      </w:pPr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s</w:t>
      </w:r>
      <w:r w:rsidRPr="00BE3104">
        <w:rPr>
          <w:rFonts w:hint="eastAsia"/>
        </w:rPr>
        <w:t xml:space="preserve">ubscriberContact </w:t>
      </w:r>
      <w:r>
        <w:rPr>
          <w:rFonts w:hint="eastAsia"/>
          <w:lang w:eastAsia="zh-CN"/>
        </w:rPr>
        <w:t>a</w:t>
      </w:r>
      <w:r w:rsidRPr="00BE3104">
        <w:rPr>
          <w:rFonts w:hint="eastAsia"/>
        </w:rPr>
        <w:t>ddress = ""</w:t>
      </w:r>
      <w:r>
        <w:rPr>
          <w:rFonts w:hint="eastAsia"/>
          <w:lang w:eastAsia="zh-CN"/>
        </w:rPr>
        <w:t xml:space="preserve"> subscriberId="8765432345"</w:t>
      </w:r>
    </w:p>
    <w:p w:rsidR="00B77DF9" w:rsidRDefault="00F10A03" w:rsidP="00B77DF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s</w:t>
      </w:r>
      <w:r w:rsidRPr="00BE3104">
        <w:rPr>
          <w:rFonts w:hint="eastAsia"/>
        </w:rPr>
        <w:t>ubscriberCode ="</w:t>
      </w:r>
      <w:r w:rsidRPr="00BE3104">
        <w:t>100522045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s</w:t>
      </w:r>
      <w:r w:rsidRPr="00BE3104">
        <w:rPr>
          <w:rFonts w:hint="eastAsia"/>
        </w:rPr>
        <w:t>ubscriberName ="fff"</w:t>
      </w:r>
      <w:r>
        <w:rPr>
          <w:rFonts w:hint="eastAsia"/>
          <w:lang w:eastAsia="zh-CN"/>
        </w:rPr>
        <w:t xml:space="preserve"> </w:t>
      </w:r>
      <w:r w:rsidR="00B77DF9">
        <w:rPr>
          <w:rFonts w:hint="eastAsia"/>
          <w:lang w:eastAsia="zh-CN"/>
        </w:rPr>
        <w:t>customerId="9876543"</w:t>
      </w:r>
    </w:p>
    <w:p w:rsidR="00B77DF9" w:rsidRDefault="00B77DF9" w:rsidP="00B77DF9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resNo="bac7654" cardNo="8765434567" subFlag="2" subscriberStatus="2"</w:t>
      </w:r>
    </w:p>
    <w:p w:rsidR="00000000" w:rsidRDefault="00F10A03">
      <w:pPr>
        <w:ind w:left="440" w:hangingChars="200" w:hanging="440"/>
        <w:rPr>
          <w:lang w:eastAsia="zh-CN"/>
        </w:rPr>
        <w:pPrChange w:id="383" w:author="shenhg" w:date="2013-08-28T17:39:00Z">
          <w:pPr/>
        </w:pPrChange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</w:t>
      </w:r>
      <w:r w:rsidRPr="00BE3104">
        <w:rPr>
          <w:rFonts w:hint="eastAsia"/>
        </w:rPr>
        <w:t xml:space="preserve">ontactName ="fff"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hone1="325647" </w:t>
      </w:r>
      <w:r>
        <w:rPr>
          <w:rFonts w:hint="eastAsia"/>
          <w:lang w:eastAsia="zh-CN"/>
        </w:rPr>
        <w:t>m</w:t>
      </w:r>
      <w:r w:rsidRPr="00BE3104">
        <w:rPr>
          <w:rFonts w:hint="eastAsia"/>
        </w:rPr>
        <w:t>obile = ""</w:t>
      </w:r>
      <w:ins w:id="384" w:author="IBM" w:date="2013-06-04T16:45:00Z">
        <w:r w:rsidR="00B52A0D">
          <w:rPr>
            <w:rFonts w:hint="eastAsia"/>
            <w:lang w:eastAsia="zh-CN"/>
          </w:rPr>
          <w:t xml:space="preserve"> f</w:t>
        </w:r>
        <w:r w:rsidR="00B52A0D">
          <w:rPr>
            <w:lang w:eastAsia="zh-CN"/>
          </w:rPr>
          <w:t>amily</w:t>
        </w:r>
        <w:r w:rsidR="00B52A0D">
          <w:rPr>
            <w:rFonts w:hint="eastAsia"/>
            <w:lang w:eastAsia="zh-CN"/>
          </w:rPr>
          <w:t>L</w:t>
        </w:r>
        <w:r w:rsidR="00B52A0D" w:rsidRPr="002E622F">
          <w:rPr>
            <w:lang w:eastAsia="zh-CN"/>
          </w:rPr>
          <w:t>ock</w:t>
        </w:r>
        <w:r w:rsidR="00B52A0D">
          <w:rPr>
            <w:rFonts w:hint="eastAsia"/>
            <w:lang w:eastAsia="zh-CN"/>
          </w:rPr>
          <w:t xml:space="preserve"> =</w:t>
        </w:r>
        <w:r w:rsidR="00B52A0D">
          <w:rPr>
            <w:lang w:eastAsia="zh-CN"/>
          </w:rPr>
          <w:t>”</w:t>
        </w:r>
        <w:r w:rsidR="00B52A0D">
          <w:rPr>
            <w:rFonts w:hint="eastAsia"/>
            <w:lang w:eastAsia="zh-CN"/>
          </w:rPr>
          <w:t>0</w:t>
        </w:r>
        <w:r w:rsidR="00B52A0D">
          <w:rPr>
            <w:lang w:eastAsia="zh-CN"/>
          </w:rPr>
          <w:t>”</w:t>
        </w:r>
      </w:ins>
      <w:ins w:id="385" w:author="shenhg" w:date="2013-08-28T17:39:00Z">
        <w:r w:rsidR="00591B03" w:rsidRPr="00591B03">
          <w:rPr>
            <w:rFonts w:ascii="Courier New" w:hAnsi="Courier New" w:cs="Courier New" w:hint="eastAsia"/>
            <w:color w:val="000000"/>
            <w:sz w:val="20"/>
            <w:szCs w:val="20"/>
          </w:rPr>
          <w:t xml:space="preserve"> </w:t>
        </w:r>
        <w:r w:rsidR="00591B03">
          <w:rPr>
            <w:rFonts w:ascii="Courier New" w:hAnsi="Courier New" w:cs="Courier New" w:hint="eastAsia"/>
            <w:color w:val="000000"/>
            <w:sz w:val="20"/>
            <w:szCs w:val="20"/>
          </w:rPr>
          <w:t>pcdId</w:t>
        </w:r>
        <w:r w:rsidR="00591B03">
          <w:rPr>
            <w:rFonts w:ascii="Courier New" w:hAnsi="Courier New" w:cs="Courier New" w:hint="eastAsia"/>
            <w:color w:val="000000"/>
            <w:sz w:val="20"/>
            <w:szCs w:val="20"/>
            <w:lang w:eastAsia="zh-CN"/>
          </w:rPr>
          <w:t>=</w:t>
        </w:r>
        <w:r w:rsidR="00591B03">
          <w:rPr>
            <w:rFonts w:ascii="Courier New" w:hAnsi="Courier New" w:cs="Courier New"/>
            <w:color w:val="000000"/>
            <w:sz w:val="20"/>
            <w:szCs w:val="20"/>
            <w:lang w:eastAsia="zh-CN"/>
          </w:rPr>
          <w:t>”</w:t>
        </w:r>
        <w:r w:rsidR="00591B03">
          <w:rPr>
            <w:rFonts w:ascii="Courier New" w:hAnsi="Courier New" w:cs="Courier New" w:hint="eastAsia"/>
            <w:color w:val="000000"/>
            <w:sz w:val="20"/>
            <w:szCs w:val="20"/>
            <w:lang w:eastAsia="zh-CN"/>
          </w:rPr>
          <w:t>10000000</w:t>
        </w:r>
        <w:r w:rsidR="00591B03">
          <w:rPr>
            <w:rFonts w:ascii="Courier New" w:hAnsi="Courier New" w:cs="Courier New"/>
            <w:color w:val="000000"/>
            <w:sz w:val="20"/>
            <w:szCs w:val="20"/>
            <w:lang w:eastAsia="zh-CN"/>
          </w:rPr>
          <w:t>”</w:t>
        </w:r>
        <w:r w:rsidR="00591B03">
          <w:rPr>
            <w:rFonts w:hint="eastAsia"/>
            <w:lang w:eastAsia="zh-CN"/>
          </w:rPr>
          <w:t xml:space="preserve"> bLoginName=</w:t>
        </w:r>
        <w:r w:rsidR="00591B03">
          <w:rPr>
            <w:lang w:eastAsia="zh-CN"/>
          </w:rPr>
          <w:t>”</w:t>
        </w:r>
        <w:r w:rsidR="00591B03">
          <w:rPr>
            <w:rFonts w:hint="eastAsia"/>
            <w:lang w:eastAsia="zh-CN"/>
          </w:rPr>
          <w:t>ccbacd</w:t>
        </w:r>
        <w:r w:rsidR="00591B03">
          <w:rPr>
            <w:lang w:eastAsia="zh-CN"/>
          </w:rPr>
          <w:t>”</w:t>
        </w:r>
      </w:ins>
      <w:r>
        <w:rPr>
          <w:rFonts w:hint="eastAsia"/>
          <w:lang w:eastAsia="zh-CN"/>
        </w:rPr>
        <w:t>&gt;</w:t>
      </w:r>
    </w:p>
    <w:p w:rsidR="00F10A03" w:rsidRPr="00BE3104" w:rsidRDefault="00F10A03" w:rsidP="00F10A03">
      <w:r>
        <w:rPr>
          <w:rFonts w:hint="eastAsia"/>
          <w:lang w:eastAsia="zh-CN"/>
        </w:rPr>
        <w:tab/>
      </w:r>
      <w:r w:rsidRPr="00BE3104">
        <w:rPr>
          <w:rFonts w:hint="eastAsia"/>
        </w:rPr>
        <w:t xml:space="preserve">&lt;/ </w:t>
      </w:r>
      <w:r>
        <w:rPr>
          <w:rFonts w:hint="eastAsia"/>
          <w:lang w:eastAsia="zh-CN"/>
        </w:rPr>
        <w:t>s</w:t>
      </w:r>
      <w:r w:rsidRPr="00BE3104">
        <w:rPr>
          <w:rFonts w:hint="eastAsia"/>
        </w:rPr>
        <w:t>ubscriber</w:t>
      </w:r>
      <w:r>
        <w:rPr>
          <w:rFonts w:hint="eastAsia"/>
        </w:rPr>
        <w:t>Contact</w:t>
      </w:r>
      <w:r w:rsidRPr="00BE3104">
        <w:rPr>
          <w:rFonts w:hint="eastAsia"/>
        </w:rPr>
        <w:t>&gt;</w:t>
      </w:r>
    </w:p>
    <w:p w:rsidR="00914A43" w:rsidRDefault="008F1EDE" w:rsidP="00BE3104">
      <w:pPr>
        <w:rPr>
          <w:lang w:eastAsia="zh-CN"/>
        </w:rPr>
      </w:pPr>
      <w:r>
        <w:rPr>
          <w:rFonts w:hint="eastAsia"/>
        </w:rPr>
        <w:t>&lt;</w:t>
      </w:r>
      <w:r>
        <w:rPr>
          <w:rFonts w:hint="eastAsia"/>
          <w:lang w:eastAsia="zh-CN"/>
        </w:rPr>
        <w:t>/</w:t>
      </w:r>
      <w:r>
        <w:rPr>
          <w:rFonts w:hint="eastAsia"/>
        </w:rPr>
        <w:t>oss-response</w:t>
      </w:r>
      <w:r w:rsidR="00C75250" w:rsidRPr="00BE3104">
        <w:rPr>
          <w:rFonts w:hint="eastAsia"/>
        </w:rPr>
        <w:t>&gt;</w:t>
      </w:r>
    </w:p>
    <w:p w:rsidR="0091747D" w:rsidRPr="00EB34C7" w:rsidRDefault="0091747D" w:rsidP="00BE3104">
      <w:pPr>
        <w:rPr>
          <w:color w:val="FF0000"/>
          <w:lang w:eastAsia="zh-CN"/>
        </w:rPr>
      </w:pPr>
    </w:p>
    <w:p w:rsidR="00051D9D" w:rsidRPr="00695792" w:rsidRDefault="00051D9D" w:rsidP="0041045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386" w:name="_Toc345337029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产品信息同步接口</w:t>
      </w:r>
      <w:bookmarkEnd w:id="386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87" w:name="_Toc345337030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387"/>
    </w:p>
    <w:p w:rsidR="0038100F" w:rsidRPr="0038100F" w:rsidRDefault="0038100F" w:rsidP="0038100F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14A43" w:rsidRPr="00916DB8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88" w:name="_Toc345337031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388"/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89" w:name="_Toc345337032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389"/>
    </w:p>
    <w:p w:rsidR="002B76F9" w:rsidRPr="002B76F9" w:rsidRDefault="002B76F9" w:rsidP="002B76F9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获取所有产品信息。</w:t>
      </w:r>
    </w:p>
    <w:p w:rsidR="00914A43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90" w:name="_Toc345337033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390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9A64CC" w:rsidRPr="00BE3104" w:rsidTr="002814F3">
        <w:tc>
          <w:tcPr>
            <w:tcW w:w="2437" w:type="dxa"/>
            <w:gridSpan w:val="2"/>
            <w:shd w:val="clear" w:color="auto" w:fill="E6E6E6"/>
          </w:tcPr>
          <w:p w:rsidR="009A64CC" w:rsidRPr="00BE3104" w:rsidRDefault="009A64CC" w:rsidP="002814F3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9A64CC" w:rsidRPr="00BE3104" w:rsidRDefault="009A64CC" w:rsidP="002814F3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9A64CC" w:rsidRPr="00BE3104" w:rsidRDefault="009A64CC" w:rsidP="002814F3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9A64CC" w:rsidRPr="00BE3104" w:rsidRDefault="009A64CC" w:rsidP="002814F3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9A64CC" w:rsidRPr="00BE3104" w:rsidRDefault="009A64CC" w:rsidP="002814F3">
            <w:r w:rsidRPr="00BE3104">
              <w:rPr>
                <w:rFonts w:hint="eastAsia"/>
              </w:rPr>
              <w:t>IN/OUT</w:t>
            </w:r>
          </w:p>
        </w:tc>
      </w:tr>
      <w:tr w:rsidR="004C0A95" w:rsidRPr="00BE3104" w:rsidTr="00EA23F5">
        <w:tc>
          <w:tcPr>
            <w:tcW w:w="2437" w:type="dxa"/>
            <w:gridSpan w:val="2"/>
            <w:shd w:val="clear" w:color="auto" w:fill="F8F8F8"/>
          </w:tcPr>
          <w:p w:rsidR="004C0A95" w:rsidRDefault="004C0A95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</w:t>
            </w:r>
            <w:r w:rsidR="003B1BC4">
              <w:rPr>
                <w:rFonts w:hint="eastAsia"/>
                <w:lang w:eastAsia="zh-CN"/>
              </w:rPr>
              <w:t>uct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C0A95" w:rsidRPr="00BE3104" w:rsidRDefault="004C0A95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  <w:r w:rsidR="00363566">
              <w:rPr>
                <w:rFonts w:hint="eastAsia"/>
                <w:lang w:eastAsia="zh-CN"/>
              </w:rPr>
              <w:t>,</w:t>
            </w:r>
            <w:r w:rsidR="00363566">
              <w:rPr>
                <w:rFonts w:hint="eastAsia"/>
                <w:lang w:eastAsia="zh-CN"/>
              </w:rPr>
              <w:t>多个</w:t>
            </w:r>
            <w:r w:rsidR="00363566">
              <w:rPr>
                <w:rFonts w:hint="eastAsia"/>
                <w:lang w:eastAsia="zh-CN"/>
              </w:rPr>
              <w:t>ID</w:t>
            </w:r>
            <w:r w:rsidR="00363566">
              <w:rPr>
                <w:rFonts w:hint="eastAsia"/>
                <w:lang w:eastAsia="zh-CN"/>
              </w:rPr>
              <w:t>则用逗号隔开，无则同步所有产品</w:t>
            </w:r>
            <w:r w:rsidR="008B09EE">
              <w:rPr>
                <w:rFonts w:hint="eastAsia"/>
                <w:lang w:eastAsia="zh-CN"/>
              </w:rPr>
              <w:t>。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C0A95" w:rsidRPr="00BE3104" w:rsidRDefault="008162C8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C0A95" w:rsidRPr="00BE3104" w:rsidRDefault="004C0A95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C0A95" w:rsidRPr="00BE3104" w:rsidRDefault="004C0A95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D11EC8" w:rsidRPr="00BE3104" w:rsidTr="002814F3">
        <w:tc>
          <w:tcPr>
            <w:tcW w:w="1020" w:type="dxa"/>
            <w:vMerge w:val="restart"/>
            <w:shd w:val="clear" w:color="auto" w:fill="F8F8F8"/>
          </w:tcPr>
          <w:p w:rsidR="00D11EC8" w:rsidRPr="00BE3104" w:rsidRDefault="00D11EC8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</w:t>
            </w:r>
          </w:p>
        </w:tc>
        <w:tc>
          <w:tcPr>
            <w:tcW w:w="1417" w:type="dxa"/>
            <w:shd w:val="clear" w:color="auto" w:fill="F8F8F8"/>
          </w:tcPr>
          <w:p w:rsidR="00D11EC8" w:rsidRPr="00BE3104" w:rsidRDefault="00D11EC8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</w:t>
            </w:r>
            <w:r>
              <w:rPr>
                <w:rFonts w:hint="eastAsia"/>
                <w:lang w:eastAsia="zh-CN"/>
              </w:rPr>
              <w:t>I</w:t>
            </w:r>
            <w:r w:rsidRPr="00BE3104">
              <w:rPr>
                <w:rFonts w:hint="eastAsia"/>
              </w:rPr>
              <w:t>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2E12E6" w:rsidP="005909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rPr>
                <w:rFonts w:hint="eastAsia"/>
              </w:rPr>
              <w:t>OUT</w:t>
            </w:r>
          </w:p>
        </w:tc>
      </w:tr>
      <w:tr w:rsidR="00D11EC8" w:rsidRPr="00BE3104" w:rsidTr="002814F3">
        <w:tc>
          <w:tcPr>
            <w:tcW w:w="1020" w:type="dxa"/>
            <w:vMerge/>
            <w:shd w:val="clear" w:color="auto" w:fill="F8F8F8"/>
          </w:tcPr>
          <w:p w:rsidR="00D11EC8" w:rsidRPr="00BE3104" w:rsidRDefault="00D11EC8" w:rsidP="002814F3"/>
        </w:tc>
        <w:tc>
          <w:tcPr>
            <w:tcW w:w="1417" w:type="dxa"/>
            <w:shd w:val="clear" w:color="auto" w:fill="F8F8F8"/>
          </w:tcPr>
          <w:p w:rsidR="00D11EC8" w:rsidRPr="00BE3104" w:rsidRDefault="00D11EC8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</w:t>
            </w:r>
            <w:r>
              <w:rPr>
                <w:rFonts w:hint="eastAsia"/>
                <w:lang w:eastAsia="zh-CN"/>
              </w:rPr>
              <w:t>N</w:t>
            </w:r>
            <w:r w:rsidRPr="00BE3104">
              <w:rPr>
                <w:rFonts w:hint="eastAsia"/>
              </w:rPr>
              <w:t>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rPr>
                <w:rFonts w:hint="eastAsia"/>
              </w:rPr>
              <w:t>产品名称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D11EC8" w:rsidP="002814F3">
            <w:r w:rsidRPr="00BE3104">
              <w:rPr>
                <w:rFonts w:hint="eastAsia"/>
              </w:rPr>
              <w:t>OUT</w:t>
            </w:r>
          </w:p>
        </w:tc>
      </w:tr>
      <w:tr w:rsidR="000368CB" w:rsidRPr="00BE3104" w:rsidTr="002814F3">
        <w:tc>
          <w:tcPr>
            <w:tcW w:w="1020" w:type="dxa"/>
            <w:vMerge/>
            <w:shd w:val="clear" w:color="auto" w:fill="F8F8F8"/>
          </w:tcPr>
          <w:p w:rsidR="000368CB" w:rsidRPr="00BE3104" w:rsidRDefault="000368CB" w:rsidP="002814F3"/>
        </w:tc>
        <w:tc>
          <w:tcPr>
            <w:tcW w:w="1417" w:type="dxa"/>
            <w:shd w:val="clear" w:color="auto" w:fill="F8F8F8"/>
          </w:tcPr>
          <w:p w:rsidR="000368CB" w:rsidRDefault="000368CB" w:rsidP="002814F3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368CB" w:rsidRPr="00BE3104" w:rsidRDefault="000368CB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产品描述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368CB" w:rsidRPr="00BE3104" w:rsidRDefault="008177B3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368CB" w:rsidRPr="00BE3104" w:rsidRDefault="008177B3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368CB" w:rsidRPr="00BE3104" w:rsidRDefault="008177B3" w:rsidP="002814F3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D11EC8" w:rsidRPr="00BE3104" w:rsidTr="002814F3">
        <w:tc>
          <w:tcPr>
            <w:tcW w:w="1020" w:type="dxa"/>
            <w:vMerge/>
            <w:shd w:val="clear" w:color="auto" w:fill="F8F8F8"/>
          </w:tcPr>
          <w:p w:rsidR="00D11EC8" w:rsidRPr="00BE3104" w:rsidRDefault="00D11EC8" w:rsidP="002814F3"/>
        </w:tc>
        <w:tc>
          <w:tcPr>
            <w:tcW w:w="1417" w:type="dxa"/>
            <w:shd w:val="clear" w:color="auto" w:fill="F8F8F8"/>
          </w:tcPr>
          <w:p w:rsidR="00D11EC8" w:rsidRDefault="00320F52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corpOrgCode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AD6089" w:rsidP="005C0E4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 w:rsidR="005C0E4A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7C7D3F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6A1A8D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11EC8" w:rsidRPr="00BE3104" w:rsidRDefault="006A1A8D" w:rsidP="002814F3">
            <w:r w:rsidRPr="00BE3104">
              <w:rPr>
                <w:rFonts w:hint="eastAsia"/>
              </w:rPr>
              <w:t>OUT</w:t>
            </w:r>
          </w:p>
        </w:tc>
      </w:tr>
      <w:tr w:rsidR="009A64CC" w:rsidRPr="00BE3104" w:rsidTr="002814F3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OUT</w:t>
            </w:r>
          </w:p>
        </w:tc>
      </w:tr>
      <w:tr w:rsidR="009A64CC" w:rsidRPr="00BE3104" w:rsidTr="002814F3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64CC" w:rsidRPr="00BE3104" w:rsidRDefault="009A64CC" w:rsidP="002814F3">
            <w:r w:rsidRPr="00BE3104">
              <w:rPr>
                <w:rFonts w:hint="eastAsia"/>
              </w:rPr>
              <w:t>OUT</w:t>
            </w:r>
          </w:p>
        </w:tc>
      </w:tr>
    </w:tbl>
    <w:p w:rsidR="00914A43" w:rsidRPr="00916DB8" w:rsidRDefault="00914A43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91" w:name="_Toc345337034"/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391"/>
    </w:p>
    <w:p w:rsidR="002C5F77" w:rsidRPr="00BE3104" w:rsidRDefault="002C5F77" w:rsidP="002C5F77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2C5F77" w:rsidRPr="00BE3104" w:rsidRDefault="002C5F77" w:rsidP="002C5F77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150</w:t>
      </w:r>
      <w:r w:rsidR="00FE1FC6">
        <w:rPr>
          <w:rFonts w:hint="eastAsia"/>
          <w:lang w:eastAsia="zh-CN"/>
        </w:rPr>
        <w:t>7</w:t>
      </w:r>
    </w:p>
    <w:p w:rsidR="002C5F77" w:rsidRPr="00BE3104" w:rsidRDefault="002C5F77" w:rsidP="002C5F77">
      <w:r w:rsidRPr="00BE3104">
        <w:rPr>
          <w:rFonts w:hint="eastAsia"/>
        </w:rPr>
        <w:lastRenderedPageBreak/>
        <w:t>请求内容：</w:t>
      </w:r>
    </w:p>
    <w:p w:rsidR="0050554F" w:rsidRDefault="0050554F" w:rsidP="0050554F">
      <w:r>
        <w:t>&lt;oss-request&gt;</w:t>
      </w:r>
    </w:p>
    <w:p w:rsidR="0050554F" w:rsidRDefault="0050554F" w:rsidP="0050554F">
      <w:r>
        <w:tab/>
        <w:t>&lt;property name="productId" value="325523283,325536417,325536881"/&gt;</w:t>
      </w:r>
    </w:p>
    <w:p w:rsidR="002C5F77" w:rsidRDefault="0050554F" w:rsidP="0050554F">
      <w:pPr>
        <w:rPr>
          <w:lang w:eastAsia="zh-CN"/>
        </w:rPr>
      </w:pPr>
      <w:r>
        <w:t>&lt;/oss-request&gt;</w:t>
      </w:r>
    </w:p>
    <w:p w:rsidR="002C5F77" w:rsidRPr="00BE3104" w:rsidRDefault="002C5F77" w:rsidP="002C5F77">
      <w:r w:rsidRPr="00BE3104">
        <w:rPr>
          <w:rFonts w:hint="eastAsia"/>
        </w:rPr>
        <w:t>输出参数：</w:t>
      </w:r>
    </w:p>
    <w:p w:rsidR="002C5F77" w:rsidRPr="00BE3104" w:rsidRDefault="002C5F77" w:rsidP="002C5F77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2C5F77" w:rsidRPr="00BE3104" w:rsidRDefault="002C5F77" w:rsidP="002C5F77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="00651724">
        <w:rPr>
          <w:rFonts w:hint="eastAsia"/>
          <w:lang w:eastAsia="zh-CN"/>
        </w:rPr>
        <w:t>产品同步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DB4B1A" w:rsidRDefault="00BA570D" w:rsidP="00D22F85">
      <w:pPr>
        <w:rPr>
          <w:lang w:eastAsia="zh-CN"/>
        </w:rPr>
      </w:pPr>
      <w:r>
        <w:rPr>
          <w:rFonts w:hint="eastAsia"/>
        </w:rPr>
        <w:tab/>
      </w:r>
      <w:r w:rsidR="002C5F77" w:rsidRPr="00BE3104">
        <w:rPr>
          <w:rFonts w:hint="eastAsia"/>
        </w:rPr>
        <w:t>&lt;product product</w:t>
      </w:r>
      <w:r w:rsidR="002C5F77">
        <w:rPr>
          <w:rFonts w:hint="eastAsia"/>
          <w:lang w:eastAsia="zh-CN"/>
        </w:rPr>
        <w:t>I</w:t>
      </w:r>
      <w:r w:rsidR="002C5F77" w:rsidRPr="00BE3104">
        <w:rPr>
          <w:rFonts w:hint="eastAsia"/>
        </w:rPr>
        <w:t>d="</w:t>
      </w:r>
      <w:r w:rsidR="002C5F77">
        <w:rPr>
          <w:rFonts w:hint="eastAsia"/>
          <w:lang w:eastAsia="zh-CN"/>
        </w:rPr>
        <w:t>54154</w:t>
      </w:r>
      <w:r w:rsidR="002C5F77" w:rsidRPr="00BE3104">
        <w:rPr>
          <w:rFonts w:hint="eastAsia"/>
        </w:rPr>
        <w:t>" product</w:t>
      </w:r>
      <w:r w:rsidR="002C5F77">
        <w:rPr>
          <w:rFonts w:hint="eastAsia"/>
          <w:lang w:eastAsia="zh-CN"/>
        </w:rPr>
        <w:t>N</w:t>
      </w:r>
      <w:r w:rsidR="002C5F77" w:rsidRPr="00BE3104">
        <w:rPr>
          <w:rFonts w:hint="eastAsia"/>
        </w:rPr>
        <w:t>ame="</w:t>
      </w:r>
      <w:r w:rsidR="00202FC0">
        <w:rPr>
          <w:rFonts w:hint="eastAsia"/>
          <w:lang w:eastAsia="zh-CN"/>
        </w:rPr>
        <w:t>影视大</w:t>
      </w:r>
      <w:r w:rsidR="000715C3">
        <w:rPr>
          <w:rFonts w:hint="eastAsia"/>
          <w:lang w:eastAsia="zh-CN"/>
        </w:rPr>
        <w:t>包月</w:t>
      </w:r>
      <w:r w:rsidR="002C5F77" w:rsidRPr="00BE3104">
        <w:rPr>
          <w:rFonts w:hint="eastAsia"/>
        </w:rPr>
        <w:t>"</w:t>
      </w:r>
      <w:r w:rsidR="00D22F85">
        <w:rPr>
          <w:rFonts w:hint="eastAsia"/>
          <w:lang w:eastAsia="zh-CN"/>
        </w:rPr>
        <w:t xml:space="preserve"> </w:t>
      </w:r>
    </w:p>
    <w:p w:rsidR="00AA56A6" w:rsidRDefault="00DB4B1A" w:rsidP="00D22F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D22F85">
        <w:rPr>
          <w:rFonts w:hint="eastAsia"/>
          <w:lang w:eastAsia="zh-CN"/>
        </w:rPr>
        <w:t>corpOrgCode="4001,4002"</w:t>
      </w:r>
      <w:r w:rsidR="000715C3">
        <w:rPr>
          <w:rFonts w:hint="eastAsia"/>
          <w:lang w:eastAsia="zh-CN"/>
        </w:rPr>
        <w:t xml:space="preserve"> </w:t>
      </w:r>
      <w:r w:rsidR="00D22F85">
        <w:rPr>
          <w:rFonts w:hint="eastAsia"/>
          <w:lang w:eastAsia="zh-CN"/>
        </w:rPr>
        <w:t>&gt;</w:t>
      </w:r>
    </w:p>
    <w:p w:rsidR="00AA56A6" w:rsidRDefault="00AA56A6" w:rsidP="00D22F85">
      <w:pPr>
        <w:rPr>
          <w:lang w:eastAsia="zh-CN"/>
        </w:rPr>
      </w:pPr>
      <w:r>
        <w:rPr>
          <w:rFonts w:hint="eastAsia"/>
          <w:lang w:eastAsia="zh-CN"/>
        </w:rPr>
        <w:tab/>
        <w:t>&lt;/product&gt;</w:t>
      </w:r>
    </w:p>
    <w:p w:rsidR="00DB4B1A" w:rsidRDefault="00BA570D" w:rsidP="00681C59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BE3104">
        <w:rPr>
          <w:rFonts w:hint="eastAsia"/>
        </w:rPr>
        <w:t>&lt;product product</w:t>
      </w:r>
      <w:r>
        <w:rPr>
          <w:rFonts w:hint="eastAsia"/>
          <w:lang w:eastAsia="zh-CN"/>
        </w:rPr>
        <w:t>I</w:t>
      </w:r>
      <w:r w:rsidRPr="00BE3104">
        <w:rPr>
          <w:rFonts w:hint="eastAsia"/>
        </w:rPr>
        <w:t>d="</w:t>
      </w:r>
      <w:r>
        <w:rPr>
          <w:rFonts w:hint="eastAsia"/>
          <w:lang w:eastAsia="zh-CN"/>
        </w:rPr>
        <w:t>54154</w:t>
      </w:r>
      <w:r w:rsidRPr="00BE3104">
        <w:rPr>
          <w:rFonts w:hint="eastAsia"/>
        </w:rPr>
        <w:t>" product</w:t>
      </w:r>
      <w:r>
        <w:rPr>
          <w:rFonts w:hint="eastAsia"/>
          <w:lang w:eastAsia="zh-CN"/>
        </w:rPr>
        <w:t>N</w:t>
      </w:r>
      <w:r w:rsidRPr="00BE3104">
        <w:rPr>
          <w:rFonts w:hint="eastAsia"/>
        </w:rPr>
        <w:t>ame="</w:t>
      </w:r>
      <w:r>
        <w:rPr>
          <w:rFonts w:hint="eastAsia"/>
          <w:lang w:eastAsia="zh-CN"/>
        </w:rPr>
        <w:t>影视大包月</w:t>
      </w:r>
      <w:r>
        <w:rPr>
          <w:rFonts w:hint="eastAsia"/>
          <w:lang w:eastAsia="zh-CN"/>
        </w:rPr>
        <w:t>2</w:t>
      </w:r>
      <w:r w:rsidRPr="00BE3104">
        <w:rPr>
          <w:rFonts w:hint="eastAsia"/>
        </w:rPr>
        <w:t>"</w:t>
      </w:r>
    </w:p>
    <w:p w:rsidR="00C217A3" w:rsidRDefault="00681C59" w:rsidP="00681C59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B4B1A">
        <w:rPr>
          <w:rFonts w:hint="eastAsia"/>
          <w:lang w:eastAsia="zh-CN"/>
        </w:rPr>
        <w:tab/>
      </w:r>
      <w:r w:rsidR="00DB4B1A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corpOrgCode="4001,400</w:t>
      </w:r>
      <w:r w:rsidR="002A3A2F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"&gt;</w:t>
      </w:r>
    </w:p>
    <w:p w:rsidR="00C217A3" w:rsidRPr="00BE3104" w:rsidRDefault="00C217A3" w:rsidP="00681C59">
      <w:pPr>
        <w:rPr>
          <w:lang w:eastAsia="zh-CN"/>
        </w:rPr>
      </w:pPr>
      <w:r>
        <w:rPr>
          <w:rFonts w:hint="eastAsia"/>
          <w:lang w:eastAsia="zh-CN"/>
        </w:rPr>
        <w:tab/>
        <w:t>&lt;/product&gt;</w:t>
      </w:r>
    </w:p>
    <w:p w:rsidR="00914A43" w:rsidRPr="00BE3104" w:rsidRDefault="002C5F77" w:rsidP="002C5F77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051D9D" w:rsidRPr="00695792" w:rsidRDefault="004D7315" w:rsidP="00EE26C9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392" w:name="_Toc345337035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用户主动暂停恢复接口</w:t>
      </w:r>
      <w:bookmarkEnd w:id="392"/>
    </w:p>
    <w:p w:rsidR="00DE6B39" w:rsidRDefault="00DE6B39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93" w:name="_Toc345337036"/>
      <w:r w:rsidRPr="005A59F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393"/>
    </w:p>
    <w:p w:rsidR="00621A9A" w:rsidRPr="00621A9A" w:rsidRDefault="00621A9A" w:rsidP="00621A9A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DE6B39" w:rsidRDefault="00DE6B39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94" w:name="_Toc345337037"/>
      <w:r w:rsidRPr="005A59F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394"/>
    </w:p>
    <w:p w:rsidR="00E34AF4" w:rsidRPr="00E34AF4" w:rsidRDefault="00E34AF4" w:rsidP="00E34AF4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根据用户标识，</w:t>
      </w:r>
      <w:r w:rsidR="00E27234">
        <w:rPr>
          <w:rFonts w:hint="eastAsia"/>
          <w:lang w:val="en-GB" w:eastAsia="zh-CN" w:bidi="ar-SA"/>
        </w:rPr>
        <w:t>对该用户做暂停恢复操作。</w:t>
      </w:r>
    </w:p>
    <w:p w:rsidR="00DE6B39" w:rsidRPr="005A59FF" w:rsidRDefault="00DE6B39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95" w:name="_Toc345337038"/>
      <w:r w:rsidRPr="005A59F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395"/>
    </w:p>
    <w:p w:rsidR="00DE6B39" w:rsidRPr="005A59FF" w:rsidRDefault="00DE6B39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396" w:name="_Toc345337039"/>
      <w:r w:rsidRPr="005A59F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396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DE6B39" w:rsidRPr="00BE3104" w:rsidTr="000A7625">
        <w:tc>
          <w:tcPr>
            <w:tcW w:w="2437" w:type="dxa"/>
            <w:shd w:val="clear" w:color="auto" w:fill="E6E6E6"/>
          </w:tcPr>
          <w:p w:rsidR="00DE6B39" w:rsidRPr="00BE3104" w:rsidRDefault="00DE6B39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DE6B39" w:rsidRPr="00BE3104" w:rsidRDefault="00DE6B39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DE6B39" w:rsidRPr="00BE3104" w:rsidRDefault="00DE6B39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DE6B39" w:rsidRPr="00BE3104" w:rsidRDefault="00DE6B39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DE6B39" w:rsidRPr="00BE3104" w:rsidRDefault="00DE6B39" w:rsidP="00BE3104">
            <w:r w:rsidRPr="00BE3104">
              <w:rPr>
                <w:rFonts w:hint="eastAsia"/>
              </w:rPr>
              <w:t>IN/OUT</w:t>
            </w:r>
          </w:p>
        </w:tc>
      </w:tr>
      <w:tr w:rsidR="00DE6B39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DE6B39" w:rsidRPr="00BE3104" w:rsidRDefault="00E862B3" w:rsidP="00F364B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subscriber</w:t>
            </w:r>
            <w:r w:rsidR="00F364B9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E6B39" w:rsidRPr="00BE3104" w:rsidRDefault="00BE4D4A" w:rsidP="009B2B22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957F1F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E6B39" w:rsidRPr="00BE3104" w:rsidRDefault="002E2D22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DE6B39" w:rsidRPr="00BE3104" w:rsidRDefault="00DE6B39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E6B39" w:rsidRPr="00BE3104" w:rsidRDefault="00DE6B39" w:rsidP="00BE3104">
            <w:r w:rsidRPr="00BE3104">
              <w:rPr>
                <w:rFonts w:hint="eastAsia"/>
              </w:rPr>
              <w:t>IN</w:t>
            </w:r>
          </w:p>
        </w:tc>
      </w:tr>
      <w:tr w:rsidR="00E16666" w:rsidRPr="00BE3104" w:rsidTr="000A7625">
        <w:trPr>
          <w:ins w:id="397" w:author="Windows 用户" w:date="2013-06-04T15:09:00Z"/>
        </w:trPr>
        <w:tc>
          <w:tcPr>
            <w:tcW w:w="2437" w:type="dxa"/>
            <w:tcBorders>
              <w:bottom w:val="single" w:sz="6" w:space="0" w:color="auto"/>
            </w:tcBorders>
          </w:tcPr>
          <w:p w:rsidR="00E16666" w:rsidRPr="00BE3104" w:rsidRDefault="00E16666" w:rsidP="00F364B9">
            <w:pPr>
              <w:rPr>
                <w:ins w:id="398" w:author="Windows 用户" w:date="2013-06-04T15:09:00Z"/>
              </w:rPr>
            </w:pPr>
            <w:ins w:id="399" w:author="Windows 用户" w:date="2013-06-04T15:09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E16666" w:rsidRPr="00BE3104" w:rsidRDefault="00E16666" w:rsidP="009B2B22">
            <w:pPr>
              <w:rPr>
                <w:ins w:id="400" w:author="Windows 用户" w:date="2013-06-04T15:09:00Z"/>
              </w:rPr>
            </w:pPr>
            <w:ins w:id="401" w:author="Windows 用户" w:date="2013-06-04T15:09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E16666" w:rsidRDefault="00E16666" w:rsidP="00BE3104">
            <w:pPr>
              <w:rPr>
                <w:ins w:id="402" w:author="Windows 用户" w:date="2013-06-04T15:09:00Z"/>
                <w:lang w:eastAsia="zh-CN"/>
              </w:rPr>
            </w:pPr>
            <w:ins w:id="403" w:author="Windows 用户" w:date="2013-06-04T15:09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E16666" w:rsidRPr="00BE3104" w:rsidRDefault="00E16666" w:rsidP="00BE3104">
            <w:pPr>
              <w:rPr>
                <w:ins w:id="404" w:author="Windows 用户" w:date="2013-06-04T15:09:00Z"/>
              </w:rPr>
            </w:pPr>
            <w:ins w:id="405" w:author="Windows 用户" w:date="2013-06-04T15:09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E16666" w:rsidRPr="00BE3104" w:rsidRDefault="00E16666" w:rsidP="00BE3104">
            <w:pPr>
              <w:rPr>
                <w:ins w:id="406" w:author="Windows 用户" w:date="2013-06-04T15:09:00Z"/>
              </w:rPr>
            </w:pPr>
            <w:ins w:id="407" w:author="Windows 用户" w:date="2013-06-04T15:09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671E33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71E33" w:rsidRPr="003521B0" w:rsidRDefault="00671E33" w:rsidP="00BE3104">
            <w:r w:rsidRPr="003521B0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3521B0" w:rsidRDefault="00671E33" w:rsidP="00BE3104">
            <w:r w:rsidRPr="003521B0">
              <w:rPr>
                <w:rFonts w:hint="eastAsia"/>
              </w:rPr>
              <w:t>返回结果</w:t>
            </w:r>
            <w:r w:rsidRPr="003521B0">
              <w:rPr>
                <w:rFonts w:hint="eastAsia"/>
              </w:rPr>
              <w:t>:0</w:t>
            </w:r>
            <w:r w:rsidRPr="003521B0">
              <w:rPr>
                <w:rFonts w:hint="eastAsia"/>
              </w:rPr>
              <w:t>成功，</w:t>
            </w:r>
            <w:r w:rsidRPr="003521B0">
              <w:rPr>
                <w:rFonts w:hint="eastAsia"/>
              </w:rPr>
              <w:t>-1</w:t>
            </w:r>
            <w:r w:rsidRPr="003521B0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3521B0" w:rsidRDefault="00671E33" w:rsidP="00BE3104">
            <w:r w:rsidRPr="003521B0">
              <w:t>L</w:t>
            </w:r>
            <w:r w:rsidRPr="003521B0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3521B0" w:rsidRDefault="00671E33" w:rsidP="00BE3104">
            <w:r w:rsidRPr="003521B0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BE3104" w:rsidRDefault="00671E33" w:rsidP="00BE3104">
            <w:r w:rsidRPr="003521B0">
              <w:rPr>
                <w:rFonts w:hint="eastAsia"/>
              </w:rPr>
              <w:t>OUT</w:t>
            </w:r>
          </w:p>
        </w:tc>
      </w:tr>
      <w:tr w:rsidR="00671E33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71E33" w:rsidRPr="00BE3104" w:rsidRDefault="00671E33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BE3104" w:rsidRDefault="00671E33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BE3104" w:rsidRDefault="00671E33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BE3104" w:rsidRDefault="00671E3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1E33" w:rsidRPr="00BE3104" w:rsidRDefault="00671E33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DE6B39" w:rsidRPr="00B24106" w:rsidRDefault="00DE6B39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08" w:name="_Toc345337040"/>
      <w:r w:rsidRPr="00B24106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24106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408"/>
    </w:p>
    <w:p w:rsidR="005D676D" w:rsidRPr="00BE3104" w:rsidRDefault="00EF107C" w:rsidP="00BE3104">
      <w:r>
        <w:rPr>
          <w:rFonts w:hint="eastAsia"/>
        </w:rPr>
        <w:t>system-no = 15</w:t>
      </w:r>
      <w:r w:rsidR="005D676D" w:rsidRPr="00BE3104">
        <w:rPr>
          <w:rFonts w:hint="eastAsia"/>
        </w:rPr>
        <w:t xml:space="preserve"> </w:t>
      </w:r>
    </w:p>
    <w:p w:rsidR="005D676D" w:rsidRPr="00BE3104" w:rsidRDefault="005D676D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9500AD">
        <w:rPr>
          <w:rFonts w:hint="eastAsia"/>
          <w:lang w:eastAsia="zh-CN"/>
        </w:rPr>
        <w:t>1508</w:t>
      </w:r>
    </w:p>
    <w:p w:rsidR="005D676D" w:rsidRPr="00BE3104" w:rsidRDefault="005D676D" w:rsidP="00BE3104">
      <w:r w:rsidRPr="00BE3104">
        <w:rPr>
          <w:rFonts w:hint="eastAsia"/>
        </w:rPr>
        <w:t>请求内容：</w:t>
      </w:r>
    </w:p>
    <w:p w:rsidR="00DD39DC" w:rsidRDefault="00DD39DC" w:rsidP="00DD39DC">
      <w:r>
        <w:t>&lt;oss-request&gt;</w:t>
      </w:r>
    </w:p>
    <w:p w:rsidR="00DD39DC" w:rsidRDefault="00DD39DC" w:rsidP="00DD39DC">
      <w:pPr>
        <w:rPr>
          <w:ins w:id="409" w:author="Windows 用户" w:date="2013-06-04T15:16:00Z"/>
          <w:lang w:eastAsia="zh-CN"/>
        </w:rPr>
      </w:pPr>
      <w:r>
        <w:tab/>
        <w:t>&lt;property name="subscriberId" value="101011298"/&gt;</w:t>
      </w:r>
    </w:p>
    <w:p w:rsidR="007E601D" w:rsidRDefault="007E601D" w:rsidP="00DD39DC">
      <w:pPr>
        <w:rPr>
          <w:lang w:eastAsia="zh-CN"/>
        </w:rPr>
      </w:pPr>
      <w:ins w:id="410" w:author="Windows 用户" w:date="2013-06-04T15:16:00Z">
        <w:r>
          <w:rPr>
            <w:rFonts w:hint="eastAsia"/>
            <w:lang w:eastAsia="zh-CN"/>
          </w:rPr>
          <w:tab/>
        </w:r>
        <w:r w:rsidR="002E29FC" w:rsidRPr="00866031">
          <w:rPr>
            <w:lang w:eastAsia="zh-CN"/>
          </w:rPr>
          <w:t>&lt;property name=" tradeChannels" value="0"/&gt;</w:t>
        </w:r>
      </w:ins>
    </w:p>
    <w:p w:rsidR="005D676D" w:rsidRPr="00BE3104" w:rsidRDefault="00DD39DC" w:rsidP="00DD39DC">
      <w:r>
        <w:t>&lt;/oss-request&gt;</w:t>
      </w:r>
    </w:p>
    <w:p w:rsidR="005D676D" w:rsidRPr="00BE3104" w:rsidRDefault="005D676D" w:rsidP="00BE3104">
      <w:r w:rsidRPr="00BE3104">
        <w:rPr>
          <w:rFonts w:hint="eastAsia"/>
        </w:rPr>
        <w:t>输出参数：</w:t>
      </w:r>
    </w:p>
    <w:p w:rsidR="005D676D" w:rsidRPr="00BE3104" w:rsidRDefault="005D676D" w:rsidP="00BE3104">
      <w:r w:rsidRPr="00BE3104">
        <w:lastRenderedPageBreak/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D676D" w:rsidRPr="00BE3104" w:rsidRDefault="005D676D" w:rsidP="00BE3104">
      <w:r w:rsidRPr="00BE3104">
        <w:rPr>
          <w:rFonts w:hint="eastAsia"/>
        </w:rPr>
        <w:t xml:space="preserve">&lt;oss-response </w:t>
      </w:r>
      <w:r w:rsidR="006C6C17" w:rsidRPr="00BE3104">
        <w:rPr>
          <w:rFonts w:hint="eastAsia"/>
        </w:rPr>
        <w:t xml:space="preserve">return-code </w:t>
      </w:r>
      <w:r w:rsidRPr="00BE3104">
        <w:rPr>
          <w:rFonts w:hint="eastAsia"/>
        </w:rPr>
        <w:t>="</w:t>
      </w:r>
      <w:r w:rsidR="00331DB5"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="006B11C6" w:rsidRPr="00BE3104">
        <w:rPr>
          <w:rFonts w:hint="eastAsia"/>
        </w:rPr>
        <w:t>暂停</w:t>
      </w:r>
      <w:r w:rsidR="00ED3CCE">
        <w:rPr>
          <w:rFonts w:hint="eastAsia"/>
          <w:lang w:eastAsia="zh-CN"/>
        </w:rPr>
        <w:t>恢复</w:t>
      </w:r>
      <w:r w:rsidR="006B11C6" w:rsidRPr="00BE3104">
        <w:rPr>
          <w:rFonts w:hint="eastAsia"/>
        </w:rPr>
        <w:t>成功</w:t>
      </w:r>
      <w:r w:rsidRPr="00BE3104">
        <w:rPr>
          <w:rFonts w:hint="eastAsia"/>
        </w:rPr>
        <w:t>"/&gt;</w:t>
      </w:r>
    </w:p>
    <w:p w:rsidR="004D7315" w:rsidRPr="00695792" w:rsidRDefault="004D7315" w:rsidP="0024558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411" w:name="_Toc345337041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用户可订购产品查询接口</w:t>
      </w:r>
      <w:bookmarkEnd w:id="411"/>
    </w:p>
    <w:p w:rsidR="003447A7" w:rsidRPr="004B17C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2" w:name="_Toc345337042"/>
      <w:r w:rsidRPr="004B17C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412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3" w:name="_Toc345337043"/>
      <w:r w:rsidRPr="004B17C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413"/>
    </w:p>
    <w:p w:rsidR="00B80BEC" w:rsidRPr="00B80BEC" w:rsidRDefault="00432CBD" w:rsidP="00B80BEC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根据用户标识，获取该用户可以订购的产品</w:t>
      </w:r>
      <w:r>
        <w:rPr>
          <w:rFonts w:hint="eastAsia"/>
          <w:lang w:val="en-GB" w:eastAsia="zh-CN" w:bidi="ar-SA"/>
        </w:rPr>
        <w:t>,</w:t>
      </w:r>
      <w:r>
        <w:rPr>
          <w:rFonts w:hint="eastAsia"/>
          <w:lang w:val="en-GB" w:eastAsia="zh-CN" w:bidi="ar-SA"/>
        </w:rPr>
        <w:t>并且可以通过传入产品</w:t>
      </w:r>
      <w:r>
        <w:rPr>
          <w:rFonts w:hint="eastAsia"/>
          <w:lang w:val="en-GB" w:eastAsia="zh-CN" w:bidi="ar-SA"/>
        </w:rPr>
        <w:t>id</w:t>
      </w:r>
      <w:r>
        <w:rPr>
          <w:rFonts w:hint="eastAsia"/>
          <w:lang w:val="en-GB" w:eastAsia="zh-CN" w:bidi="ar-SA"/>
        </w:rPr>
        <w:t>和促销</w:t>
      </w:r>
      <w:r>
        <w:rPr>
          <w:rFonts w:hint="eastAsia"/>
          <w:lang w:val="en-GB" w:eastAsia="zh-CN" w:bidi="ar-SA"/>
        </w:rPr>
        <w:t>id</w:t>
      </w:r>
      <w:r>
        <w:rPr>
          <w:rFonts w:hint="eastAsia"/>
          <w:lang w:val="en-GB" w:eastAsia="zh-CN" w:bidi="ar-SA"/>
        </w:rPr>
        <w:t>，判断是否可订购。</w:t>
      </w:r>
    </w:p>
    <w:p w:rsidR="003447A7" w:rsidRPr="004B17C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4" w:name="_Toc345337044"/>
      <w:r w:rsidRPr="004B17C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414"/>
    </w:p>
    <w:p w:rsidR="003447A7" w:rsidRPr="004B17C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5" w:name="_Toc345337045"/>
      <w:r w:rsidRPr="004B17C7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415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565EC2" w:rsidRPr="00BE3104" w:rsidTr="000A7625">
        <w:tc>
          <w:tcPr>
            <w:tcW w:w="2437" w:type="dxa"/>
            <w:shd w:val="clear" w:color="auto" w:fill="E6E6E6"/>
          </w:tcPr>
          <w:p w:rsidR="00565EC2" w:rsidRPr="00BE3104" w:rsidRDefault="00565EC2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565EC2" w:rsidRPr="00BE3104" w:rsidRDefault="00565EC2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565EC2" w:rsidRPr="00BE3104" w:rsidRDefault="00565EC2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565EC2" w:rsidRPr="00BE3104" w:rsidRDefault="00565EC2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565EC2" w:rsidRPr="00BE3104" w:rsidRDefault="00565EC2" w:rsidP="00BE3104">
            <w:r w:rsidRPr="00BE3104">
              <w:rPr>
                <w:rFonts w:hint="eastAsia"/>
              </w:rPr>
              <w:t>IN/OUT</w:t>
            </w:r>
          </w:p>
        </w:tc>
      </w:tr>
      <w:tr w:rsidR="00565EC2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565EC2" w:rsidRPr="00BE3104" w:rsidRDefault="0081304B" w:rsidP="00080C1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 w:rsidRPr="00BE3104">
              <w:t>ubscriber</w:t>
            </w:r>
            <w:r>
              <w:rPr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565EC2" w:rsidRPr="00BE3104" w:rsidRDefault="00565EC2" w:rsidP="00080C1E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080C1E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565EC2" w:rsidRPr="00BE3104" w:rsidRDefault="00E20901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565EC2" w:rsidRPr="00BE3104" w:rsidRDefault="00565EC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565EC2" w:rsidRPr="00BE3104" w:rsidRDefault="00565EC2" w:rsidP="00BE3104">
            <w:r w:rsidRPr="00BE3104">
              <w:rPr>
                <w:rFonts w:hint="eastAsia"/>
              </w:rPr>
              <w:t>IN</w:t>
            </w:r>
          </w:p>
        </w:tc>
      </w:tr>
      <w:tr w:rsidR="00DB07E9" w:rsidRPr="00BE3104" w:rsidTr="00390E89">
        <w:tc>
          <w:tcPr>
            <w:tcW w:w="2437" w:type="dxa"/>
            <w:tcBorders>
              <w:bottom w:val="single" w:sz="6" w:space="0" w:color="auto"/>
            </w:tcBorders>
          </w:tcPr>
          <w:p w:rsidR="00DB07E9" w:rsidRDefault="00DB07E9" w:rsidP="000C6DC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prodIds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B07E9" w:rsidRPr="00BE3104" w:rsidRDefault="00DB07E9" w:rsidP="008A0BB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，逗号分割多个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B07E9" w:rsidRDefault="00DB07E9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</w:tcPr>
          <w:p w:rsidR="00DB07E9" w:rsidRPr="00BE3104" w:rsidRDefault="00DB07E9" w:rsidP="000311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B07E9" w:rsidRPr="00BE3104" w:rsidRDefault="00DB07E9" w:rsidP="00BE3104">
            <w:r w:rsidRPr="00BE3104">
              <w:rPr>
                <w:rFonts w:hint="eastAsia"/>
              </w:rPr>
              <w:t>IN</w:t>
            </w:r>
          </w:p>
        </w:tc>
      </w:tr>
      <w:tr w:rsidR="00DB07E9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DB07E9" w:rsidRDefault="00DB07E9" w:rsidP="00080C1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promIds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B07E9" w:rsidRDefault="00DB07E9" w:rsidP="00D71E6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，逗号分割多个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B07E9" w:rsidRDefault="00DB07E9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DB07E9" w:rsidRDefault="00DB07E9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B07E9" w:rsidRPr="00BE3104" w:rsidRDefault="00DB07E9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2D59E3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OUT</w:t>
            </w:r>
          </w:p>
        </w:tc>
      </w:tr>
      <w:tr w:rsidR="002D59E3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D59E3" w:rsidRPr="00BE3104" w:rsidRDefault="002D59E3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3447A7" w:rsidRPr="00114524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6" w:name="_Toc345337046"/>
      <w:r w:rsidRPr="00114524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114524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416"/>
    </w:p>
    <w:p w:rsidR="007C1A1D" w:rsidRPr="00BE3104" w:rsidRDefault="00EF107C" w:rsidP="00BE3104">
      <w:r>
        <w:rPr>
          <w:rFonts w:hint="eastAsia"/>
        </w:rPr>
        <w:t>system-no = 15</w:t>
      </w:r>
      <w:r w:rsidR="007C1A1D" w:rsidRPr="00BE3104">
        <w:rPr>
          <w:rFonts w:hint="eastAsia"/>
        </w:rPr>
        <w:t xml:space="preserve"> </w:t>
      </w:r>
    </w:p>
    <w:p w:rsidR="007C1A1D" w:rsidRPr="00BE3104" w:rsidRDefault="007C1A1D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7E1756">
        <w:rPr>
          <w:rFonts w:hint="eastAsia"/>
          <w:lang w:eastAsia="zh-CN"/>
        </w:rPr>
        <w:t>1509</w:t>
      </w:r>
    </w:p>
    <w:p w:rsidR="007C1A1D" w:rsidRPr="00BE3104" w:rsidRDefault="007C1A1D" w:rsidP="00BE3104">
      <w:r w:rsidRPr="00BE3104">
        <w:rPr>
          <w:rFonts w:hint="eastAsia"/>
        </w:rPr>
        <w:t>请求内容：</w:t>
      </w:r>
    </w:p>
    <w:p w:rsidR="008231DD" w:rsidRDefault="008231DD" w:rsidP="008231DD">
      <w:r>
        <w:t>&lt;oss-request&gt;</w:t>
      </w:r>
    </w:p>
    <w:p w:rsidR="008231DD" w:rsidRDefault="008231DD" w:rsidP="008231DD">
      <w:pPr>
        <w:rPr>
          <w:lang w:eastAsia="zh-CN"/>
        </w:rPr>
      </w:pPr>
      <w:r>
        <w:tab/>
        <w:t>&lt;property name="subscriberId" value="</w:t>
      </w:r>
      <w:r w:rsidR="002D55EB" w:rsidRPr="002D55EB">
        <w:t>111011541</w:t>
      </w:r>
      <w:r>
        <w:t>"/&gt;</w:t>
      </w:r>
    </w:p>
    <w:p w:rsidR="00DD3F44" w:rsidRDefault="00DD3F44" w:rsidP="008231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t>&lt;property name="</w:t>
      </w:r>
      <w:r w:rsidR="00491061">
        <w:rPr>
          <w:rFonts w:hint="eastAsia"/>
          <w:lang w:eastAsia="zh-CN"/>
        </w:rPr>
        <w:t>prodId</w:t>
      </w:r>
      <w:r w:rsidR="008273AF">
        <w:rPr>
          <w:rFonts w:hint="eastAsia"/>
          <w:lang w:eastAsia="zh-CN"/>
        </w:rPr>
        <w:t>s</w:t>
      </w:r>
      <w:r>
        <w:t>" value="</w:t>
      </w:r>
      <w:r w:rsidR="000E3436">
        <w:rPr>
          <w:rFonts w:hint="eastAsia"/>
          <w:lang w:eastAsia="zh-CN"/>
        </w:rPr>
        <w:t>7754</w:t>
      </w:r>
      <w:r w:rsidR="008273AF">
        <w:rPr>
          <w:rFonts w:hint="eastAsia"/>
          <w:lang w:eastAsia="zh-CN"/>
        </w:rPr>
        <w:t>,5566</w:t>
      </w:r>
      <w:r>
        <w:t>"/&gt;</w:t>
      </w:r>
    </w:p>
    <w:p w:rsidR="008273AF" w:rsidRDefault="008273AF" w:rsidP="008273A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9542F">
        <w:t>&lt;property name="</w:t>
      </w:r>
      <w:r w:rsidR="00B9542F" w:rsidRPr="00583D7C">
        <w:rPr>
          <w:rFonts w:hint="eastAsia"/>
          <w:lang w:eastAsia="zh-CN"/>
        </w:rPr>
        <w:t xml:space="preserve"> </w:t>
      </w:r>
      <w:r w:rsidR="00B9542F">
        <w:rPr>
          <w:rFonts w:hint="eastAsia"/>
          <w:lang w:eastAsia="zh-CN"/>
        </w:rPr>
        <w:t>promIds</w:t>
      </w:r>
      <w:r w:rsidR="00B9542F">
        <w:t>" value="</w:t>
      </w:r>
      <w:r w:rsidR="00B9542F">
        <w:rPr>
          <w:rFonts w:hint="eastAsia"/>
          <w:lang w:eastAsia="zh-CN"/>
        </w:rPr>
        <w:t>17754,15566</w:t>
      </w:r>
      <w:r w:rsidR="00B9542F">
        <w:t>"/&gt;</w:t>
      </w:r>
    </w:p>
    <w:p w:rsidR="008231DD" w:rsidRDefault="008231DD" w:rsidP="008231DD">
      <w:pPr>
        <w:rPr>
          <w:lang w:eastAsia="zh-CN"/>
        </w:rPr>
      </w:pPr>
      <w:r>
        <w:t>&lt;/oss-request&gt;</w:t>
      </w:r>
    </w:p>
    <w:p w:rsidR="007C1A1D" w:rsidRPr="00BE3104" w:rsidRDefault="007C1A1D" w:rsidP="008231DD">
      <w:r w:rsidRPr="00BE3104">
        <w:rPr>
          <w:rFonts w:hint="eastAsia"/>
        </w:rPr>
        <w:lastRenderedPageBreak/>
        <w:t>输出参数：</w:t>
      </w:r>
    </w:p>
    <w:p w:rsidR="007C1A1D" w:rsidRPr="00BE3104" w:rsidRDefault="007C1A1D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7C1A1D" w:rsidRPr="00BE3104" w:rsidRDefault="007C1A1D" w:rsidP="00BE3104">
      <w:r w:rsidRPr="00BE3104">
        <w:rPr>
          <w:rFonts w:hint="eastAsia"/>
        </w:rPr>
        <w:t xml:space="preserve">&lt;oss-response </w:t>
      </w:r>
      <w:r w:rsidR="009454F6" w:rsidRPr="00BE3104">
        <w:rPr>
          <w:rFonts w:hint="eastAsia"/>
        </w:rPr>
        <w:t>return-code ="</w:t>
      </w:r>
      <w:r w:rsidR="009454F6">
        <w:rPr>
          <w:rFonts w:hint="eastAsia"/>
          <w:lang w:eastAsia="zh-CN"/>
        </w:rPr>
        <w:t>0</w:t>
      </w:r>
      <w:r w:rsidR="009454F6" w:rsidRPr="00BE3104">
        <w:rPr>
          <w:rFonts w:hint="eastAsia"/>
        </w:rPr>
        <w:t>" return-message="</w:t>
      </w:r>
      <w:r w:rsidR="00433E8E">
        <w:rPr>
          <w:rFonts w:hint="eastAsia"/>
          <w:lang w:eastAsia="zh-CN"/>
        </w:rPr>
        <w:t>查询</w:t>
      </w:r>
      <w:r w:rsidR="009454F6" w:rsidRPr="00BE3104">
        <w:rPr>
          <w:rFonts w:hint="eastAsia"/>
        </w:rPr>
        <w:t>成功</w:t>
      </w:r>
      <w:r w:rsidR="009454F6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4C64FE" w:rsidRPr="00BE3104" w:rsidRDefault="004C64FE" w:rsidP="00BE3104">
      <w:r w:rsidRPr="00BE3104">
        <w:rPr>
          <w:rFonts w:hint="eastAsia"/>
        </w:rPr>
        <w:t>&lt;/oss-response&gt;</w:t>
      </w:r>
    </w:p>
    <w:p w:rsidR="004D7315" w:rsidRPr="00695792" w:rsidRDefault="004D7315" w:rsidP="0024558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417" w:name="_Toc345337047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用户订购产品接口</w:t>
      </w:r>
      <w:bookmarkEnd w:id="417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8" w:name="_Toc345337048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418"/>
    </w:p>
    <w:p w:rsidR="00533520" w:rsidRPr="00533520" w:rsidRDefault="00533520" w:rsidP="00533520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19" w:name="_Toc345337049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419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20" w:name="_Toc345337050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420"/>
    </w:p>
    <w:p w:rsidR="007F4F3F" w:rsidRPr="007F4F3F" w:rsidRDefault="007F4F3F" w:rsidP="007F4F3F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根据用户标识和产品标识，给该用户订购相应的产品。</w:t>
      </w:r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21" w:name="_Toc345337051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421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351361" w:rsidRPr="00BE3104" w:rsidTr="000A7625">
        <w:tc>
          <w:tcPr>
            <w:tcW w:w="2437" w:type="dxa"/>
            <w:gridSpan w:val="2"/>
            <w:shd w:val="clear" w:color="auto" w:fill="E6E6E6"/>
          </w:tcPr>
          <w:p w:rsidR="00351361" w:rsidRPr="00BE3104" w:rsidRDefault="00351361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351361" w:rsidRPr="00BE3104" w:rsidRDefault="00351361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351361" w:rsidRPr="00BE3104" w:rsidRDefault="00351361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351361" w:rsidRPr="00BE3104" w:rsidRDefault="00351361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351361" w:rsidRPr="00BE3104" w:rsidRDefault="00351361" w:rsidP="00BE3104">
            <w:r w:rsidRPr="00BE3104">
              <w:rPr>
                <w:rFonts w:hint="eastAsia"/>
              </w:rPr>
              <w:t>IN/OUT</w:t>
            </w:r>
          </w:p>
        </w:tc>
      </w:tr>
      <w:tr w:rsidR="00351361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351361" w:rsidRPr="00BE3104" w:rsidRDefault="00302BE8" w:rsidP="00614AC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351361" w:rsidRPr="00BE3104">
              <w:rPr>
                <w:rFonts w:hint="eastAsia"/>
              </w:rPr>
              <w:t>ubscriber</w:t>
            </w:r>
            <w:r w:rsidR="00614ACA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351361" w:rsidRPr="00BE3104" w:rsidRDefault="00351361" w:rsidP="00614ACA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614ACA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51361" w:rsidRPr="00BE3104" w:rsidRDefault="00283322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51361" w:rsidRPr="00BE3104" w:rsidRDefault="0035136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51361" w:rsidRPr="00BE3104" w:rsidRDefault="00351361" w:rsidP="00BE3104">
            <w:r w:rsidRPr="00BE3104">
              <w:rPr>
                <w:rFonts w:hint="eastAsia"/>
              </w:rPr>
              <w:t>IN</w:t>
            </w:r>
          </w:p>
        </w:tc>
      </w:tr>
      <w:tr w:rsidR="0024289D" w:rsidRPr="00BE3104" w:rsidTr="009565BD">
        <w:tc>
          <w:tcPr>
            <w:tcW w:w="1020" w:type="dxa"/>
            <w:vMerge w:val="restart"/>
          </w:tcPr>
          <w:p w:rsidR="0024289D" w:rsidRPr="00BE3104" w:rsidRDefault="0024289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product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产品</w:t>
            </w:r>
            <w:r w:rsidRPr="00BE3104">
              <w:rPr>
                <w:rFonts w:hint="eastAsia"/>
              </w:rPr>
              <w:t>id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IN</w:t>
            </w:r>
          </w:p>
        </w:tc>
      </w:tr>
      <w:tr w:rsidR="0024289D" w:rsidRPr="00BE3104" w:rsidTr="009565BD">
        <w:tc>
          <w:tcPr>
            <w:tcW w:w="1020" w:type="dxa"/>
            <w:vMerge/>
          </w:tcPr>
          <w:p w:rsidR="0024289D" w:rsidRPr="00BE3104" w:rsidRDefault="0024289D" w:rsidP="00BE3104"/>
        </w:tc>
        <w:tc>
          <w:tcPr>
            <w:tcW w:w="1417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tartDate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24289D" w:rsidRPr="00BE3104" w:rsidRDefault="0024289D" w:rsidP="001124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开始时间</w:t>
            </w:r>
            <w:r w:rsidR="008333EB">
              <w:rPr>
                <w:rFonts w:hint="eastAsia"/>
                <w:lang w:eastAsia="zh-CN"/>
              </w:rPr>
              <w:t>，</w:t>
            </w:r>
            <w:r w:rsidR="00DB4F1C">
              <w:rPr>
                <w:rFonts w:hint="eastAsia"/>
                <w:lang w:eastAsia="zh-CN"/>
              </w:rPr>
              <w:t>格式为</w:t>
            </w:r>
            <w:r w:rsidR="00112404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24289D" w:rsidRPr="00BE3104" w:rsidRDefault="00870E86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IN</w:t>
            </w:r>
          </w:p>
        </w:tc>
      </w:tr>
      <w:tr w:rsidR="0024289D" w:rsidRPr="00BE3104" w:rsidTr="009565BD">
        <w:tc>
          <w:tcPr>
            <w:tcW w:w="1020" w:type="dxa"/>
            <w:vMerge/>
            <w:tcBorders>
              <w:bottom w:val="single" w:sz="6" w:space="0" w:color="auto"/>
            </w:tcBorders>
          </w:tcPr>
          <w:p w:rsidR="0024289D" w:rsidRPr="00BE3104" w:rsidRDefault="0024289D" w:rsidP="00BE3104"/>
        </w:tc>
        <w:tc>
          <w:tcPr>
            <w:tcW w:w="1417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>
              <w:rPr>
                <w:rFonts w:hint="eastAsia"/>
                <w:lang w:eastAsia="zh-CN"/>
              </w:rPr>
              <w:t>e</w:t>
            </w:r>
            <w:r w:rsidRPr="00BE3104">
              <w:rPr>
                <w:rFonts w:hint="eastAsia"/>
              </w:rPr>
              <w:t>ndDate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结束时间</w:t>
            </w:r>
            <w:r w:rsidR="008333EB">
              <w:rPr>
                <w:rFonts w:hint="eastAsia"/>
                <w:lang w:eastAsia="zh-CN"/>
              </w:rPr>
              <w:t>，格式为</w:t>
            </w:r>
            <w:r w:rsidR="003E7177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24289D" w:rsidRPr="00BE3104" w:rsidRDefault="00870E86" w:rsidP="00BE3104"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24289D" w:rsidRPr="00BE3104" w:rsidRDefault="0024289D" w:rsidP="00BE3104">
            <w:r w:rsidRPr="00BE3104">
              <w:rPr>
                <w:rFonts w:hint="eastAsia"/>
              </w:rPr>
              <w:t>IN</w:t>
            </w:r>
          </w:p>
        </w:tc>
      </w:tr>
      <w:tr w:rsidR="00A30B80" w:rsidRPr="00BE3104" w:rsidTr="009565BD">
        <w:tc>
          <w:tcPr>
            <w:tcW w:w="1020" w:type="dxa"/>
            <w:vMerge w:val="restart"/>
          </w:tcPr>
          <w:p w:rsidR="00A30B80" w:rsidRPr="00BE3104" w:rsidRDefault="00A30B80" w:rsidP="00BE3104">
            <w:r>
              <w:rPr>
                <w:rFonts w:hint="eastAsia"/>
                <w:lang w:eastAsia="zh-CN"/>
              </w:rPr>
              <w:t>prom</w:t>
            </w:r>
            <w:r w:rsidR="005A6C74">
              <w:rPr>
                <w:rFonts w:hint="eastAsia"/>
                <w:lang w:eastAsia="zh-CN"/>
              </w:rPr>
              <w:t>otion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A30B80" w:rsidRDefault="00A30B80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A30B80" w:rsidRPr="00BE3104" w:rsidRDefault="00762038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A30B80" w:rsidRPr="00BE3104" w:rsidRDefault="00FF3DE4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A30B80" w:rsidRDefault="00FF3DE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A30B80" w:rsidRPr="00BE3104" w:rsidRDefault="00FF3DE4" w:rsidP="00BE3104">
            <w:r w:rsidRPr="00BE3104">
              <w:rPr>
                <w:rFonts w:hint="eastAsia"/>
              </w:rPr>
              <w:t>IN</w:t>
            </w:r>
          </w:p>
        </w:tc>
      </w:tr>
      <w:tr w:rsidR="00A30B80" w:rsidRPr="00BE3104" w:rsidTr="009565BD">
        <w:tc>
          <w:tcPr>
            <w:tcW w:w="1020" w:type="dxa"/>
            <w:vMerge/>
          </w:tcPr>
          <w:p w:rsidR="00A30B80" w:rsidRDefault="00A30B80" w:rsidP="00BE3104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A30B80" w:rsidRDefault="00A30B80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mStart</w:t>
            </w:r>
            <w:r w:rsidR="00C34E7A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A30B80" w:rsidRPr="00BE3104" w:rsidRDefault="00762038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  <w:r w:rsidR="009F1CFD">
              <w:rPr>
                <w:rFonts w:hint="eastAsia"/>
                <w:lang w:eastAsia="zh-CN"/>
              </w:rPr>
              <w:t>，格式为</w:t>
            </w:r>
            <w:r w:rsidR="009F1CFD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A30B80" w:rsidRPr="00BE3104" w:rsidRDefault="00FF3DE4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A30B80" w:rsidRDefault="00FF3DE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A30B80" w:rsidRPr="00BE3104" w:rsidRDefault="00FF3DE4" w:rsidP="00BE3104">
            <w:r w:rsidRPr="00BE3104">
              <w:rPr>
                <w:rFonts w:hint="eastAsia"/>
              </w:rPr>
              <w:t>IN</w:t>
            </w:r>
          </w:p>
        </w:tc>
      </w:tr>
      <w:tr w:rsidR="00A30B80" w:rsidRPr="00BE3104" w:rsidTr="009565BD">
        <w:tc>
          <w:tcPr>
            <w:tcW w:w="1020" w:type="dxa"/>
            <w:vMerge/>
            <w:tcBorders>
              <w:bottom w:val="single" w:sz="6" w:space="0" w:color="auto"/>
            </w:tcBorders>
          </w:tcPr>
          <w:p w:rsidR="00A30B80" w:rsidRDefault="00A30B80" w:rsidP="00BE3104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A30B80" w:rsidRDefault="00A30B80" w:rsidP="00A30B8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mEnd</w:t>
            </w:r>
            <w:r w:rsidR="00C75EEE">
              <w:rPr>
                <w:rFonts w:hint="eastAsia"/>
                <w:lang w:eastAsia="zh-CN"/>
              </w:rPr>
              <w:t>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A30B80" w:rsidRPr="00BE3104" w:rsidRDefault="00762038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  <w:r w:rsidR="009F1CFD">
              <w:rPr>
                <w:rFonts w:hint="eastAsia"/>
                <w:lang w:eastAsia="zh-CN"/>
              </w:rPr>
              <w:t>，格式为</w:t>
            </w:r>
            <w:r w:rsidR="009F1CFD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A30B80" w:rsidRPr="00BE3104" w:rsidRDefault="00FF3DE4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A30B80" w:rsidRDefault="00FF3DE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A30B80" w:rsidRPr="00BE3104" w:rsidRDefault="00FF3DE4" w:rsidP="00BE3104">
            <w:r w:rsidRPr="00BE3104">
              <w:rPr>
                <w:rFonts w:hint="eastAsia"/>
              </w:rPr>
              <w:t>IN</w:t>
            </w:r>
          </w:p>
        </w:tc>
      </w:tr>
      <w:tr w:rsidR="005E7427" w:rsidRPr="00BE3104" w:rsidTr="000A7625">
        <w:trPr>
          <w:ins w:id="422" w:author="Windows 用户" w:date="2013-06-04T15:16:00Z"/>
        </w:trPr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5E7427" w:rsidRDefault="005E7427" w:rsidP="00AA20E3">
            <w:pPr>
              <w:rPr>
                <w:ins w:id="423" w:author="Windows 用户" w:date="2013-06-04T15:16:00Z"/>
                <w:kern w:val="2"/>
                <w:lang w:eastAsia="zh-CN"/>
              </w:rPr>
            </w:pPr>
            <w:ins w:id="424" w:author="Windows 用户" w:date="2013-06-04T15:16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E7427" w:rsidRDefault="005E7427" w:rsidP="00C7566B">
            <w:pPr>
              <w:rPr>
                <w:ins w:id="425" w:author="Windows 用户" w:date="2013-06-04T15:16:00Z"/>
                <w:kern w:val="2"/>
                <w:lang w:eastAsia="zh-CN"/>
              </w:rPr>
            </w:pPr>
            <w:ins w:id="426" w:author="Windows 用户" w:date="2013-06-04T15:16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E7427" w:rsidRDefault="005E7427" w:rsidP="00BE3104">
            <w:pPr>
              <w:rPr>
                <w:ins w:id="427" w:author="Windows 用户" w:date="2013-06-04T15:16:00Z"/>
                <w:kern w:val="2"/>
                <w:lang w:eastAsia="zh-CN"/>
              </w:rPr>
            </w:pPr>
            <w:ins w:id="428" w:author="Windows 用户" w:date="2013-06-04T15:16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E7427" w:rsidRDefault="005E7427" w:rsidP="00BE3104">
            <w:pPr>
              <w:rPr>
                <w:ins w:id="429" w:author="Windows 用户" w:date="2013-06-04T15:16:00Z"/>
                <w:kern w:val="2"/>
                <w:lang w:eastAsia="zh-CN"/>
              </w:rPr>
            </w:pPr>
            <w:ins w:id="430" w:author="Windows 用户" w:date="2013-06-04T15:16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E7427" w:rsidRDefault="005E7427" w:rsidP="00BE3104">
            <w:pPr>
              <w:rPr>
                <w:ins w:id="431" w:author="Windows 用户" w:date="2013-06-04T15:16:00Z"/>
                <w:kern w:val="2"/>
              </w:rPr>
            </w:pPr>
            <w:ins w:id="432" w:author="Windows 用户" w:date="2013-06-04T15:16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6F7E78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F7E78" w:rsidRPr="00BE3104" w:rsidRDefault="00AA20E3" w:rsidP="00AA20E3">
            <w:r>
              <w:rPr>
                <w:kern w:val="2"/>
                <w:lang w:eastAsia="zh-CN"/>
              </w:rPr>
              <w:t>order</w:t>
            </w:r>
            <w:r>
              <w:rPr>
                <w:rFonts w:hint="eastAsia"/>
                <w:kern w:val="2"/>
                <w:lang w:eastAsia="zh-CN"/>
              </w:rPr>
              <w:t>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C7566B">
            <w:r>
              <w:rPr>
                <w:rFonts w:hint="eastAsia"/>
                <w:kern w:val="2"/>
                <w:lang w:eastAsia="zh-CN"/>
              </w:rPr>
              <w:t>订单</w:t>
            </w:r>
            <w:r w:rsidR="00C7566B">
              <w:rPr>
                <w:rFonts w:hint="eastAsia"/>
                <w:kern w:val="2"/>
                <w:lang w:eastAsia="zh-CN"/>
              </w:rPr>
              <w:t>Code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kern w:val="2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rFonts w:hint="eastAsia"/>
                <w:kern w:val="2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kern w:val="2"/>
              </w:rPr>
              <w:t>OUT</w:t>
            </w:r>
          </w:p>
        </w:tc>
      </w:tr>
      <w:tr w:rsidR="006F7E78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kern w:val="2"/>
                <w:lang w:eastAsia="zh-CN"/>
              </w:rPr>
              <w:t>awaitPayAmount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6F3F2C">
            <w:pPr>
              <w:rPr>
                <w:lang w:eastAsia="zh-CN"/>
              </w:rPr>
            </w:pPr>
            <w:r>
              <w:rPr>
                <w:rFonts w:ascii="Verdana" w:hAnsi="Verdana" w:hint="eastAsia"/>
                <w:color w:val="000000"/>
                <w:kern w:val="2"/>
                <w:sz w:val="20"/>
                <w:szCs w:val="20"/>
                <w:lang w:eastAsia="zh-CN"/>
              </w:rPr>
              <w:t>待支付金额</w:t>
            </w:r>
            <w:r w:rsidR="00343799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,</w:t>
            </w:r>
            <w:r w:rsidR="00343799"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单位：分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kern w:val="2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rFonts w:hint="eastAsia"/>
                <w:kern w:val="2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7E78" w:rsidRPr="00BE3104" w:rsidRDefault="006F7E78" w:rsidP="00BE3104">
            <w:r>
              <w:rPr>
                <w:kern w:val="2"/>
              </w:rPr>
              <w:t>OUT</w:t>
            </w:r>
          </w:p>
        </w:tc>
      </w:tr>
      <w:tr w:rsidR="009A1A5D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OUT</w:t>
            </w:r>
          </w:p>
        </w:tc>
      </w:tr>
      <w:tr w:rsidR="009A1A5D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lastRenderedPageBreak/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A1A5D" w:rsidRPr="00BE3104" w:rsidRDefault="009A1A5D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3447A7" w:rsidRPr="009F6D8A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33" w:name="_Toc345337052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433"/>
    </w:p>
    <w:p w:rsidR="00E97163" w:rsidRPr="00BE3104" w:rsidRDefault="00EF107C" w:rsidP="00BE3104">
      <w:r>
        <w:rPr>
          <w:rFonts w:hint="eastAsia"/>
        </w:rPr>
        <w:t>system-no = 15</w:t>
      </w:r>
      <w:r w:rsidR="00E97163" w:rsidRPr="00BE3104">
        <w:rPr>
          <w:rFonts w:hint="eastAsia"/>
        </w:rPr>
        <w:t xml:space="preserve"> </w:t>
      </w:r>
    </w:p>
    <w:p w:rsidR="00E97163" w:rsidRPr="00BE3104" w:rsidRDefault="00E97163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DC0EBF">
        <w:rPr>
          <w:rFonts w:hint="eastAsia"/>
          <w:lang w:eastAsia="zh-CN"/>
        </w:rPr>
        <w:t>1510</w:t>
      </w:r>
    </w:p>
    <w:p w:rsidR="00E97163" w:rsidRPr="00BE3104" w:rsidRDefault="00E97163" w:rsidP="00BE3104">
      <w:r w:rsidRPr="00BE3104">
        <w:rPr>
          <w:rFonts w:hint="eastAsia"/>
        </w:rPr>
        <w:t>请求内容：</w:t>
      </w:r>
    </w:p>
    <w:p w:rsidR="00EB220C" w:rsidRDefault="00EB220C" w:rsidP="00EB220C">
      <w:r>
        <w:t>&lt;oss-request &gt;</w:t>
      </w:r>
    </w:p>
    <w:p w:rsidR="00EB220C" w:rsidRDefault="00EB220C" w:rsidP="00EB220C">
      <w:r>
        <w:tab/>
        <w:t>&lt;property name="subscriberId" value="100012381"/&gt;</w:t>
      </w:r>
    </w:p>
    <w:p w:rsidR="00EB220C" w:rsidRDefault="00EB220C" w:rsidP="00EB220C">
      <w:r>
        <w:tab/>
        <w:t xml:space="preserve">&lt;product productId = "483180200" startDate = "2012-11-11" endDate = </w:t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>
        <w:t>"2021-11-11"/&gt;</w:t>
      </w:r>
    </w:p>
    <w:p w:rsidR="00EB220C" w:rsidRDefault="00EB220C" w:rsidP="00EB220C">
      <w:r>
        <w:tab/>
        <w:t xml:space="preserve">&lt;product productId = "483180287" startDate = "2012-11-11" endDate = </w:t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>
        <w:t>"2021-11-11"/&gt;</w:t>
      </w:r>
    </w:p>
    <w:p w:rsidR="00EB220C" w:rsidRDefault="00EB220C" w:rsidP="00EB220C">
      <w:r>
        <w:tab/>
        <w:t xml:space="preserve">&lt;promotion promId="3062658776" mStartDate="2012-11-11" mEndDate </w:t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>
        <w:t>="2021-11-11"/&gt;</w:t>
      </w:r>
    </w:p>
    <w:p w:rsidR="00EB220C" w:rsidRDefault="00EB220C" w:rsidP="00EB220C">
      <w:pPr>
        <w:rPr>
          <w:ins w:id="434" w:author="Windows 用户" w:date="2013-06-04T15:15:00Z"/>
          <w:lang w:eastAsia="zh-CN"/>
        </w:rPr>
      </w:pPr>
      <w:r>
        <w:tab/>
        <w:t xml:space="preserve">&lt;promotion promId="3065426824" mStartDate ="2012-11-11" mEndDate </w:t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 w:rsidR="008F54F0">
        <w:rPr>
          <w:rFonts w:hint="eastAsia"/>
          <w:lang w:eastAsia="zh-CN"/>
        </w:rPr>
        <w:tab/>
      </w:r>
      <w:r>
        <w:t>="2021-11-11"/&gt;</w:t>
      </w:r>
    </w:p>
    <w:p w:rsidR="00270C06" w:rsidRDefault="00270C06" w:rsidP="00EB220C">
      <w:pPr>
        <w:rPr>
          <w:lang w:eastAsia="zh-CN"/>
        </w:rPr>
      </w:pPr>
      <w:ins w:id="435" w:author="Windows 用户" w:date="2013-06-04T15:15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E97163" w:rsidRPr="00BE3104" w:rsidRDefault="00EB220C" w:rsidP="00EB220C">
      <w:r>
        <w:t>&lt;/oss-request&gt;</w:t>
      </w:r>
    </w:p>
    <w:p w:rsidR="00E97163" w:rsidRPr="00BE3104" w:rsidRDefault="00E97163" w:rsidP="00BE3104">
      <w:r w:rsidRPr="00BE3104">
        <w:rPr>
          <w:rFonts w:hint="eastAsia"/>
        </w:rPr>
        <w:t>输出参数：</w:t>
      </w:r>
    </w:p>
    <w:p w:rsidR="00E97163" w:rsidRPr="00BE3104" w:rsidRDefault="00E97163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3447A7" w:rsidRDefault="00E97163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DB4C5E" w:rsidRPr="00BE3104">
        <w:rPr>
          <w:rFonts w:hint="eastAsia"/>
        </w:rPr>
        <w:t>return-code ="</w:t>
      </w:r>
      <w:r w:rsidR="00DB4C5E">
        <w:rPr>
          <w:rFonts w:hint="eastAsia"/>
          <w:lang w:eastAsia="zh-CN"/>
        </w:rPr>
        <w:t>0</w:t>
      </w:r>
      <w:r w:rsidR="00DB4C5E" w:rsidRPr="00BE3104">
        <w:rPr>
          <w:rFonts w:hint="eastAsia"/>
        </w:rPr>
        <w:t>" return-message=</w:t>
      </w:r>
      <w:r w:rsidRPr="00BE3104">
        <w:rPr>
          <w:rFonts w:hint="eastAsia"/>
        </w:rPr>
        <w:t>"</w:t>
      </w:r>
      <w:r w:rsidR="002A03F5" w:rsidRPr="00BE3104">
        <w:rPr>
          <w:rFonts w:hint="eastAsia"/>
        </w:rPr>
        <w:t>订购</w:t>
      </w:r>
      <w:r w:rsidRPr="00BE3104">
        <w:rPr>
          <w:rFonts w:hint="eastAsia"/>
        </w:rPr>
        <w:t>成功</w:t>
      </w:r>
      <w:r w:rsidR="009B182C">
        <w:rPr>
          <w:rFonts w:hint="eastAsia"/>
        </w:rPr>
        <w:t>"</w:t>
      </w:r>
      <w:r w:rsidR="0046324F">
        <w:rPr>
          <w:rFonts w:hint="eastAsia"/>
          <w:lang w:eastAsia="zh-CN"/>
        </w:rPr>
        <w:t xml:space="preserve"> orderId="1000" </w:t>
      </w:r>
      <w:r w:rsidR="006D0304">
        <w:rPr>
          <w:rFonts w:hint="eastAsia"/>
          <w:lang w:eastAsia="zh-CN"/>
        </w:rPr>
        <w:tab/>
      </w:r>
      <w:r w:rsidR="0046324F">
        <w:rPr>
          <w:kern w:val="2"/>
          <w:lang w:eastAsia="zh-CN"/>
        </w:rPr>
        <w:t>awaitPayAmount</w:t>
      </w:r>
      <w:r w:rsidR="0046324F" w:rsidRPr="00BE3104">
        <w:rPr>
          <w:rFonts w:hint="eastAsia"/>
        </w:rPr>
        <w:t xml:space="preserve"> </w:t>
      </w:r>
      <w:r w:rsidR="0046324F">
        <w:rPr>
          <w:rFonts w:hint="eastAsia"/>
          <w:lang w:eastAsia="zh-CN"/>
        </w:rPr>
        <w:t>="50"</w:t>
      </w:r>
      <w:r w:rsidRPr="00BE3104">
        <w:rPr>
          <w:rFonts w:hint="eastAsia"/>
        </w:rPr>
        <w:t>&gt;</w:t>
      </w:r>
    </w:p>
    <w:p w:rsidR="009B182C" w:rsidRPr="00BE3104" w:rsidRDefault="009B182C" w:rsidP="00BE3104">
      <w:pPr>
        <w:rPr>
          <w:lang w:eastAsia="zh-CN"/>
        </w:rPr>
      </w:pPr>
      <w:r>
        <w:rPr>
          <w:rFonts w:hint="eastAsia"/>
          <w:lang w:eastAsia="zh-CN"/>
        </w:rPr>
        <w:t>&lt;/oss-response&gt;</w:t>
      </w:r>
    </w:p>
    <w:p w:rsidR="004D7315" w:rsidRPr="00695792" w:rsidRDefault="004D7315" w:rsidP="0024558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436" w:name="_Toc345337053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用户退订产品接口</w:t>
      </w:r>
      <w:bookmarkEnd w:id="436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37" w:name="_Toc345337054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437"/>
    </w:p>
    <w:p w:rsidR="00533520" w:rsidRPr="00533520" w:rsidRDefault="00533520" w:rsidP="00533520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38" w:name="_Toc345337055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438"/>
    </w:p>
    <w:p w:rsidR="001A3DC3" w:rsidRPr="0094429C" w:rsidRDefault="0094429C" w:rsidP="001A3DC3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根据用户标识和产品标识，</w:t>
      </w:r>
      <w:r w:rsidR="00565510">
        <w:rPr>
          <w:rFonts w:hint="eastAsia"/>
          <w:lang w:val="en-GB" w:eastAsia="zh-CN" w:bidi="ar-SA"/>
        </w:rPr>
        <w:t>退订该用户</w:t>
      </w:r>
      <w:r>
        <w:rPr>
          <w:rFonts w:hint="eastAsia"/>
          <w:lang w:val="en-GB" w:eastAsia="zh-CN" w:bidi="ar-SA"/>
        </w:rPr>
        <w:t>相应的产品。</w:t>
      </w:r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39" w:name="_Toc345337056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439"/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40" w:name="_Toc345337057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440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366219" w:rsidRPr="00BE3104" w:rsidTr="000A7625">
        <w:tc>
          <w:tcPr>
            <w:tcW w:w="2437" w:type="dxa"/>
            <w:shd w:val="clear" w:color="auto" w:fill="E6E6E6"/>
          </w:tcPr>
          <w:p w:rsidR="00366219" w:rsidRPr="00BE3104" w:rsidRDefault="00366219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366219" w:rsidRPr="00BE3104" w:rsidRDefault="00366219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366219" w:rsidRPr="00BE3104" w:rsidRDefault="00366219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366219" w:rsidRPr="00BE3104" w:rsidRDefault="00366219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366219" w:rsidRPr="00BE3104" w:rsidRDefault="00366219" w:rsidP="00BE3104">
            <w:r w:rsidRPr="00BE3104">
              <w:rPr>
                <w:rFonts w:hint="eastAsia"/>
              </w:rPr>
              <w:t>IN/OUT</w:t>
            </w:r>
          </w:p>
        </w:tc>
      </w:tr>
      <w:tr w:rsidR="00366219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366219" w:rsidRPr="00BE3104" w:rsidRDefault="00510B0D" w:rsidP="00510B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="00366219" w:rsidRPr="00BE3104">
              <w:rPr>
                <w:rFonts w:hint="eastAsia"/>
              </w:rPr>
              <w:t>ubscriber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366219" w:rsidRPr="00BE3104" w:rsidRDefault="00366219" w:rsidP="00510B0D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510B0D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66219" w:rsidRPr="00BE3104" w:rsidRDefault="00B468E3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66219" w:rsidRPr="00BE3104" w:rsidRDefault="00366219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66219" w:rsidRPr="00BE3104" w:rsidRDefault="00366219" w:rsidP="00BE3104">
            <w:r w:rsidRPr="00BE3104">
              <w:rPr>
                <w:rFonts w:hint="eastAsia"/>
              </w:rPr>
              <w:t>IN</w:t>
            </w:r>
          </w:p>
        </w:tc>
      </w:tr>
      <w:tr w:rsidR="00366219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366219" w:rsidRPr="00BE3104" w:rsidRDefault="00B468E3" w:rsidP="00BE3104">
            <w:r>
              <w:rPr>
                <w:rFonts w:hint="eastAsia"/>
                <w:lang w:eastAsia="zh-CN"/>
              </w:rPr>
              <w:t>p</w:t>
            </w:r>
            <w:r w:rsidR="00366219" w:rsidRPr="00BE3104">
              <w:rPr>
                <w:rFonts w:hint="eastAsia"/>
              </w:rPr>
              <w:t>roduct</w:t>
            </w:r>
            <w:r w:rsidR="00D45634" w:rsidRPr="00BE3104">
              <w:rPr>
                <w:rFonts w:hint="eastAsia"/>
              </w:rPr>
              <w:t>I</w:t>
            </w:r>
            <w:r w:rsidR="00366219" w:rsidRPr="00BE3104">
              <w:rPr>
                <w:rFonts w:hint="eastAsia"/>
              </w:rPr>
              <w:t>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366219" w:rsidRPr="00BE3104" w:rsidRDefault="00366219" w:rsidP="00BE3104">
            <w:r w:rsidRPr="00BE3104">
              <w:rPr>
                <w:rFonts w:hint="eastAsia"/>
              </w:rPr>
              <w:t>产品</w:t>
            </w:r>
            <w:r w:rsidRPr="00BE3104">
              <w:rPr>
                <w:rFonts w:hint="eastAsia"/>
              </w:rPr>
              <w:t>id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66219" w:rsidRPr="00BE3104" w:rsidRDefault="0030315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66219" w:rsidRPr="00BE3104" w:rsidRDefault="00366219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66219" w:rsidRPr="00BE3104" w:rsidRDefault="00366219" w:rsidP="00BE3104">
            <w:r w:rsidRPr="00BE3104">
              <w:rPr>
                <w:rFonts w:hint="eastAsia"/>
              </w:rPr>
              <w:t>IN</w:t>
            </w:r>
          </w:p>
        </w:tc>
      </w:tr>
      <w:tr w:rsidR="00E314A6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E314A6" w:rsidRDefault="00E314A6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E314A6" w:rsidRPr="00BE3104" w:rsidRDefault="002B4CDF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E314A6" w:rsidRPr="00BE3104" w:rsidRDefault="0030315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E314A6" w:rsidRPr="00BE3104" w:rsidRDefault="002B4CDF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E314A6" w:rsidRPr="00BE3104" w:rsidRDefault="00530B3A" w:rsidP="00BE3104">
            <w:r w:rsidRPr="00BE3104">
              <w:rPr>
                <w:rFonts w:hint="eastAsia"/>
              </w:rPr>
              <w:t>IN</w:t>
            </w:r>
          </w:p>
        </w:tc>
      </w:tr>
      <w:tr w:rsidR="00F279DE" w:rsidRPr="00BE3104" w:rsidTr="000A7625">
        <w:trPr>
          <w:ins w:id="441" w:author="Windows 用户" w:date="2013-06-04T15:09:00Z"/>
        </w:trPr>
        <w:tc>
          <w:tcPr>
            <w:tcW w:w="2437" w:type="dxa"/>
            <w:tcBorders>
              <w:bottom w:val="single" w:sz="6" w:space="0" w:color="auto"/>
            </w:tcBorders>
          </w:tcPr>
          <w:p w:rsidR="00F279DE" w:rsidRDefault="00F279DE" w:rsidP="00BE3104">
            <w:pPr>
              <w:rPr>
                <w:ins w:id="442" w:author="Windows 用户" w:date="2013-06-04T15:09:00Z"/>
                <w:lang w:eastAsia="zh-CN"/>
              </w:rPr>
            </w:pPr>
            <w:ins w:id="443" w:author="Windows 用户" w:date="2013-06-04T15:09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F279DE" w:rsidRDefault="00F279DE" w:rsidP="00BE3104">
            <w:pPr>
              <w:rPr>
                <w:ins w:id="444" w:author="Windows 用户" w:date="2013-06-04T15:09:00Z"/>
                <w:lang w:eastAsia="zh-CN"/>
              </w:rPr>
            </w:pPr>
            <w:ins w:id="445" w:author="Windows 用户" w:date="2013-06-04T15:09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F279DE" w:rsidRDefault="00F279DE" w:rsidP="00BE3104">
            <w:pPr>
              <w:rPr>
                <w:ins w:id="446" w:author="Windows 用户" w:date="2013-06-04T15:09:00Z"/>
                <w:lang w:eastAsia="zh-CN"/>
              </w:rPr>
            </w:pPr>
            <w:ins w:id="447" w:author="Windows 用户" w:date="2013-06-04T15:09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F279DE" w:rsidRDefault="00F279DE" w:rsidP="00BE3104">
            <w:pPr>
              <w:rPr>
                <w:ins w:id="448" w:author="Windows 用户" w:date="2013-06-04T15:09:00Z"/>
                <w:lang w:eastAsia="zh-CN"/>
              </w:rPr>
            </w:pPr>
            <w:ins w:id="449" w:author="Windows 用户" w:date="2013-06-04T15:09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F279DE" w:rsidRPr="00BE3104" w:rsidRDefault="00F279DE" w:rsidP="00BE3104">
            <w:pPr>
              <w:rPr>
                <w:ins w:id="450" w:author="Windows 用户" w:date="2013-06-04T15:09:00Z"/>
              </w:rPr>
            </w:pPr>
            <w:ins w:id="451" w:author="Windows 用户" w:date="2013-06-04T15:09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654ADD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OUT</w:t>
            </w:r>
          </w:p>
        </w:tc>
      </w:tr>
      <w:tr w:rsidR="00654ADD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54ADD" w:rsidRPr="00BE3104" w:rsidRDefault="00654ADD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3447A7" w:rsidRPr="00F954C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52" w:name="_Toc345337058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452"/>
    </w:p>
    <w:p w:rsidR="00120872" w:rsidRPr="00BE3104" w:rsidRDefault="00EF107C" w:rsidP="00BE3104">
      <w:r>
        <w:rPr>
          <w:rFonts w:hint="eastAsia"/>
        </w:rPr>
        <w:t>system-no = 15</w:t>
      </w:r>
      <w:r w:rsidR="00120872" w:rsidRPr="00BE3104">
        <w:rPr>
          <w:rFonts w:hint="eastAsia"/>
        </w:rPr>
        <w:t xml:space="preserve"> </w:t>
      </w:r>
    </w:p>
    <w:p w:rsidR="00120872" w:rsidRPr="00BE3104" w:rsidRDefault="00120872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B20F21">
        <w:rPr>
          <w:rFonts w:hint="eastAsia"/>
          <w:lang w:eastAsia="zh-CN"/>
        </w:rPr>
        <w:t>1511</w:t>
      </w:r>
    </w:p>
    <w:p w:rsidR="00120872" w:rsidRPr="00BE3104" w:rsidRDefault="00120872" w:rsidP="00BE3104">
      <w:r w:rsidRPr="00BE3104">
        <w:rPr>
          <w:rFonts w:hint="eastAsia"/>
        </w:rPr>
        <w:t>请求内容：</w:t>
      </w:r>
    </w:p>
    <w:p w:rsidR="006B311E" w:rsidRDefault="006B311E" w:rsidP="006B311E">
      <w:r>
        <w:t>&lt;oss-request&gt;</w:t>
      </w:r>
    </w:p>
    <w:p w:rsidR="006B311E" w:rsidRDefault="006B311E" w:rsidP="006B311E">
      <w:r>
        <w:tab/>
        <w:t>&lt;property name="subscriberId" value="100012381"/&gt;</w:t>
      </w:r>
    </w:p>
    <w:p w:rsidR="006B311E" w:rsidRDefault="006B311E" w:rsidP="006B311E">
      <w:r>
        <w:tab/>
        <w:t>&lt;property name="productId" value="483180200,483180287"/&gt;</w:t>
      </w:r>
    </w:p>
    <w:p w:rsidR="006B311E" w:rsidRDefault="006B311E" w:rsidP="006B311E">
      <w:pPr>
        <w:rPr>
          <w:ins w:id="453" w:author="Windows 用户" w:date="2013-06-04T15:15:00Z"/>
          <w:lang w:eastAsia="zh-CN"/>
        </w:rPr>
      </w:pPr>
      <w:r>
        <w:lastRenderedPageBreak/>
        <w:tab/>
        <w:t>&lt;property name="promId" value="3062658776,3065426824"/&gt;</w:t>
      </w:r>
    </w:p>
    <w:p w:rsidR="00ED5083" w:rsidRDefault="00ED5083" w:rsidP="006B311E">
      <w:pPr>
        <w:rPr>
          <w:lang w:eastAsia="zh-CN"/>
        </w:rPr>
      </w:pPr>
      <w:ins w:id="454" w:author="Windows 用户" w:date="2013-06-04T15:15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120872" w:rsidRPr="00BE3104" w:rsidRDefault="006B311E" w:rsidP="006B311E">
      <w:r>
        <w:t>&lt;/oss-request&gt;</w:t>
      </w:r>
    </w:p>
    <w:p w:rsidR="00120872" w:rsidRPr="00BE3104" w:rsidRDefault="00120872" w:rsidP="00BE3104">
      <w:r w:rsidRPr="00BE3104">
        <w:rPr>
          <w:rFonts w:hint="eastAsia"/>
        </w:rPr>
        <w:t>输出参数：</w:t>
      </w:r>
    </w:p>
    <w:p w:rsidR="00120872" w:rsidRPr="00BE3104" w:rsidRDefault="00120872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3447A7" w:rsidRDefault="00120872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204E13" w:rsidRPr="00BE3104">
        <w:rPr>
          <w:rFonts w:hint="eastAsia"/>
        </w:rPr>
        <w:t>return-code ="</w:t>
      </w:r>
      <w:r w:rsidR="00204E13">
        <w:rPr>
          <w:rFonts w:hint="eastAsia"/>
          <w:lang w:eastAsia="zh-CN"/>
        </w:rPr>
        <w:t>0</w:t>
      </w:r>
      <w:r w:rsidR="00204E13" w:rsidRPr="00BE3104">
        <w:rPr>
          <w:rFonts w:hint="eastAsia"/>
        </w:rPr>
        <w:t>" return-message=</w:t>
      </w:r>
      <w:r w:rsidRPr="00BE3104">
        <w:rPr>
          <w:rFonts w:hint="eastAsia"/>
        </w:rPr>
        <w:t>"</w:t>
      </w:r>
      <w:r w:rsidR="006758E5" w:rsidRPr="00BE3104">
        <w:rPr>
          <w:rFonts w:hint="eastAsia"/>
        </w:rPr>
        <w:t>退订</w:t>
      </w:r>
      <w:r w:rsidRPr="00BE3104">
        <w:rPr>
          <w:rFonts w:hint="eastAsia"/>
        </w:rPr>
        <w:t>成功</w:t>
      </w:r>
      <w:r w:rsidR="00E343D0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E343D0" w:rsidRPr="00BE3104" w:rsidRDefault="00E343D0" w:rsidP="00BE3104">
      <w:pPr>
        <w:rPr>
          <w:lang w:eastAsia="zh-CN"/>
        </w:rPr>
      </w:pPr>
      <w:r>
        <w:rPr>
          <w:rFonts w:hint="eastAsia"/>
          <w:lang w:eastAsia="zh-CN"/>
        </w:rPr>
        <w:t>&lt;/oss-response&gt;</w:t>
      </w:r>
    </w:p>
    <w:p w:rsidR="004D7315" w:rsidRPr="00695792" w:rsidRDefault="004D7315" w:rsidP="0024558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455" w:name="_Toc345337059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账单查询接口</w:t>
      </w:r>
      <w:bookmarkEnd w:id="455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56" w:name="_Toc345337060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456"/>
    </w:p>
    <w:p w:rsidR="00533520" w:rsidRPr="00533520" w:rsidRDefault="00533520" w:rsidP="00533520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57" w:name="_Toc345337061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457"/>
    </w:p>
    <w:p w:rsidR="00135DE0" w:rsidRPr="00135DE0" w:rsidRDefault="00135DE0" w:rsidP="00135DE0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根据账户标识</w:t>
      </w:r>
      <w:r w:rsidR="00B23CDB">
        <w:rPr>
          <w:rFonts w:hint="eastAsia"/>
          <w:lang w:val="en-GB" w:eastAsia="zh-CN" w:bidi="ar-SA"/>
        </w:rPr>
        <w:t>（和账期）</w:t>
      </w:r>
      <w:r>
        <w:rPr>
          <w:rFonts w:hint="eastAsia"/>
          <w:lang w:val="en-GB" w:eastAsia="zh-CN" w:bidi="ar-SA"/>
        </w:rPr>
        <w:t>，</w:t>
      </w:r>
      <w:r w:rsidR="00B23CDB">
        <w:rPr>
          <w:rFonts w:hint="eastAsia"/>
          <w:lang w:val="en-GB" w:eastAsia="zh-CN" w:bidi="ar-SA"/>
        </w:rPr>
        <w:t>获取该账户（该账期</w:t>
      </w:r>
      <w:r w:rsidR="00A74059">
        <w:rPr>
          <w:rFonts w:hint="eastAsia"/>
          <w:lang w:val="en-GB" w:eastAsia="zh-CN" w:bidi="ar-SA"/>
        </w:rPr>
        <w:t>下</w:t>
      </w:r>
      <w:r w:rsidR="00B23CDB">
        <w:rPr>
          <w:rFonts w:hint="eastAsia"/>
          <w:lang w:val="en-GB" w:eastAsia="zh-CN" w:bidi="ar-SA"/>
        </w:rPr>
        <w:t>）</w:t>
      </w:r>
      <w:r w:rsidR="00327AB0">
        <w:rPr>
          <w:rFonts w:hint="eastAsia"/>
          <w:lang w:val="en-GB" w:eastAsia="zh-CN" w:bidi="ar-SA"/>
        </w:rPr>
        <w:t>的账单。</w:t>
      </w:r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58" w:name="_Toc345337062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458"/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59" w:name="_Toc345337063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459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94"/>
        <w:gridCol w:w="1843"/>
        <w:gridCol w:w="2443"/>
        <w:gridCol w:w="1212"/>
        <w:gridCol w:w="1129"/>
        <w:gridCol w:w="1418"/>
      </w:tblGrid>
      <w:tr w:rsidR="00CD5503" w:rsidRPr="00BE3104" w:rsidTr="000A7625">
        <w:tc>
          <w:tcPr>
            <w:tcW w:w="2437" w:type="dxa"/>
            <w:gridSpan w:val="2"/>
            <w:shd w:val="clear" w:color="auto" w:fill="E6E6E6"/>
          </w:tcPr>
          <w:p w:rsidR="00CD5503" w:rsidRPr="00BE3104" w:rsidRDefault="00CD5503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CD5503" w:rsidRPr="00BE3104" w:rsidRDefault="00CD5503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CD5503" w:rsidRPr="00BE3104" w:rsidRDefault="00CD5503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CD5503" w:rsidRPr="00BE3104" w:rsidRDefault="00CD5503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CD5503" w:rsidRPr="00BE3104" w:rsidRDefault="00CD5503" w:rsidP="00BE3104">
            <w:r w:rsidRPr="00BE3104">
              <w:rPr>
                <w:rFonts w:hint="eastAsia"/>
              </w:rPr>
              <w:t>IN/OUT</w:t>
            </w:r>
          </w:p>
        </w:tc>
      </w:tr>
      <w:tr w:rsidR="00CD5503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CD5503" w:rsidRPr="00BE3104" w:rsidRDefault="00B82E3B" w:rsidP="00B82E3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7D4DEC" w:rsidRPr="00BE3104">
              <w:rPr>
                <w:rFonts w:hint="eastAsia"/>
              </w:rPr>
              <w:t>ccount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CD5503" w:rsidRPr="00BE3104" w:rsidRDefault="006A1F71" w:rsidP="00B82E3B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</w:t>
            </w:r>
            <w:r w:rsidR="00B82E3B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CD5503" w:rsidRPr="00BE3104" w:rsidRDefault="00814D3A" w:rsidP="00BE3104"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CD5503" w:rsidRPr="00BE3104" w:rsidRDefault="00CD550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CD5503" w:rsidRPr="00BE3104" w:rsidRDefault="00CD5503" w:rsidP="00BE3104">
            <w:r w:rsidRPr="00BE3104">
              <w:rPr>
                <w:rFonts w:hint="eastAsia"/>
              </w:rPr>
              <w:t>IN</w:t>
            </w:r>
          </w:p>
        </w:tc>
      </w:tr>
      <w:tr w:rsidR="00CD5503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CD5503" w:rsidRPr="00BE3104" w:rsidRDefault="00B20ECA" w:rsidP="00BE3104">
            <w:r>
              <w:rPr>
                <w:rFonts w:hint="eastAsia"/>
                <w:lang w:eastAsia="zh-CN"/>
              </w:rPr>
              <w:t>c</w:t>
            </w:r>
            <w:r w:rsidR="00471C3B" w:rsidRPr="00BE3104">
              <w:rPr>
                <w:rFonts w:hint="eastAsia"/>
              </w:rPr>
              <w:t>ycle</w:t>
            </w:r>
            <w:r w:rsidR="00B34EA9" w:rsidRPr="00BE3104">
              <w:rPr>
                <w:rFonts w:hint="eastAsia"/>
              </w:rPr>
              <w:t>D</w:t>
            </w:r>
            <w:r w:rsidR="00842A0D" w:rsidRPr="00BE3104">
              <w:rPr>
                <w:rFonts w:hint="eastAsia"/>
              </w:rPr>
              <w:t>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CD5503" w:rsidRDefault="00173B60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账期</w:t>
            </w:r>
            <w:r w:rsidR="0029753F" w:rsidRPr="00BE3104">
              <w:rPr>
                <w:rFonts w:hint="eastAsia"/>
              </w:rPr>
              <w:t>（</w:t>
            </w:r>
            <w:r w:rsidR="0029753F" w:rsidRPr="00BE3104">
              <w:rPr>
                <w:rFonts w:hint="eastAsia"/>
              </w:rPr>
              <w:t>eg</w:t>
            </w:r>
            <w:r w:rsidR="0029753F" w:rsidRPr="00BE3104">
              <w:rPr>
                <w:rFonts w:hint="eastAsia"/>
              </w:rPr>
              <w:t>：</w:t>
            </w:r>
            <w:r w:rsidR="0029753F" w:rsidRPr="00BE3104">
              <w:rPr>
                <w:rFonts w:hint="eastAsia"/>
              </w:rPr>
              <w:t>201211</w:t>
            </w:r>
            <w:r w:rsidR="0029753F" w:rsidRPr="00BE3104">
              <w:rPr>
                <w:rFonts w:hint="eastAsia"/>
              </w:rPr>
              <w:t>）</w:t>
            </w:r>
          </w:p>
          <w:p w:rsidR="005B07A5" w:rsidRPr="00BE3104" w:rsidRDefault="005B07A5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可传入多个账期参数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CD5503" w:rsidRPr="00BE3104" w:rsidRDefault="001F6AA0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CD5503" w:rsidRPr="00BE3104" w:rsidRDefault="00CD550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CD5503" w:rsidRPr="00BE3104" w:rsidRDefault="00CD5503" w:rsidP="00BE3104">
            <w:r w:rsidRPr="00BE3104">
              <w:rPr>
                <w:rFonts w:hint="eastAsia"/>
              </w:rPr>
              <w:t>IN</w:t>
            </w:r>
          </w:p>
        </w:tc>
      </w:tr>
      <w:tr w:rsidR="00045B52" w:rsidRPr="00BE3104" w:rsidTr="00907F56">
        <w:tc>
          <w:tcPr>
            <w:tcW w:w="594" w:type="dxa"/>
            <w:vMerge w:val="restart"/>
            <w:shd w:val="clear" w:color="auto" w:fill="F8F8F8"/>
          </w:tcPr>
          <w:p w:rsidR="00045B52" w:rsidRPr="00BE3104" w:rsidRDefault="00B20ECA" w:rsidP="005014C3">
            <w:r>
              <w:rPr>
                <w:rFonts w:hint="eastAsia"/>
                <w:lang w:eastAsia="zh-CN"/>
              </w:rPr>
              <w:t>b</w:t>
            </w:r>
            <w:r w:rsidR="00C95AA9" w:rsidRPr="00BE3104">
              <w:rPr>
                <w:rFonts w:hint="eastAsia"/>
              </w:rPr>
              <w:t>ill</w:t>
            </w:r>
          </w:p>
        </w:tc>
        <w:tc>
          <w:tcPr>
            <w:tcW w:w="1843" w:type="dxa"/>
            <w:shd w:val="clear" w:color="auto" w:fill="F8F8F8"/>
          </w:tcPr>
          <w:p w:rsidR="00045B52" w:rsidRPr="00BE3104" w:rsidRDefault="00B20ECA" w:rsidP="00BE3104">
            <w:r>
              <w:rPr>
                <w:rFonts w:hint="eastAsia"/>
                <w:lang w:eastAsia="zh-CN"/>
              </w:rPr>
              <w:t>c</w:t>
            </w:r>
            <w:r w:rsidR="00045B52" w:rsidRPr="00BE3104">
              <w:t>ycleHistId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045B52" w:rsidP="00BE3104">
            <w:r w:rsidRPr="00BE3104">
              <w:rPr>
                <w:rFonts w:hint="eastAsia"/>
              </w:rPr>
              <w:t>账期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045B52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045B5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045B52" w:rsidP="00BE3104">
            <w:r w:rsidRPr="00BE3104">
              <w:rPr>
                <w:rFonts w:hint="eastAsia"/>
              </w:rPr>
              <w:t>OUT</w:t>
            </w:r>
          </w:p>
        </w:tc>
      </w:tr>
      <w:tr w:rsidR="008758C5" w:rsidRPr="00BE3104" w:rsidTr="00907F56">
        <w:tc>
          <w:tcPr>
            <w:tcW w:w="594" w:type="dxa"/>
            <w:vMerge/>
            <w:shd w:val="clear" w:color="auto" w:fill="F8F8F8"/>
          </w:tcPr>
          <w:p w:rsidR="008758C5" w:rsidRPr="00BE3104" w:rsidRDefault="008758C5" w:rsidP="00BE3104"/>
        </w:tc>
        <w:tc>
          <w:tcPr>
            <w:tcW w:w="1843" w:type="dxa"/>
            <w:shd w:val="clear" w:color="auto" w:fill="F8F8F8"/>
          </w:tcPr>
          <w:p w:rsidR="008758C5" w:rsidRPr="00BE3104" w:rsidRDefault="00B20ECA" w:rsidP="00BE3104">
            <w:r>
              <w:rPr>
                <w:rFonts w:hint="eastAsia"/>
                <w:lang w:eastAsia="zh-CN"/>
              </w:rPr>
              <w:t>t</w:t>
            </w:r>
            <w:r w:rsidR="003A6257" w:rsidRPr="00BE3104">
              <w:rPr>
                <w:rFonts w:hint="eastAsia"/>
              </w:rPr>
              <w:t>otalCharge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8758C5" w:rsidP="00BE3104">
            <w:r w:rsidRPr="00BE3104">
              <w:rPr>
                <w:rFonts w:hint="eastAsia"/>
              </w:rPr>
              <w:t>账单金额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015049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41777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FE2DEA" w:rsidP="00BE3104">
            <w:r w:rsidRPr="00BE3104">
              <w:rPr>
                <w:rFonts w:hint="eastAsia"/>
              </w:rPr>
              <w:t>OUT</w:t>
            </w:r>
          </w:p>
        </w:tc>
      </w:tr>
      <w:tr w:rsidR="008758C5" w:rsidRPr="00BE3104" w:rsidTr="00907F56">
        <w:tc>
          <w:tcPr>
            <w:tcW w:w="594" w:type="dxa"/>
            <w:vMerge/>
            <w:shd w:val="clear" w:color="auto" w:fill="F8F8F8"/>
          </w:tcPr>
          <w:p w:rsidR="008758C5" w:rsidRPr="00BE3104" w:rsidRDefault="008758C5" w:rsidP="00BE3104"/>
        </w:tc>
        <w:tc>
          <w:tcPr>
            <w:tcW w:w="1843" w:type="dxa"/>
            <w:shd w:val="clear" w:color="auto" w:fill="F8F8F8"/>
          </w:tcPr>
          <w:p w:rsidR="008758C5" w:rsidRPr="00BE3104" w:rsidRDefault="00B20ECA" w:rsidP="00BE3104">
            <w:r>
              <w:rPr>
                <w:rFonts w:hint="eastAsia"/>
                <w:lang w:eastAsia="zh-CN"/>
              </w:rPr>
              <w:t>t</w:t>
            </w:r>
            <w:r w:rsidR="00DF4B7A" w:rsidRPr="00BE3104">
              <w:rPr>
                <w:rFonts w:hint="eastAsia"/>
              </w:rPr>
              <w:t>otal</w:t>
            </w:r>
            <w:r w:rsidR="006C13A1" w:rsidRPr="00BE3104">
              <w:rPr>
                <w:rFonts w:hint="eastAsia"/>
              </w:rPr>
              <w:t>Last</w:t>
            </w:r>
            <w:r w:rsidR="00DF4B7A" w:rsidRPr="00BE3104">
              <w:rPr>
                <w:rFonts w:hint="eastAsia"/>
              </w:rPr>
              <w:t>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DF07D5" w:rsidP="00BE3104">
            <w:r w:rsidRPr="00BE3104">
              <w:rPr>
                <w:rFonts w:hint="eastAsia"/>
              </w:rPr>
              <w:t>结转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015049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41777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758C5" w:rsidRPr="00BE3104" w:rsidRDefault="00FE2DEA" w:rsidP="00BE3104">
            <w:r w:rsidRPr="00BE3104">
              <w:rPr>
                <w:rFonts w:hint="eastAsia"/>
              </w:rPr>
              <w:t>OUT</w:t>
            </w:r>
          </w:p>
        </w:tc>
      </w:tr>
      <w:tr w:rsidR="000052AE" w:rsidRPr="00BE3104" w:rsidTr="00907F56">
        <w:tc>
          <w:tcPr>
            <w:tcW w:w="594" w:type="dxa"/>
            <w:vMerge/>
            <w:shd w:val="clear" w:color="auto" w:fill="F8F8F8"/>
          </w:tcPr>
          <w:p w:rsidR="000052AE" w:rsidRPr="00BE3104" w:rsidRDefault="000052AE" w:rsidP="00BE3104"/>
        </w:tc>
        <w:tc>
          <w:tcPr>
            <w:tcW w:w="1843" w:type="dxa"/>
            <w:shd w:val="clear" w:color="auto" w:fill="F8F8F8"/>
          </w:tcPr>
          <w:p w:rsidR="000052AE" w:rsidRPr="00BE3104" w:rsidRDefault="00B20ECA" w:rsidP="00BE3104">
            <w:r>
              <w:rPr>
                <w:rFonts w:hint="eastAsia"/>
                <w:lang w:eastAsia="zh-CN"/>
              </w:rPr>
              <w:t>t</w:t>
            </w:r>
            <w:r w:rsidR="00DF4B7A" w:rsidRPr="00BE3104">
              <w:rPr>
                <w:rFonts w:hint="eastAsia"/>
              </w:rPr>
              <w:t>otal</w:t>
            </w:r>
            <w:r w:rsidR="00AE672F" w:rsidRPr="00BE3104">
              <w:rPr>
                <w:rFonts w:hint="eastAsia"/>
              </w:rPr>
              <w:t>This</w:t>
            </w:r>
            <w:r w:rsidR="00DF4B7A" w:rsidRPr="00BE3104">
              <w:rPr>
                <w:rFonts w:hint="eastAsia"/>
              </w:rPr>
              <w:t>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DF07D5" w:rsidP="00BE3104">
            <w:r w:rsidRPr="00BE3104">
              <w:rPr>
                <w:rFonts w:hint="eastAsia"/>
              </w:rPr>
              <w:t>本月费用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015049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41777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FE2DEA" w:rsidP="00BE3104">
            <w:r w:rsidRPr="00BE3104">
              <w:rPr>
                <w:rFonts w:hint="eastAsia"/>
              </w:rPr>
              <w:t>OUT</w:t>
            </w:r>
          </w:p>
        </w:tc>
      </w:tr>
      <w:tr w:rsidR="000052AE" w:rsidRPr="00BE3104" w:rsidTr="00907F56">
        <w:tc>
          <w:tcPr>
            <w:tcW w:w="594" w:type="dxa"/>
            <w:vMerge/>
            <w:shd w:val="clear" w:color="auto" w:fill="F8F8F8"/>
          </w:tcPr>
          <w:p w:rsidR="000052AE" w:rsidRPr="00BE3104" w:rsidRDefault="000052AE" w:rsidP="00BE3104"/>
        </w:tc>
        <w:tc>
          <w:tcPr>
            <w:tcW w:w="1843" w:type="dxa"/>
            <w:shd w:val="clear" w:color="auto" w:fill="F8F8F8"/>
          </w:tcPr>
          <w:p w:rsidR="000052AE" w:rsidRPr="00BE3104" w:rsidRDefault="00B20ECA" w:rsidP="00A10F75">
            <w:r>
              <w:rPr>
                <w:rFonts w:hint="eastAsia"/>
                <w:lang w:eastAsia="zh-CN"/>
              </w:rPr>
              <w:t>t</w:t>
            </w:r>
            <w:r w:rsidR="00DF4B7A" w:rsidRPr="00BE3104">
              <w:rPr>
                <w:rFonts w:hint="eastAsia"/>
              </w:rPr>
              <w:t>otal</w:t>
            </w:r>
            <w:r w:rsidR="00CF389B" w:rsidRPr="00BE3104">
              <w:rPr>
                <w:rFonts w:hint="eastAsia"/>
              </w:rPr>
              <w:t>Pre</w:t>
            </w:r>
            <w:r w:rsidR="00A10F75">
              <w:rPr>
                <w:rFonts w:hint="eastAsia"/>
                <w:lang w:eastAsia="zh-CN"/>
              </w:rPr>
              <w:t>A</w:t>
            </w:r>
            <w:r w:rsidR="00CF389B" w:rsidRPr="00BE3104">
              <w:rPr>
                <w:rFonts w:hint="eastAsia"/>
              </w:rPr>
              <w:t>djMent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A330F1" w:rsidP="00BE3104">
            <w:r w:rsidRPr="00BE3104">
              <w:rPr>
                <w:rFonts w:hint="eastAsia"/>
              </w:rPr>
              <w:t>预调帐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015049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41777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052AE" w:rsidRPr="00BE3104" w:rsidRDefault="00FE2DEA" w:rsidP="00BE3104">
            <w:r w:rsidRPr="00BE3104">
              <w:rPr>
                <w:rFonts w:hint="eastAsia"/>
              </w:rPr>
              <w:t>OUT</w:t>
            </w:r>
          </w:p>
        </w:tc>
      </w:tr>
      <w:tr w:rsidR="00045B52" w:rsidRPr="00BE3104" w:rsidTr="00907F56">
        <w:tc>
          <w:tcPr>
            <w:tcW w:w="594" w:type="dxa"/>
            <w:vMerge/>
            <w:shd w:val="clear" w:color="auto" w:fill="F8F8F8"/>
          </w:tcPr>
          <w:p w:rsidR="00045B52" w:rsidRPr="00BE3104" w:rsidRDefault="00045B52" w:rsidP="00BE3104"/>
        </w:tc>
        <w:tc>
          <w:tcPr>
            <w:tcW w:w="1843" w:type="dxa"/>
            <w:shd w:val="clear" w:color="auto" w:fill="F8F8F8"/>
          </w:tcPr>
          <w:p w:rsidR="00045B52" w:rsidRPr="00BE3104" w:rsidRDefault="00B20ECA" w:rsidP="00BE3104">
            <w:r>
              <w:rPr>
                <w:rFonts w:hint="eastAsia"/>
                <w:lang w:eastAsia="zh-CN"/>
              </w:rPr>
              <w:t>t</w:t>
            </w:r>
            <w:r w:rsidR="006A6C6E" w:rsidRPr="00BE3104">
              <w:t>otal</w:t>
            </w:r>
            <w:r w:rsidR="00DA6B39" w:rsidRPr="00BE3104">
              <w:rPr>
                <w:rFonts w:hint="eastAsia"/>
              </w:rPr>
              <w:t>Fee</w:t>
            </w:r>
            <w:r w:rsidR="006A6C6E" w:rsidRPr="00BE3104">
              <w:t>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A330F1" w:rsidP="00BE3104">
            <w:r w:rsidRPr="00BE3104">
              <w:rPr>
                <w:rFonts w:hint="eastAsia"/>
              </w:rPr>
              <w:t>优惠费用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1031DF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1031D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B52" w:rsidRPr="00BE3104" w:rsidRDefault="001031DF" w:rsidP="00BE3104">
            <w:r w:rsidRPr="00BE3104">
              <w:rPr>
                <w:rFonts w:hint="eastAsia"/>
              </w:rPr>
              <w:t>OUT</w:t>
            </w:r>
          </w:p>
        </w:tc>
      </w:tr>
      <w:tr w:rsidR="00F6469A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OUT</w:t>
            </w:r>
          </w:p>
        </w:tc>
      </w:tr>
      <w:tr w:rsidR="00F6469A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3447A7" w:rsidRPr="00373A74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60" w:name="_Toc345337064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460"/>
    </w:p>
    <w:p w:rsidR="00915DE3" w:rsidRPr="00BE3104" w:rsidRDefault="00EF107C" w:rsidP="00BE3104">
      <w:r>
        <w:rPr>
          <w:rFonts w:hint="eastAsia"/>
        </w:rPr>
        <w:t>system-no = 15</w:t>
      </w:r>
      <w:r w:rsidR="00915DE3" w:rsidRPr="00BE3104">
        <w:rPr>
          <w:rFonts w:hint="eastAsia"/>
        </w:rPr>
        <w:t xml:space="preserve"> </w:t>
      </w:r>
    </w:p>
    <w:p w:rsidR="00915DE3" w:rsidRPr="00BE3104" w:rsidRDefault="00915DE3" w:rsidP="00BE3104">
      <w:pPr>
        <w:rPr>
          <w:lang w:eastAsia="zh-CN"/>
        </w:rPr>
      </w:pPr>
      <w:r w:rsidRPr="00BE3104">
        <w:rPr>
          <w:rFonts w:hint="eastAsia"/>
        </w:rPr>
        <w:lastRenderedPageBreak/>
        <w:t xml:space="preserve">request-no = </w:t>
      </w:r>
      <w:r w:rsidR="00E3526B">
        <w:rPr>
          <w:rFonts w:hint="eastAsia"/>
          <w:lang w:eastAsia="zh-CN"/>
        </w:rPr>
        <w:t>1512</w:t>
      </w:r>
    </w:p>
    <w:p w:rsidR="00915DE3" w:rsidRPr="00BE3104" w:rsidRDefault="00915DE3" w:rsidP="00BE3104">
      <w:r w:rsidRPr="00BE3104">
        <w:rPr>
          <w:rFonts w:hint="eastAsia"/>
        </w:rPr>
        <w:t>请求内容：</w:t>
      </w:r>
    </w:p>
    <w:p w:rsidR="0057397F" w:rsidRDefault="0057397F" w:rsidP="0057397F">
      <w:r>
        <w:t>&lt;oss-request&gt;</w:t>
      </w:r>
    </w:p>
    <w:p w:rsidR="0057397F" w:rsidRDefault="0057397F" w:rsidP="0057397F">
      <w:r>
        <w:tab/>
        <w:t>&lt;property name="accountId" value="100137660"/&gt;</w:t>
      </w:r>
    </w:p>
    <w:p w:rsidR="0057397F" w:rsidRDefault="0057397F" w:rsidP="0057397F">
      <w:r>
        <w:tab/>
        <w:t>&lt;property name="cycleDate" value="201210,201211"/&gt;</w:t>
      </w:r>
    </w:p>
    <w:p w:rsidR="00781318" w:rsidRPr="00BE3104" w:rsidRDefault="0057397F" w:rsidP="0057397F">
      <w:pPr>
        <w:rPr>
          <w:lang w:eastAsia="zh-CN"/>
        </w:rPr>
      </w:pPr>
      <w:r>
        <w:t>&lt;/oss-request&gt;</w:t>
      </w:r>
    </w:p>
    <w:p w:rsidR="00915DE3" w:rsidRPr="00BE3104" w:rsidRDefault="00915DE3" w:rsidP="00BE3104">
      <w:r w:rsidRPr="00BE3104">
        <w:rPr>
          <w:rFonts w:hint="eastAsia"/>
        </w:rPr>
        <w:t>输出参数：</w:t>
      </w:r>
    </w:p>
    <w:p w:rsidR="00915DE3" w:rsidRPr="00BE3104" w:rsidRDefault="00915DE3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915DE3" w:rsidRPr="00BE3104" w:rsidRDefault="00915DE3" w:rsidP="00BE3104">
      <w:r w:rsidRPr="00BE3104">
        <w:rPr>
          <w:rFonts w:hint="eastAsia"/>
        </w:rPr>
        <w:t>&lt;oss-response</w:t>
      </w:r>
      <w:r w:rsidR="00734A4C" w:rsidRPr="00BE3104">
        <w:rPr>
          <w:rFonts w:hint="eastAsia"/>
        </w:rPr>
        <w:t xml:space="preserve"> </w:t>
      </w:r>
      <w:r w:rsidR="00AD2183" w:rsidRPr="00BE3104">
        <w:rPr>
          <w:rFonts w:hint="eastAsia"/>
        </w:rPr>
        <w:t>return-code ="</w:t>
      </w:r>
      <w:r w:rsidR="00AD2183">
        <w:rPr>
          <w:rFonts w:hint="eastAsia"/>
          <w:lang w:eastAsia="zh-CN"/>
        </w:rPr>
        <w:t>0</w:t>
      </w:r>
      <w:r w:rsidR="00AD2183" w:rsidRPr="00BE3104">
        <w:rPr>
          <w:rFonts w:hint="eastAsia"/>
        </w:rPr>
        <w:t>" return-message="</w:t>
      </w:r>
      <w:r w:rsidR="000F2359">
        <w:rPr>
          <w:rFonts w:hint="eastAsia"/>
          <w:lang w:eastAsia="zh-CN"/>
        </w:rPr>
        <w:t>查询</w:t>
      </w:r>
      <w:r w:rsidR="00AD2183" w:rsidRPr="00BE3104">
        <w:rPr>
          <w:rFonts w:hint="eastAsia"/>
        </w:rPr>
        <w:t>成功</w:t>
      </w:r>
      <w:r w:rsidR="00AD2183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996185" w:rsidRPr="00BE3104" w:rsidRDefault="00915DE3" w:rsidP="00BE3104">
      <w:r w:rsidRPr="00BE3104">
        <w:rPr>
          <w:rFonts w:hint="eastAsia"/>
        </w:rPr>
        <w:tab/>
        <w:t>&lt;</w:t>
      </w:r>
      <w:r w:rsidR="00583968">
        <w:rPr>
          <w:rFonts w:hint="eastAsia"/>
          <w:lang w:eastAsia="zh-CN"/>
        </w:rPr>
        <w:t>b</w:t>
      </w:r>
      <w:r w:rsidR="00DE2674" w:rsidRPr="00BE3104">
        <w:rPr>
          <w:rFonts w:hint="eastAsia"/>
        </w:rPr>
        <w:t>ill</w:t>
      </w:r>
      <w:r w:rsidR="00DE2674" w:rsidRPr="00BE3104">
        <w:t xml:space="preserve"> </w:t>
      </w:r>
      <w:r w:rsidR="00583968">
        <w:rPr>
          <w:rFonts w:hint="eastAsia"/>
          <w:lang w:eastAsia="zh-CN"/>
        </w:rPr>
        <w:t>c</w:t>
      </w:r>
      <w:r w:rsidR="00DE2674" w:rsidRPr="00BE3104">
        <w:t>ycleHistId</w:t>
      </w:r>
      <w:r w:rsidR="00DE2674" w:rsidRPr="00BE3104">
        <w:rPr>
          <w:rFonts w:hint="eastAsia"/>
        </w:rPr>
        <w:t xml:space="preserve"> </w:t>
      </w:r>
      <w:r w:rsidRPr="00BE3104">
        <w:rPr>
          <w:rFonts w:hint="eastAsia"/>
        </w:rPr>
        <w:t>="</w:t>
      </w:r>
      <w:r w:rsidR="001E4DFA">
        <w:rPr>
          <w:rFonts w:hint="eastAsia"/>
          <w:lang w:eastAsia="zh-CN"/>
        </w:rPr>
        <w:t>201210</w:t>
      </w:r>
      <w:r w:rsidRPr="00BE3104">
        <w:rPr>
          <w:rFonts w:hint="eastAsia"/>
        </w:rPr>
        <w:t xml:space="preserve">" </w:t>
      </w:r>
      <w:r w:rsidR="00583968">
        <w:rPr>
          <w:rFonts w:hint="eastAsia"/>
          <w:lang w:eastAsia="zh-CN"/>
        </w:rPr>
        <w:t>t</w:t>
      </w:r>
      <w:r w:rsidR="0074063F" w:rsidRPr="00BE3104">
        <w:t>otalCharge</w:t>
      </w:r>
      <w:r w:rsidR="0074063F" w:rsidRPr="00BE3104">
        <w:rPr>
          <w:rFonts w:hint="eastAsia"/>
        </w:rPr>
        <w:t xml:space="preserve"> </w:t>
      </w:r>
      <w:r w:rsidRPr="00BE3104">
        <w:rPr>
          <w:rFonts w:hint="eastAsia"/>
        </w:rPr>
        <w:t>=""</w:t>
      </w:r>
      <w:r w:rsidR="00583968">
        <w:rPr>
          <w:rFonts w:hint="eastAsia"/>
          <w:lang w:eastAsia="zh-CN"/>
        </w:rPr>
        <w:t xml:space="preserve"> t</w:t>
      </w:r>
      <w:r w:rsidR="00F04383" w:rsidRPr="00BE3104">
        <w:rPr>
          <w:rFonts w:hint="eastAsia"/>
        </w:rPr>
        <w:t>otalLastCharge =""</w:t>
      </w:r>
    </w:p>
    <w:p w:rsidR="00915DE3" w:rsidRPr="00BE3104" w:rsidRDefault="00996185" w:rsidP="00BE3104">
      <w:r w:rsidRPr="00BE3104">
        <w:rPr>
          <w:rFonts w:hint="eastAsia"/>
        </w:rPr>
        <w:tab/>
      </w:r>
      <w:r w:rsidR="00DD2C30">
        <w:rPr>
          <w:rFonts w:hint="eastAsia"/>
          <w:lang w:eastAsia="zh-CN"/>
        </w:rPr>
        <w:tab/>
      </w:r>
      <w:r w:rsidR="00583968">
        <w:rPr>
          <w:rFonts w:hint="eastAsia"/>
          <w:lang w:eastAsia="zh-CN"/>
        </w:rPr>
        <w:t>t</w:t>
      </w:r>
      <w:r w:rsidR="007D4DAB" w:rsidRPr="00BE3104">
        <w:rPr>
          <w:rFonts w:hint="eastAsia"/>
        </w:rPr>
        <w:t xml:space="preserve">otalThisCharge ="" </w:t>
      </w:r>
      <w:r w:rsidR="00583968">
        <w:rPr>
          <w:rFonts w:hint="eastAsia"/>
          <w:lang w:eastAsia="zh-CN"/>
        </w:rPr>
        <w:t>t</w:t>
      </w:r>
      <w:r w:rsidR="007D4DAB" w:rsidRPr="00BE3104">
        <w:rPr>
          <w:rFonts w:hint="eastAsia"/>
        </w:rPr>
        <w:t>otalPre</w:t>
      </w:r>
      <w:r w:rsidR="00580107">
        <w:rPr>
          <w:rFonts w:hint="eastAsia"/>
          <w:lang w:eastAsia="zh-CN"/>
        </w:rPr>
        <w:t>A</w:t>
      </w:r>
      <w:r w:rsidR="007D4DAB" w:rsidRPr="00BE3104">
        <w:rPr>
          <w:rFonts w:hint="eastAsia"/>
        </w:rPr>
        <w:t>djMent =""</w:t>
      </w:r>
      <w:r w:rsidR="00275C17" w:rsidRPr="00BE3104">
        <w:rPr>
          <w:rFonts w:hint="eastAsia"/>
        </w:rPr>
        <w:t xml:space="preserve"> </w:t>
      </w:r>
      <w:r w:rsidR="00583968">
        <w:rPr>
          <w:rFonts w:hint="eastAsia"/>
          <w:lang w:eastAsia="zh-CN"/>
        </w:rPr>
        <w:t>t</w:t>
      </w:r>
      <w:r w:rsidR="00275C17" w:rsidRPr="00BE3104">
        <w:t>otal</w:t>
      </w:r>
      <w:r w:rsidR="00275C17" w:rsidRPr="00BE3104">
        <w:rPr>
          <w:rFonts w:hint="eastAsia"/>
        </w:rPr>
        <w:t>Fee</w:t>
      </w:r>
      <w:r w:rsidR="00275C17" w:rsidRPr="00BE3104">
        <w:t>Charge</w:t>
      </w:r>
      <w:r w:rsidR="00275C17" w:rsidRPr="00BE3104">
        <w:rPr>
          <w:rFonts w:hint="eastAsia"/>
        </w:rPr>
        <w:t xml:space="preserve"> =""</w:t>
      </w:r>
      <w:r w:rsidR="00915DE3" w:rsidRPr="00BE3104">
        <w:rPr>
          <w:rFonts w:hint="eastAsia"/>
        </w:rPr>
        <w:t>/&gt;</w:t>
      </w:r>
    </w:p>
    <w:p w:rsidR="0010146A" w:rsidRPr="00BE3104" w:rsidRDefault="0010146A" w:rsidP="0010146A"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b</w:t>
      </w:r>
      <w:r w:rsidRPr="00BE3104">
        <w:rPr>
          <w:rFonts w:hint="eastAsia"/>
        </w:rPr>
        <w:t>ill</w:t>
      </w:r>
      <w:r w:rsidRPr="00BE3104">
        <w:t xml:space="preserve"> </w:t>
      </w:r>
      <w:r>
        <w:rPr>
          <w:rFonts w:hint="eastAsia"/>
          <w:lang w:eastAsia="zh-CN"/>
        </w:rPr>
        <w:t>c</w:t>
      </w:r>
      <w:r w:rsidRPr="00BE3104">
        <w:t>ycleHistId</w:t>
      </w:r>
      <w:r w:rsidRPr="00BE3104">
        <w:rPr>
          <w:rFonts w:hint="eastAsia"/>
        </w:rPr>
        <w:t xml:space="preserve"> ="</w:t>
      </w:r>
      <w:r w:rsidR="001E4DFA">
        <w:rPr>
          <w:rFonts w:hint="eastAsia"/>
          <w:lang w:eastAsia="zh-CN"/>
        </w:rPr>
        <w:t>201211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t</w:t>
      </w:r>
      <w:r w:rsidRPr="00BE3104">
        <w:t>otalCharge</w:t>
      </w:r>
      <w:r w:rsidRPr="00BE3104">
        <w:rPr>
          <w:rFonts w:hint="eastAsia"/>
        </w:rPr>
        <w:t xml:space="preserve"> =""</w:t>
      </w:r>
      <w:r>
        <w:rPr>
          <w:rFonts w:hint="eastAsia"/>
          <w:lang w:eastAsia="zh-CN"/>
        </w:rPr>
        <w:t xml:space="preserve"> t</w:t>
      </w:r>
      <w:r w:rsidRPr="00BE3104">
        <w:rPr>
          <w:rFonts w:hint="eastAsia"/>
        </w:rPr>
        <w:t>otalLastCharge =""</w:t>
      </w:r>
    </w:p>
    <w:p w:rsidR="0010146A" w:rsidRPr="00BE3104" w:rsidRDefault="00DD2C30" w:rsidP="0010146A">
      <w:r>
        <w:rPr>
          <w:rFonts w:hint="eastAsia"/>
          <w:lang w:eastAsia="zh-CN"/>
        </w:rPr>
        <w:tab/>
      </w:r>
      <w:r w:rsidR="0010146A" w:rsidRPr="00BE3104">
        <w:rPr>
          <w:rFonts w:hint="eastAsia"/>
        </w:rPr>
        <w:tab/>
      </w:r>
      <w:r w:rsidR="0010146A">
        <w:rPr>
          <w:rFonts w:hint="eastAsia"/>
          <w:lang w:eastAsia="zh-CN"/>
        </w:rPr>
        <w:t>t</w:t>
      </w:r>
      <w:r w:rsidR="0010146A" w:rsidRPr="00BE3104">
        <w:rPr>
          <w:rFonts w:hint="eastAsia"/>
        </w:rPr>
        <w:t xml:space="preserve">otalThisCharge ="" </w:t>
      </w:r>
      <w:r w:rsidR="0010146A">
        <w:rPr>
          <w:rFonts w:hint="eastAsia"/>
          <w:lang w:eastAsia="zh-CN"/>
        </w:rPr>
        <w:t>t</w:t>
      </w:r>
      <w:r w:rsidR="0010146A" w:rsidRPr="00BE3104">
        <w:rPr>
          <w:rFonts w:hint="eastAsia"/>
        </w:rPr>
        <w:t>otalPre</w:t>
      </w:r>
      <w:r w:rsidR="00580107">
        <w:rPr>
          <w:rFonts w:hint="eastAsia"/>
          <w:lang w:eastAsia="zh-CN"/>
        </w:rPr>
        <w:t>A</w:t>
      </w:r>
      <w:r w:rsidR="0010146A" w:rsidRPr="00BE3104">
        <w:rPr>
          <w:rFonts w:hint="eastAsia"/>
        </w:rPr>
        <w:t xml:space="preserve">djMent ="" </w:t>
      </w:r>
      <w:r w:rsidR="0010146A">
        <w:rPr>
          <w:rFonts w:hint="eastAsia"/>
          <w:lang w:eastAsia="zh-CN"/>
        </w:rPr>
        <w:t>t</w:t>
      </w:r>
      <w:r w:rsidR="0010146A" w:rsidRPr="00BE3104">
        <w:t>otal</w:t>
      </w:r>
      <w:r w:rsidR="0010146A" w:rsidRPr="00BE3104">
        <w:rPr>
          <w:rFonts w:hint="eastAsia"/>
        </w:rPr>
        <w:t>Fee</w:t>
      </w:r>
      <w:r w:rsidR="0010146A" w:rsidRPr="00BE3104">
        <w:t>Charge</w:t>
      </w:r>
      <w:r w:rsidR="0010146A" w:rsidRPr="00BE3104">
        <w:rPr>
          <w:rFonts w:hint="eastAsia"/>
        </w:rPr>
        <w:t xml:space="preserve"> =""/&gt;</w:t>
      </w:r>
    </w:p>
    <w:p w:rsidR="00915DE3" w:rsidRPr="00BE3104" w:rsidRDefault="008F1EDE" w:rsidP="00BE3104">
      <w:r>
        <w:rPr>
          <w:rFonts w:hint="eastAsia"/>
        </w:rPr>
        <w:t>&lt;</w:t>
      </w:r>
      <w:r>
        <w:rPr>
          <w:rFonts w:hint="eastAsia"/>
          <w:lang w:eastAsia="zh-CN"/>
        </w:rPr>
        <w:t>/</w:t>
      </w:r>
      <w:r>
        <w:rPr>
          <w:rFonts w:hint="eastAsia"/>
        </w:rPr>
        <w:t>oss-response</w:t>
      </w:r>
      <w:r w:rsidR="00915DE3" w:rsidRPr="00BE3104">
        <w:rPr>
          <w:rFonts w:hint="eastAsia"/>
        </w:rPr>
        <w:t>&gt;</w:t>
      </w:r>
    </w:p>
    <w:p w:rsidR="003447A7" w:rsidRPr="00BE3104" w:rsidRDefault="003447A7" w:rsidP="00BE3104"/>
    <w:p w:rsidR="004D7315" w:rsidRPr="00695792" w:rsidRDefault="004D7315" w:rsidP="0024558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461" w:name="_Toc345337065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详单查询接口</w:t>
      </w:r>
      <w:bookmarkEnd w:id="461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62" w:name="_Toc345337066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462"/>
    </w:p>
    <w:p w:rsidR="00ED59FB" w:rsidRPr="00ED59FB" w:rsidRDefault="00ED59FB" w:rsidP="00ED59FB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63" w:name="_Toc345337067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463"/>
    </w:p>
    <w:p w:rsidR="0072157B" w:rsidRPr="0072157B" w:rsidRDefault="00AA282E" w:rsidP="0072157B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根据账户标识（和账期）</w:t>
      </w:r>
      <w:r w:rsidR="00AC2A0B">
        <w:rPr>
          <w:rFonts w:hint="eastAsia"/>
          <w:lang w:val="en-GB" w:eastAsia="zh-CN" w:bidi="ar-SA"/>
        </w:rPr>
        <w:t>和类型</w:t>
      </w:r>
      <w:r>
        <w:rPr>
          <w:rFonts w:hint="eastAsia"/>
          <w:lang w:val="en-GB" w:eastAsia="zh-CN" w:bidi="ar-SA"/>
        </w:rPr>
        <w:t>，获取该账户（该账期下）的</w:t>
      </w:r>
      <w:r w:rsidR="00AC2A0B">
        <w:rPr>
          <w:rFonts w:hint="eastAsia"/>
          <w:lang w:val="en-GB" w:eastAsia="zh-CN" w:bidi="ar-SA"/>
        </w:rPr>
        <w:t>点播详单或</w:t>
      </w:r>
      <w:r w:rsidR="00AC2A0B">
        <w:rPr>
          <w:rFonts w:hint="eastAsia"/>
          <w:lang w:val="en-GB" w:eastAsia="zh-CN" w:bidi="ar-SA"/>
        </w:rPr>
        <w:t>SP</w:t>
      </w:r>
      <w:r w:rsidR="00AC2A0B">
        <w:rPr>
          <w:rFonts w:hint="eastAsia"/>
          <w:lang w:val="en-GB" w:eastAsia="zh-CN" w:bidi="ar-SA"/>
        </w:rPr>
        <w:t>详单</w:t>
      </w:r>
      <w:r>
        <w:rPr>
          <w:rFonts w:hint="eastAsia"/>
          <w:lang w:val="en-GB" w:eastAsia="zh-CN" w:bidi="ar-SA"/>
        </w:rPr>
        <w:t>。</w:t>
      </w:r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64" w:name="_Toc345337068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464"/>
    </w:p>
    <w:p w:rsidR="003447A7" w:rsidRPr="00610ABD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465" w:name="_Toc345337069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465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275"/>
        <w:gridCol w:w="2585"/>
        <w:gridCol w:w="1212"/>
        <w:gridCol w:w="1129"/>
        <w:gridCol w:w="1418"/>
      </w:tblGrid>
      <w:tr w:rsidR="004D2116" w:rsidRPr="00BE3104" w:rsidTr="003334FF">
        <w:tc>
          <w:tcPr>
            <w:tcW w:w="2295" w:type="dxa"/>
            <w:gridSpan w:val="2"/>
            <w:shd w:val="clear" w:color="auto" w:fill="E6E6E6"/>
          </w:tcPr>
          <w:p w:rsidR="004D2116" w:rsidRPr="00BE3104" w:rsidRDefault="004D2116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585" w:type="dxa"/>
            <w:shd w:val="clear" w:color="auto" w:fill="E6E6E6"/>
          </w:tcPr>
          <w:p w:rsidR="004D2116" w:rsidRPr="00BE3104" w:rsidRDefault="004D2116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4D2116" w:rsidRPr="00BE3104" w:rsidRDefault="004D2116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4D2116" w:rsidRPr="00BE3104" w:rsidRDefault="004D2116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4D2116" w:rsidRPr="00BE3104" w:rsidRDefault="004D2116" w:rsidP="00BE3104">
            <w:r w:rsidRPr="00BE3104">
              <w:rPr>
                <w:rFonts w:hint="eastAsia"/>
              </w:rPr>
              <w:t>IN/OUT</w:t>
            </w:r>
          </w:p>
        </w:tc>
      </w:tr>
      <w:tr w:rsidR="004D2116" w:rsidRPr="00BE3104" w:rsidTr="003334FF">
        <w:tc>
          <w:tcPr>
            <w:tcW w:w="2295" w:type="dxa"/>
            <w:gridSpan w:val="2"/>
            <w:tcBorders>
              <w:bottom w:val="single" w:sz="6" w:space="0" w:color="auto"/>
            </w:tcBorders>
          </w:tcPr>
          <w:p w:rsidR="004D2116" w:rsidRPr="00BE3104" w:rsidRDefault="00C50627" w:rsidP="009F56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objectId</w:t>
            </w:r>
          </w:p>
        </w:tc>
        <w:tc>
          <w:tcPr>
            <w:tcW w:w="2585" w:type="dxa"/>
            <w:tcBorders>
              <w:bottom w:val="single" w:sz="6" w:space="0" w:color="auto"/>
            </w:tcBorders>
          </w:tcPr>
          <w:p w:rsidR="004D2116" w:rsidRPr="00BE3104" w:rsidRDefault="008A5216" w:rsidP="009F56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4D2116" w:rsidRPr="00BE3104" w:rsidRDefault="00FA41F3" w:rsidP="00BE3104">
            <w:pPr>
              <w:rPr>
                <w:lang w:eastAsia="zh-CN"/>
              </w:rPr>
            </w:pPr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4D2116" w:rsidRPr="00BE3104" w:rsidRDefault="004D2116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4D2116" w:rsidRPr="00BE3104" w:rsidRDefault="004D2116" w:rsidP="00BE3104">
            <w:r w:rsidRPr="00BE3104">
              <w:rPr>
                <w:rFonts w:hint="eastAsia"/>
              </w:rPr>
              <w:t>IN</w:t>
            </w:r>
          </w:p>
        </w:tc>
      </w:tr>
      <w:tr w:rsidR="00850371" w:rsidRPr="00BE3104" w:rsidTr="003334FF">
        <w:tc>
          <w:tcPr>
            <w:tcW w:w="2295" w:type="dxa"/>
            <w:gridSpan w:val="2"/>
            <w:tcBorders>
              <w:bottom w:val="single" w:sz="6" w:space="0" w:color="auto"/>
            </w:tcBorders>
          </w:tcPr>
          <w:p w:rsidR="00850371" w:rsidRDefault="005759F1" w:rsidP="009F56C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searchType</w:t>
            </w:r>
          </w:p>
        </w:tc>
        <w:tc>
          <w:tcPr>
            <w:tcW w:w="2585" w:type="dxa"/>
            <w:tcBorders>
              <w:bottom w:val="single" w:sz="6" w:space="0" w:color="auto"/>
            </w:tcBorders>
          </w:tcPr>
          <w:p w:rsidR="00850371" w:rsidRPr="00BE3104" w:rsidRDefault="005759F1" w:rsidP="005759F1">
            <w:pPr>
              <w:rPr>
                <w:lang w:eastAsia="zh-CN" w:bidi="ar-SA"/>
              </w:rPr>
            </w:pPr>
            <w:r>
              <w:rPr>
                <w:rFonts w:hint="eastAsia"/>
                <w:lang w:eastAsia="zh-CN"/>
              </w:rPr>
              <w:t>3</w:t>
            </w:r>
            <w:r w:rsidR="006651F8">
              <w:rPr>
                <w:rFonts w:hint="eastAsia"/>
              </w:rPr>
              <w:t>账户</w:t>
            </w:r>
            <w:r>
              <w:rPr>
                <w:rFonts w:hint="eastAsia"/>
                <w:lang w:eastAsia="zh-CN"/>
              </w:rPr>
              <w:t>标识，</w:t>
            </w:r>
            <w:r>
              <w:rPr>
                <w:rFonts w:hint="eastAsia"/>
                <w:lang w:eastAsia="zh-CN"/>
              </w:rPr>
              <w:t>5</w:t>
            </w:r>
            <w:r w:rsidR="006651F8"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850371" w:rsidRDefault="00FA41F3" w:rsidP="00BE3104">
            <w:pPr>
              <w:rPr>
                <w:lang w:eastAsia="zh-CN"/>
              </w:rPr>
            </w:pPr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850371" w:rsidRPr="00BE3104" w:rsidRDefault="00FA41F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850371" w:rsidRPr="00BE3104" w:rsidRDefault="00FA41F3" w:rsidP="00BE3104">
            <w:r w:rsidRPr="00BE3104">
              <w:rPr>
                <w:rFonts w:hint="eastAsia"/>
              </w:rPr>
              <w:t>IN</w:t>
            </w:r>
          </w:p>
        </w:tc>
      </w:tr>
      <w:tr w:rsidR="004D2116" w:rsidRPr="00BE3104" w:rsidTr="003334FF">
        <w:tc>
          <w:tcPr>
            <w:tcW w:w="2295" w:type="dxa"/>
            <w:gridSpan w:val="2"/>
            <w:tcBorders>
              <w:bottom w:val="single" w:sz="6" w:space="0" w:color="auto"/>
            </w:tcBorders>
          </w:tcPr>
          <w:p w:rsidR="004D2116" w:rsidRPr="00BE3104" w:rsidRDefault="00C73974" w:rsidP="00BE3104">
            <w:r>
              <w:rPr>
                <w:rFonts w:hint="eastAsia"/>
                <w:lang w:eastAsia="zh-CN"/>
              </w:rPr>
              <w:t>c</w:t>
            </w:r>
            <w:r w:rsidR="004D2116" w:rsidRPr="00BE3104">
              <w:rPr>
                <w:rFonts w:hint="eastAsia"/>
              </w:rPr>
              <w:t>ycle</w:t>
            </w:r>
            <w:r w:rsidR="005D6A66" w:rsidRPr="00BE3104">
              <w:rPr>
                <w:rFonts w:hint="eastAsia"/>
              </w:rPr>
              <w:t>D</w:t>
            </w:r>
            <w:r w:rsidR="004D2116" w:rsidRPr="00BE3104">
              <w:rPr>
                <w:rFonts w:hint="eastAsia"/>
              </w:rPr>
              <w:t>ate</w:t>
            </w:r>
          </w:p>
        </w:tc>
        <w:tc>
          <w:tcPr>
            <w:tcW w:w="2585" w:type="dxa"/>
            <w:tcBorders>
              <w:bottom w:val="single" w:sz="6" w:space="0" w:color="auto"/>
            </w:tcBorders>
          </w:tcPr>
          <w:p w:rsidR="004D2116" w:rsidRDefault="004D2116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账期（</w:t>
            </w:r>
            <w:r w:rsidRPr="00BE3104">
              <w:rPr>
                <w:rFonts w:hint="eastAsia"/>
                <w:lang w:eastAsia="zh-CN"/>
              </w:rPr>
              <w:t>eg</w:t>
            </w:r>
            <w:r w:rsidRPr="00BE3104">
              <w:rPr>
                <w:rFonts w:hint="eastAsia"/>
                <w:lang w:eastAsia="zh-CN"/>
              </w:rPr>
              <w:t>：</w:t>
            </w:r>
            <w:r w:rsidRPr="00BE3104">
              <w:rPr>
                <w:rFonts w:hint="eastAsia"/>
                <w:lang w:eastAsia="zh-CN"/>
              </w:rPr>
              <w:t>201211</w:t>
            </w:r>
            <w:r w:rsidRPr="00BE3104">
              <w:rPr>
                <w:rFonts w:hint="eastAsia"/>
                <w:lang w:eastAsia="zh-CN"/>
              </w:rPr>
              <w:t>）</w:t>
            </w:r>
          </w:p>
          <w:p w:rsidR="004D0EBF" w:rsidRPr="00BE3104" w:rsidRDefault="004D0EBF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可传入多个账期参数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4D2116" w:rsidRPr="00BE3104" w:rsidRDefault="004D2116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4D2116" w:rsidRPr="00BE3104" w:rsidRDefault="00A238EB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4D2116" w:rsidRPr="00BE3104" w:rsidRDefault="004D2116" w:rsidP="00BE3104">
            <w:r w:rsidRPr="00BE3104">
              <w:rPr>
                <w:rFonts w:hint="eastAsia"/>
              </w:rPr>
              <w:t>IN</w:t>
            </w:r>
          </w:p>
        </w:tc>
      </w:tr>
      <w:tr w:rsidR="0034594D" w:rsidRPr="00BE3104" w:rsidTr="003334FF">
        <w:tc>
          <w:tcPr>
            <w:tcW w:w="2295" w:type="dxa"/>
            <w:gridSpan w:val="2"/>
            <w:tcBorders>
              <w:bottom w:val="single" w:sz="6" w:space="0" w:color="auto"/>
            </w:tcBorders>
          </w:tcPr>
          <w:p w:rsidR="0034594D" w:rsidRPr="00BE3104" w:rsidRDefault="00FD5BA9" w:rsidP="00BE3104">
            <w:r>
              <w:rPr>
                <w:rFonts w:hint="eastAsia"/>
                <w:lang w:eastAsia="zh-CN"/>
              </w:rPr>
              <w:t>t</w:t>
            </w:r>
            <w:r w:rsidR="0034594D" w:rsidRPr="00BE3104">
              <w:rPr>
                <w:rFonts w:hint="eastAsia"/>
              </w:rPr>
              <w:t>ype</w:t>
            </w:r>
          </w:p>
        </w:tc>
        <w:tc>
          <w:tcPr>
            <w:tcW w:w="2585" w:type="dxa"/>
            <w:tcBorders>
              <w:bottom w:val="single" w:sz="6" w:space="0" w:color="auto"/>
            </w:tcBorders>
          </w:tcPr>
          <w:p w:rsidR="0034594D" w:rsidRDefault="00760D0E" w:rsidP="00602AAB">
            <w:pPr>
              <w:rPr>
                <w:ins w:id="466" w:author="pc" w:date="2013-12-19T18:29:00Z"/>
                <w:rFonts w:hint="eastAsia"/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类型</w:t>
            </w:r>
            <w:r w:rsidRPr="00BE3104">
              <w:rPr>
                <w:rFonts w:hint="eastAsia"/>
                <w:lang w:eastAsia="zh-CN"/>
              </w:rPr>
              <w:t>1</w:t>
            </w:r>
            <w:r w:rsidRPr="00BE3104">
              <w:rPr>
                <w:rFonts w:hint="eastAsia"/>
                <w:lang w:eastAsia="zh-CN"/>
              </w:rPr>
              <w:t>，视频点播</w:t>
            </w:r>
            <w:r w:rsidR="00602AAB">
              <w:rPr>
                <w:rFonts w:hint="eastAsia"/>
                <w:lang w:eastAsia="zh-CN"/>
              </w:rPr>
              <w:t>3</w:t>
            </w:r>
            <w:r w:rsidRPr="00BE3104">
              <w:rPr>
                <w:rFonts w:hint="eastAsia"/>
                <w:lang w:eastAsia="zh-CN"/>
              </w:rPr>
              <w:t>，</w:t>
            </w:r>
            <w:r w:rsidRPr="00BE3104">
              <w:rPr>
                <w:rFonts w:hint="eastAsia"/>
                <w:lang w:eastAsia="zh-CN"/>
              </w:rPr>
              <w:t>SP</w:t>
            </w:r>
          </w:p>
          <w:p w:rsidR="00C272C2" w:rsidRPr="005B7BA5" w:rsidRDefault="00C272C2" w:rsidP="00602AAB">
            <w:pPr>
              <w:rPr>
                <w:color w:val="548DD4" w:themeColor="text2" w:themeTint="99"/>
                <w:lang w:eastAsia="zh-CN"/>
                <w:rPrChange w:id="467" w:author="pc" w:date="2013-12-19T18:31:00Z">
                  <w:rPr>
                    <w:lang w:eastAsia="zh-CN"/>
                  </w:rPr>
                </w:rPrChange>
              </w:rPr>
            </w:pPr>
            <w:ins w:id="468" w:author="pc" w:date="2013-12-19T18:29:00Z">
              <w:r w:rsidRPr="005B7BA5">
                <w:rPr>
                  <w:rFonts w:hint="eastAsia"/>
                  <w:color w:val="548DD4" w:themeColor="text2" w:themeTint="99"/>
                  <w:lang w:eastAsia="zh-CN"/>
                  <w:rPrChange w:id="469" w:author="pc" w:date="2013-12-19T18:31:00Z">
                    <w:rPr>
                      <w:rFonts w:hint="eastAsia"/>
                      <w:lang w:eastAsia="zh-CN"/>
                    </w:rPr>
                  </w:rPrChange>
                </w:rPr>
                <w:t>2</w:t>
              </w:r>
            </w:ins>
            <w:ins w:id="470" w:author="pc" w:date="2013-12-19T18:30:00Z">
              <w:r w:rsidRPr="005B7BA5">
                <w:rPr>
                  <w:rFonts w:hint="eastAsia"/>
                  <w:color w:val="548DD4" w:themeColor="text2" w:themeTint="99"/>
                  <w:lang w:eastAsia="zh-CN"/>
                  <w:rPrChange w:id="471" w:author="pc" w:date="2013-12-19T18:31:00Z">
                    <w:rPr>
                      <w:rFonts w:hint="eastAsia"/>
                      <w:lang w:eastAsia="zh-CN"/>
                    </w:rPr>
                  </w:rPrChange>
                </w:rPr>
                <w:t>，</w:t>
              </w:r>
              <w:r w:rsidRPr="005B7BA5">
                <w:rPr>
                  <w:rFonts w:hint="eastAsia"/>
                  <w:color w:val="548DD4" w:themeColor="text2" w:themeTint="99"/>
                  <w:lang w:eastAsia="zh-CN"/>
                  <w:rPrChange w:id="472" w:author="pc" w:date="2013-12-19T18:31:00Z">
                    <w:rPr>
                      <w:rFonts w:hint="eastAsia"/>
                      <w:lang w:eastAsia="zh-CN"/>
                    </w:rPr>
                  </w:rPrChange>
                </w:rPr>
                <w:t xml:space="preserve"> </w:t>
              </w:r>
              <w:r w:rsidRPr="005B7BA5">
                <w:rPr>
                  <w:rFonts w:hint="eastAsia"/>
                  <w:color w:val="548DD4" w:themeColor="text2" w:themeTint="99"/>
                  <w:lang w:eastAsia="zh-CN"/>
                  <w:rPrChange w:id="473" w:author="pc" w:date="2013-12-19T18:31:00Z">
                    <w:rPr>
                      <w:rFonts w:hint="eastAsia"/>
                      <w:lang w:eastAsia="zh-CN"/>
                    </w:rPr>
                  </w:rPrChange>
                </w:rPr>
                <w:t>宽带详单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34594D" w:rsidRPr="00BE3104" w:rsidRDefault="00531B56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34594D" w:rsidRPr="00BE3104" w:rsidRDefault="004E6BA6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34594D" w:rsidRPr="00BE3104" w:rsidRDefault="004E6BA6" w:rsidP="00BE3104">
            <w:r w:rsidRPr="00BE3104">
              <w:rPr>
                <w:rFonts w:hint="eastAsia"/>
              </w:rPr>
              <w:t>IN</w:t>
            </w:r>
          </w:p>
        </w:tc>
      </w:tr>
      <w:tr w:rsidR="005B32CF" w:rsidRPr="00BE3104" w:rsidTr="003334FF">
        <w:tc>
          <w:tcPr>
            <w:tcW w:w="1020" w:type="dxa"/>
            <w:vMerge w:val="restart"/>
            <w:shd w:val="clear" w:color="auto" w:fill="F8F8F8"/>
          </w:tcPr>
          <w:p w:rsidR="005B32CF" w:rsidRPr="00BE3104" w:rsidRDefault="00C73974" w:rsidP="0007162B">
            <w:r>
              <w:rPr>
                <w:rFonts w:hint="eastAsia"/>
                <w:lang w:eastAsia="zh-CN"/>
              </w:rPr>
              <w:t>d</w:t>
            </w:r>
            <w:r w:rsidR="005B32CF" w:rsidRPr="00BE3104">
              <w:rPr>
                <w:rFonts w:hint="eastAsia"/>
              </w:rPr>
              <w:t>rInfo</w:t>
            </w:r>
          </w:p>
        </w:tc>
        <w:tc>
          <w:tcPr>
            <w:tcW w:w="1275" w:type="dxa"/>
            <w:shd w:val="clear" w:color="auto" w:fill="F8F8F8"/>
          </w:tcPr>
          <w:p w:rsidR="005B32CF" w:rsidRPr="00BE3104" w:rsidRDefault="00C73974" w:rsidP="00BE3104">
            <w:r>
              <w:rPr>
                <w:rFonts w:hint="eastAsia"/>
                <w:lang w:eastAsia="zh-CN"/>
              </w:rPr>
              <w:t>f</w:t>
            </w:r>
            <w:r w:rsidR="005B32CF" w:rsidRPr="00BE3104">
              <w:rPr>
                <w:rFonts w:hint="eastAsia"/>
              </w:rPr>
              <w:t>ile</w:t>
            </w:r>
            <w:r w:rsidR="005667B1" w:rsidRPr="00BE3104">
              <w:rPr>
                <w:rFonts w:hint="eastAsia"/>
              </w:rPr>
              <w:t>N</w:t>
            </w:r>
            <w:r w:rsidR="005B32CF" w:rsidRPr="00BE3104">
              <w:rPr>
                <w:rFonts w:hint="eastAsia"/>
              </w:rPr>
              <w:t>ame</w:t>
            </w:r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rPr>
                <w:rFonts w:hint="eastAsia"/>
              </w:rPr>
              <w:t>影片名称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rPr>
                <w:rFonts w:hint="eastAsia"/>
              </w:rPr>
              <w:t>OUT</w:t>
            </w:r>
          </w:p>
        </w:tc>
      </w:tr>
      <w:tr w:rsidR="005B32CF" w:rsidRPr="00BE3104" w:rsidTr="003334FF">
        <w:tc>
          <w:tcPr>
            <w:tcW w:w="1020" w:type="dxa"/>
            <w:vMerge/>
            <w:shd w:val="clear" w:color="auto" w:fill="F8F8F8"/>
          </w:tcPr>
          <w:p w:rsidR="005B32CF" w:rsidRPr="00BE3104" w:rsidRDefault="005B32CF" w:rsidP="00BE3104"/>
        </w:tc>
        <w:tc>
          <w:tcPr>
            <w:tcW w:w="1275" w:type="dxa"/>
            <w:shd w:val="clear" w:color="auto" w:fill="F8F8F8"/>
          </w:tcPr>
          <w:p w:rsidR="005B32CF" w:rsidRPr="00BE3104" w:rsidRDefault="00C73974" w:rsidP="00BE3104">
            <w:r>
              <w:rPr>
                <w:rFonts w:hint="eastAsia"/>
                <w:lang w:eastAsia="zh-CN"/>
              </w:rPr>
              <w:t>b</w:t>
            </w:r>
            <w:r w:rsidR="005B32CF" w:rsidRPr="00BE3104">
              <w:rPr>
                <w:rFonts w:hint="eastAsia"/>
              </w:rPr>
              <w:t>egin</w:t>
            </w:r>
            <w:r w:rsidR="005667B1" w:rsidRPr="00BE3104">
              <w:rPr>
                <w:rFonts w:hint="eastAsia"/>
              </w:rPr>
              <w:t>D</w:t>
            </w:r>
            <w:r w:rsidR="005B32CF" w:rsidRPr="00BE3104">
              <w:rPr>
                <w:rFonts w:hint="eastAsia"/>
              </w:rPr>
              <w:t>ate</w:t>
            </w:r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开始时间</w:t>
            </w:r>
            <w:r w:rsidR="007F134C">
              <w:rPr>
                <w:rFonts w:hint="eastAsia"/>
                <w:lang w:eastAsia="zh-CN"/>
              </w:rPr>
              <w:t>，格式为</w:t>
            </w:r>
            <w:r w:rsidR="007F134C">
              <w:rPr>
                <w:rFonts w:hint="eastAsia"/>
                <w:lang w:eastAsia="zh-CN"/>
              </w:rPr>
              <w:t>yyyy-MM-dd</w:t>
            </w:r>
            <w:r w:rsidR="00E02397">
              <w:rPr>
                <w:rFonts w:hint="eastAsia"/>
                <w:lang w:eastAsia="zh-CN"/>
              </w:rPr>
              <w:t xml:space="preserve"> HH:mm:</w:t>
            </w:r>
            <w:r w:rsidR="00545F5C">
              <w:rPr>
                <w:rFonts w:hint="eastAsia"/>
                <w:lang w:eastAsia="zh-CN"/>
              </w:rPr>
              <w:t>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t>D</w:t>
            </w:r>
            <w:r w:rsidRPr="00BE3104">
              <w:rPr>
                <w:rFonts w:hint="eastAsia"/>
              </w:rPr>
              <w:t>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B32CF" w:rsidRPr="00BE3104" w:rsidRDefault="005B32CF" w:rsidP="00BE3104">
            <w:r w:rsidRPr="00BE3104">
              <w:rPr>
                <w:rFonts w:hint="eastAsia"/>
              </w:rPr>
              <w:t>OUT</w:t>
            </w:r>
          </w:p>
        </w:tc>
      </w:tr>
      <w:tr w:rsidR="00B92AC5" w:rsidRPr="00BE3104" w:rsidTr="003334FF">
        <w:trPr>
          <w:ins w:id="474" w:author="pc" w:date="2013-12-19T18:30:00Z"/>
        </w:trPr>
        <w:tc>
          <w:tcPr>
            <w:tcW w:w="1020" w:type="dxa"/>
            <w:vMerge/>
            <w:shd w:val="clear" w:color="auto" w:fill="F8F8F8"/>
          </w:tcPr>
          <w:p w:rsidR="00B92AC5" w:rsidRPr="00BE3104" w:rsidRDefault="00B92AC5" w:rsidP="00BE3104">
            <w:pPr>
              <w:rPr>
                <w:ins w:id="475" w:author="pc" w:date="2013-12-19T18:30:00Z"/>
              </w:rPr>
            </w:pPr>
          </w:p>
        </w:tc>
        <w:tc>
          <w:tcPr>
            <w:tcW w:w="1275" w:type="dxa"/>
            <w:shd w:val="clear" w:color="auto" w:fill="F8F8F8"/>
          </w:tcPr>
          <w:p w:rsidR="00B92AC5" w:rsidRPr="00A15506" w:rsidRDefault="00B92AC5" w:rsidP="00BE3104">
            <w:pPr>
              <w:rPr>
                <w:ins w:id="476" w:author="pc" w:date="2013-12-19T18:30:00Z"/>
                <w:rFonts w:hint="eastAsia"/>
                <w:color w:val="548DD4" w:themeColor="text2" w:themeTint="99"/>
                <w:lang w:eastAsia="zh-CN"/>
                <w:rPrChange w:id="477" w:author="pc" w:date="2013-12-19T18:32:00Z">
                  <w:rPr>
                    <w:ins w:id="478" w:author="pc" w:date="2013-12-19T18:30:00Z"/>
                    <w:rFonts w:hint="eastAsia"/>
                    <w:lang w:eastAsia="zh-CN"/>
                  </w:rPr>
                </w:rPrChange>
              </w:rPr>
            </w:pPr>
            <w:ins w:id="479" w:author="pc" w:date="2013-12-19T18:30:00Z">
              <w:r w:rsidRPr="00A15506">
                <w:rPr>
                  <w:rFonts w:hint="eastAsia"/>
                  <w:color w:val="548DD4" w:themeColor="text2" w:themeTint="99"/>
                  <w:lang w:eastAsia="zh-CN"/>
                  <w:rPrChange w:id="480" w:author="pc" w:date="2013-12-19T18:32:00Z">
                    <w:rPr>
                      <w:rFonts w:hint="eastAsia"/>
                      <w:lang w:eastAsia="zh-CN"/>
                    </w:rPr>
                  </w:rPrChange>
                </w:rPr>
                <w:t>endDate</w:t>
              </w:r>
            </w:ins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92AC5" w:rsidRPr="00A15506" w:rsidRDefault="00B92AC5" w:rsidP="00BE3104">
            <w:pPr>
              <w:rPr>
                <w:ins w:id="481" w:author="pc" w:date="2013-12-19T18:30:00Z"/>
                <w:rFonts w:hint="eastAsia"/>
                <w:color w:val="548DD4" w:themeColor="text2" w:themeTint="99"/>
                <w:lang w:eastAsia="zh-CN"/>
                <w:rPrChange w:id="482" w:author="pc" w:date="2013-12-19T18:32:00Z">
                  <w:rPr>
                    <w:ins w:id="483" w:author="pc" w:date="2013-12-19T18:30:00Z"/>
                    <w:rFonts w:hint="eastAsia"/>
                    <w:lang w:eastAsia="zh-CN"/>
                  </w:rPr>
                </w:rPrChange>
              </w:rPr>
            </w:pPr>
            <w:ins w:id="484" w:author="pc" w:date="2013-12-19T18:30:00Z">
              <w:r w:rsidRPr="00A15506">
                <w:rPr>
                  <w:rFonts w:hint="eastAsia"/>
                  <w:color w:val="548DD4" w:themeColor="text2" w:themeTint="99"/>
                  <w:lang w:eastAsia="zh-CN"/>
                  <w:rPrChange w:id="485" w:author="pc" w:date="2013-12-19T18:32:00Z">
                    <w:rPr>
                      <w:rFonts w:hint="eastAsia"/>
                      <w:lang w:eastAsia="zh-CN"/>
                    </w:rPr>
                  </w:rPrChange>
                </w:rPr>
                <w:t>结束时间，格式为</w:t>
              </w:r>
            </w:ins>
          </w:p>
          <w:p w:rsidR="00B92AC5" w:rsidRPr="00A15506" w:rsidRDefault="00B92AC5" w:rsidP="00BE3104">
            <w:pPr>
              <w:rPr>
                <w:ins w:id="486" w:author="pc" w:date="2013-12-19T18:30:00Z"/>
                <w:rFonts w:hint="eastAsia"/>
                <w:color w:val="548DD4" w:themeColor="text2" w:themeTint="99"/>
                <w:lang w:eastAsia="zh-CN"/>
                <w:rPrChange w:id="487" w:author="pc" w:date="2013-12-19T18:32:00Z">
                  <w:rPr>
                    <w:ins w:id="488" w:author="pc" w:date="2013-12-19T18:30:00Z"/>
                    <w:rFonts w:hint="eastAsia"/>
                    <w:lang w:eastAsia="zh-CN"/>
                  </w:rPr>
                </w:rPrChange>
              </w:rPr>
            </w:pPr>
            <w:ins w:id="489" w:author="pc" w:date="2013-12-19T18:31:00Z">
              <w:r w:rsidRPr="00A15506">
                <w:rPr>
                  <w:color w:val="548DD4" w:themeColor="text2" w:themeTint="99"/>
                  <w:lang w:eastAsia="zh-CN"/>
                  <w:rPrChange w:id="490" w:author="pc" w:date="2013-12-19T18:32:00Z">
                    <w:rPr>
                      <w:lang w:eastAsia="zh-CN"/>
                    </w:rPr>
                  </w:rPrChange>
                </w:rPr>
                <w:t>yyyy</w:t>
              </w:r>
              <w:r w:rsidRPr="00A15506">
                <w:rPr>
                  <w:rFonts w:hint="eastAsia"/>
                  <w:color w:val="548DD4" w:themeColor="text2" w:themeTint="99"/>
                  <w:lang w:eastAsia="zh-CN"/>
                  <w:rPrChange w:id="491" w:author="pc" w:date="2013-12-19T18:32:00Z">
                    <w:rPr>
                      <w:rFonts w:hint="eastAsia"/>
                      <w:lang w:eastAsia="zh-CN"/>
                    </w:rPr>
                  </w:rPrChange>
                </w:rPr>
                <w:t>-MM-dd HH:mm:dd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92AC5" w:rsidRPr="00A15506" w:rsidRDefault="00FB2253" w:rsidP="00BE3104">
            <w:pPr>
              <w:rPr>
                <w:ins w:id="492" w:author="pc" w:date="2013-12-19T18:30:00Z"/>
                <w:color w:val="548DD4" w:themeColor="text2" w:themeTint="99"/>
                <w:rPrChange w:id="493" w:author="pc" w:date="2013-12-19T18:32:00Z">
                  <w:rPr>
                    <w:ins w:id="494" w:author="pc" w:date="2013-12-19T18:30:00Z"/>
                  </w:rPr>
                </w:rPrChange>
              </w:rPr>
            </w:pPr>
            <w:ins w:id="495" w:author="pc" w:date="2013-12-19T18:31:00Z">
              <w:r w:rsidRPr="00A15506">
                <w:rPr>
                  <w:color w:val="548DD4" w:themeColor="text2" w:themeTint="99"/>
                  <w:rPrChange w:id="496" w:author="pc" w:date="2013-12-19T18:32:00Z">
                    <w:rPr/>
                  </w:rPrChange>
                </w:rPr>
                <w:t>D</w:t>
              </w:r>
              <w:r w:rsidRPr="00A15506">
                <w:rPr>
                  <w:rFonts w:hint="eastAsia"/>
                  <w:color w:val="548DD4" w:themeColor="text2" w:themeTint="99"/>
                  <w:rPrChange w:id="497" w:author="pc" w:date="2013-12-19T18:32:00Z">
                    <w:rPr>
                      <w:rFonts w:hint="eastAsia"/>
                    </w:rPr>
                  </w:rPrChange>
                </w:rPr>
                <w:t>ate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92AC5" w:rsidRPr="00A15506" w:rsidRDefault="00FB2253" w:rsidP="00BE3104">
            <w:pPr>
              <w:rPr>
                <w:ins w:id="498" w:author="pc" w:date="2013-12-19T18:30:00Z"/>
                <w:rFonts w:hint="eastAsia"/>
                <w:color w:val="548DD4" w:themeColor="text2" w:themeTint="99"/>
                <w:lang w:eastAsia="zh-CN"/>
                <w:rPrChange w:id="499" w:author="pc" w:date="2013-12-19T18:32:00Z">
                  <w:rPr>
                    <w:ins w:id="500" w:author="pc" w:date="2013-12-19T18:30:00Z"/>
                    <w:rFonts w:hint="eastAsia"/>
                    <w:lang w:eastAsia="zh-CN"/>
                  </w:rPr>
                </w:rPrChange>
              </w:rPr>
            </w:pPr>
            <w:ins w:id="501" w:author="pc" w:date="2013-12-19T18:31:00Z">
              <w:r w:rsidRPr="00A15506">
                <w:rPr>
                  <w:rFonts w:hint="eastAsia"/>
                  <w:color w:val="548DD4" w:themeColor="text2" w:themeTint="99"/>
                  <w:lang w:eastAsia="zh-CN"/>
                  <w:rPrChange w:id="502" w:author="pc" w:date="2013-12-19T18:32:00Z">
                    <w:rPr>
                      <w:rFonts w:hint="eastAsia"/>
                      <w:lang w:eastAsia="zh-CN"/>
                    </w:rPr>
                  </w:rPrChange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92AC5" w:rsidRPr="00A15506" w:rsidRDefault="00151A7A" w:rsidP="00BE3104">
            <w:pPr>
              <w:rPr>
                <w:ins w:id="503" w:author="pc" w:date="2013-12-19T18:30:00Z"/>
                <w:rFonts w:hint="eastAsia"/>
                <w:color w:val="548DD4" w:themeColor="text2" w:themeTint="99"/>
                <w:lang w:eastAsia="zh-CN"/>
                <w:rPrChange w:id="504" w:author="pc" w:date="2013-12-19T18:32:00Z">
                  <w:rPr>
                    <w:ins w:id="505" w:author="pc" w:date="2013-12-19T18:30:00Z"/>
                    <w:rFonts w:hint="eastAsia"/>
                    <w:lang w:eastAsia="zh-CN"/>
                  </w:rPr>
                </w:rPrChange>
              </w:rPr>
            </w:pPr>
            <w:ins w:id="506" w:author="pc" w:date="2013-12-19T18:31:00Z">
              <w:r w:rsidRPr="00A15506">
                <w:rPr>
                  <w:rFonts w:hint="eastAsia"/>
                  <w:color w:val="548DD4" w:themeColor="text2" w:themeTint="99"/>
                  <w:lang w:eastAsia="zh-CN"/>
                  <w:rPrChange w:id="507" w:author="pc" w:date="2013-12-19T18:32:00Z">
                    <w:rPr>
                      <w:rFonts w:hint="eastAsia"/>
                      <w:lang w:eastAsia="zh-CN"/>
                    </w:rPr>
                  </w:rPrChange>
                </w:rPr>
                <w:t>OUT</w:t>
              </w:r>
            </w:ins>
          </w:p>
        </w:tc>
      </w:tr>
      <w:tr w:rsidR="00F45064" w:rsidRPr="00BE3104" w:rsidTr="003334FF">
        <w:tc>
          <w:tcPr>
            <w:tcW w:w="1020" w:type="dxa"/>
            <w:vMerge/>
            <w:shd w:val="clear" w:color="auto" w:fill="F8F8F8"/>
          </w:tcPr>
          <w:p w:rsidR="00F45064" w:rsidRPr="00BE3104" w:rsidRDefault="00F45064" w:rsidP="00BE3104"/>
        </w:tc>
        <w:tc>
          <w:tcPr>
            <w:tcW w:w="1275" w:type="dxa"/>
            <w:shd w:val="clear" w:color="auto" w:fill="F8F8F8"/>
          </w:tcPr>
          <w:p w:rsidR="00F45064" w:rsidRPr="00BE3104" w:rsidRDefault="00C73974" w:rsidP="00BE3104">
            <w:r>
              <w:rPr>
                <w:rFonts w:hint="eastAsia"/>
                <w:lang w:eastAsia="zh-CN"/>
              </w:rPr>
              <w:t>o</w:t>
            </w:r>
            <w:r w:rsidR="00185B04" w:rsidRPr="00BE3104">
              <w:rPr>
                <w:rFonts w:hint="eastAsia"/>
              </w:rPr>
              <w:t>utTime</w:t>
            </w:r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E85C08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使用时长</w:t>
            </w:r>
            <w:r w:rsidR="005739A4">
              <w:rPr>
                <w:rFonts w:hint="eastAsia"/>
                <w:lang w:eastAsia="zh-CN"/>
              </w:rPr>
              <w:t>(</w:t>
            </w:r>
            <w:r w:rsidR="005739A4">
              <w:rPr>
                <w:rFonts w:hint="eastAsia"/>
                <w:lang w:eastAsia="zh-CN"/>
              </w:rPr>
              <w:t>单位：毫秒</w:t>
            </w:r>
            <w:r w:rsidR="005739A4">
              <w:rPr>
                <w:rFonts w:hint="eastAsia"/>
                <w:lang w:eastAsia="zh-CN"/>
              </w:rPr>
              <w:t>)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185B04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CB7E6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CB7E63" w:rsidP="00BE3104">
            <w:r w:rsidRPr="00BE3104">
              <w:rPr>
                <w:rFonts w:hint="eastAsia"/>
              </w:rPr>
              <w:t>OUT</w:t>
            </w:r>
          </w:p>
        </w:tc>
      </w:tr>
      <w:tr w:rsidR="00F45064" w:rsidRPr="00BE3104" w:rsidTr="003334FF">
        <w:tc>
          <w:tcPr>
            <w:tcW w:w="1020" w:type="dxa"/>
            <w:vMerge/>
            <w:shd w:val="clear" w:color="auto" w:fill="F8F8F8"/>
          </w:tcPr>
          <w:p w:rsidR="00F45064" w:rsidRPr="00BE3104" w:rsidRDefault="00F45064" w:rsidP="00BE3104"/>
        </w:tc>
        <w:tc>
          <w:tcPr>
            <w:tcW w:w="1275" w:type="dxa"/>
            <w:shd w:val="clear" w:color="auto" w:fill="F8F8F8"/>
          </w:tcPr>
          <w:p w:rsidR="00F45064" w:rsidRPr="00BE3104" w:rsidRDefault="00C73974" w:rsidP="00BE3104">
            <w:r>
              <w:rPr>
                <w:rFonts w:hint="eastAsia"/>
                <w:lang w:eastAsia="zh-CN"/>
              </w:rPr>
              <w:t>f</w:t>
            </w:r>
            <w:r w:rsidR="0021756F" w:rsidRPr="00BE3104">
              <w:rPr>
                <w:rFonts w:hint="eastAsia"/>
              </w:rPr>
              <w:t>ee</w:t>
            </w:r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C23FA9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金额</w:t>
            </w:r>
            <w:r w:rsidR="00E20317">
              <w:rPr>
                <w:rFonts w:hint="eastAsia"/>
                <w:lang w:eastAsia="zh-CN"/>
              </w:rPr>
              <w:t>（单位：分）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CB7E63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CB7E6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45064" w:rsidRPr="00BE3104" w:rsidRDefault="00CB7E63" w:rsidP="00BE3104">
            <w:r w:rsidRPr="00BE3104">
              <w:rPr>
                <w:rFonts w:hint="eastAsia"/>
              </w:rPr>
              <w:t>OUT</w:t>
            </w:r>
          </w:p>
        </w:tc>
      </w:tr>
      <w:tr w:rsidR="00F6469A" w:rsidRPr="00BE3104" w:rsidTr="003334FF">
        <w:tc>
          <w:tcPr>
            <w:tcW w:w="2295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OUT</w:t>
            </w:r>
          </w:p>
        </w:tc>
      </w:tr>
      <w:tr w:rsidR="00F6469A" w:rsidRPr="00BE3104" w:rsidTr="003334FF">
        <w:tc>
          <w:tcPr>
            <w:tcW w:w="2295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lastRenderedPageBreak/>
              <w:t>return-message</w:t>
            </w:r>
          </w:p>
        </w:tc>
        <w:tc>
          <w:tcPr>
            <w:tcW w:w="25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F6469A" w:rsidRPr="00BE3104" w:rsidRDefault="00F6469A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3447A7" w:rsidRPr="00F92D63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508" w:name="_Toc345337070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508"/>
    </w:p>
    <w:p w:rsidR="001938BF" w:rsidRPr="00BE3104" w:rsidRDefault="00EF107C" w:rsidP="00BE3104">
      <w:r>
        <w:rPr>
          <w:rFonts w:hint="eastAsia"/>
        </w:rPr>
        <w:t>system-no = 15</w:t>
      </w:r>
      <w:r w:rsidR="001938BF" w:rsidRPr="00BE3104">
        <w:rPr>
          <w:rFonts w:hint="eastAsia"/>
        </w:rPr>
        <w:t xml:space="preserve"> </w:t>
      </w:r>
    </w:p>
    <w:p w:rsidR="001938BF" w:rsidRPr="00BE3104" w:rsidRDefault="001938BF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C73974">
        <w:rPr>
          <w:rFonts w:hint="eastAsia"/>
          <w:lang w:eastAsia="zh-CN"/>
        </w:rPr>
        <w:t>1513</w:t>
      </w:r>
    </w:p>
    <w:p w:rsidR="001938BF" w:rsidRPr="00BE3104" w:rsidRDefault="001938BF" w:rsidP="00BE3104">
      <w:r w:rsidRPr="00BE3104">
        <w:rPr>
          <w:rFonts w:hint="eastAsia"/>
        </w:rPr>
        <w:t>请求内容：</w:t>
      </w:r>
    </w:p>
    <w:p w:rsidR="004B51C3" w:rsidRDefault="004B51C3" w:rsidP="004B51C3">
      <w:r>
        <w:t>&lt;oss-request&gt;</w:t>
      </w:r>
    </w:p>
    <w:p w:rsidR="004B51C3" w:rsidRDefault="004B51C3" w:rsidP="004B51C3">
      <w:pPr>
        <w:rPr>
          <w:lang w:eastAsia="zh-CN"/>
        </w:rPr>
      </w:pPr>
      <w:r>
        <w:tab/>
        <w:t>&lt;property name="</w:t>
      </w:r>
      <w:r w:rsidR="00C04350">
        <w:rPr>
          <w:rFonts w:hint="eastAsia"/>
          <w:lang w:eastAsia="zh-CN"/>
        </w:rPr>
        <w:t>objectId</w:t>
      </w:r>
      <w:r>
        <w:t>" value="318807"/&gt;</w:t>
      </w:r>
    </w:p>
    <w:p w:rsidR="00C04350" w:rsidRDefault="00C04350" w:rsidP="00C04350">
      <w:r>
        <w:rPr>
          <w:rFonts w:hint="eastAsia"/>
          <w:lang w:eastAsia="zh-CN"/>
        </w:rPr>
        <w:tab/>
      </w:r>
      <w:r>
        <w:t>&lt;property name="</w:t>
      </w:r>
      <w:r>
        <w:rPr>
          <w:rFonts w:hint="eastAsia"/>
          <w:lang w:eastAsia="zh-CN"/>
        </w:rPr>
        <w:t>searchType</w:t>
      </w:r>
      <w:r>
        <w:t>" value="</w:t>
      </w:r>
      <w:r w:rsidR="0045389B">
        <w:rPr>
          <w:rFonts w:hint="eastAsia"/>
          <w:lang w:eastAsia="zh-CN"/>
        </w:rPr>
        <w:t>3</w:t>
      </w:r>
      <w:r>
        <w:t>"/&gt;</w:t>
      </w:r>
    </w:p>
    <w:p w:rsidR="004B51C3" w:rsidRDefault="004B51C3" w:rsidP="004B51C3">
      <w:r>
        <w:tab/>
        <w:t>&lt;property name="type" value="1"/&gt;</w:t>
      </w:r>
    </w:p>
    <w:p w:rsidR="004B51C3" w:rsidRDefault="004B51C3" w:rsidP="004B51C3">
      <w:r>
        <w:tab/>
        <w:t>&lt;property name="cycleDate" value="201212"/&gt;</w:t>
      </w:r>
    </w:p>
    <w:p w:rsidR="00BF1EE8" w:rsidRPr="00BE3104" w:rsidRDefault="004B51C3" w:rsidP="004B51C3">
      <w:pPr>
        <w:rPr>
          <w:lang w:eastAsia="zh-CN"/>
        </w:rPr>
      </w:pPr>
      <w:r>
        <w:t>&lt;/oss-request&gt;</w:t>
      </w:r>
    </w:p>
    <w:p w:rsidR="001938BF" w:rsidRPr="00BE3104" w:rsidRDefault="001938BF" w:rsidP="00BE3104">
      <w:r w:rsidRPr="00BE3104">
        <w:rPr>
          <w:rFonts w:hint="eastAsia"/>
        </w:rPr>
        <w:t>输出参数：</w:t>
      </w:r>
    </w:p>
    <w:p w:rsidR="001938BF" w:rsidRPr="00BE3104" w:rsidRDefault="001938BF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1938BF" w:rsidRPr="00BE3104" w:rsidRDefault="001938BF" w:rsidP="00BE3104">
      <w:r w:rsidRPr="00BE3104">
        <w:rPr>
          <w:rFonts w:hint="eastAsia"/>
        </w:rPr>
        <w:t>&lt;oss-response</w:t>
      </w:r>
      <w:r w:rsidR="00751D2D" w:rsidRPr="00BE3104">
        <w:rPr>
          <w:rFonts w:hint="eastAsia"/>
        </w:rPr>
        <w:t xml:space="preserve"> </w:t>
      </w:r>
      <w:r w:rsidR="00480444" w:rsidRPr="00BE3104">
        <w:rPr>
          <w:rFonts w:hint="eastAsia"/>
        </w:rPr>
        <w:t>return-code ="</w:t>
      </w:r>
      <w:r w:rsidR="00480444">
        <w:rPr>
          <w:rFonts w:hint="eastAsia"/>
          <w:lang w:eastAsia="zh-CN"/>
        </w:rPr>
        <w:t>0</w:t>
      </w:r>
      <w:r w:rsidR="00480444" w:rsidRPr="00BE3104">
        <w:rPr>
          <w:rFonts w:hint="eastAsia"/>
        </w:rPr>
        <w:t>" return-message="</w:t>
      </w:r>
      <w:r w:rsidR="00782C3A">
        <w:rPr>
          <w:rFonts w:hint="eastAsia"/>
          <w:lang w:eastAsia="zh-CN"/>
        </w:rPr>
        <w:t>详单查询</w:t>
      </w:r>
      <w:r w:rsidR="00480444" w:rsidRPr="00BE3104">
        <w:rPr>
          <w:rFonts w:hint="eastAsia"/>
        </w:rPr>
        <w:t>成功</w:t>
      </w:r>
      <w:r w:rsidR="00480444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1938BF" w:rsidRDefault="001938BF" w:rsidP="00BE3104">
      <w:pPr>
        <w:rPr>
          <w:lang w:eastAsia="zh-CN"/>
        </w:rPr>
      </w:pPr>
      <w:r w:rsidRPr="00BE3104">
        <w:rPr>
          <w:rFonts w:hint="eastAsia"/>
        </w:rPr>
        <w:tab/>
        <w:t>&lt;</w:t>
      </w:r>
      <w:r w:rsidRPr="00BE3104">
        <w:t xml:space="preserve"> </w:t>
      </w:r>
      <w:r w:rsidR="000D72C4">
        <w:rPr>
          <w:rFonts w:hint="eastAsia"/>
          <w:lang w:eastAsia="zh-CN"/>
        </w:rPr>
        <w:t>d</w:t>
      </w:r>
      <w:r w:rsidR="000D72C4">
        <w:rPr>
          <w:rFonts w:hint="eastAsia"/>
        </w:rPr>
        <w:t>rInfo</w:t>
      </w:r>
      <w:r w:rsidR="0045397A" w:rsidRPr="00BE3104">
        <w:t xml:space="preserve"> </w:t>
      </w:r>
      <w:r w:rsidR="0045397A" w:rsidRPr="00BE3104">
        <w:rPr>
          <w:rFonts w:hint="eastAsia"/>
        </w:rPr>
        <w:t xml:space="preserve"> filename </w:t>
      </w:r>
      <w:r w:rsidRPr="00BE3104">
        <w:rPr>
          <w:rFonts w:hint="eastAsia"/>
        </w:rPr>
        <w:t>="</w:t>
      </w:r>
      <w:r w:rsidR="005330D5">
        <w:rPr>
          <w:rFonts w:hint="eastAsia"/>
          <w:lang w:eastAsia="zh-CN"/>
        </w:rPr>
        <w:t>tref</w:t>
      </w:r>
      <w:r w:rsidRPr="00BE3104">
        <w:t xml:space="preserve"> </w:t>
      </w:r>
      <w:r w:rsidRPr="00BE3104">
        <w:rPr>
          <w:rFonts w:hint="eastAsia"/>
        </w:rPr>
        <w:t xml:space="preserve">" </w:t>
      </w:r>
      <w:r w:rsidR="00D844D9">
        <w:rPr>
          <w:lang w:eastAsia="zh-CN"/>
        </w:rPr>
        <w:t>b</w:t>
      </w:r>
      <w:r w:rsidR="00D844D9" w:rsidRPr="00BE3104">
        <w:t>eginDate</w:t>
      </w:r>
      <w:r w:rsidR="0045397A" w:rsidRPr="00BE3104">
        <w:rPr>
          <w:rFonts w:hint="eastAsia"/>
        </w:rPr>
        <w:t xml:space="preserve"> </w:t>
      </w:r>
      <w:r w:rsidRPr="00BE3104">
        <w:rPr>
          <w:rFonts w:hint="eastAsia"/>
        </w:rPr>
        <w:t>="</w:t>
      </w:r>
      <w:r w:rsidR="009E48A9">
        <w:rPr>
          <w:rFonts w:hint="eastAsia"/>
          <w:lang w:eastAsia="zh-CN"/>
        </w:rPr>
        <w:t>2012-6-12 12</w:t>
      </w:r>
      <w:r w:rsidR="00AE049B">
        <w:rPr>
          <w:rFonts w:hint="eastAsia"/>
          <w:lang w:eastAsia="zh-CN"/>
        </w:rPr>
        <w:t>:6:</w:t>
      </w:r>
      <w:r w:rsidR="009E48A9">
        <w:rPr>
          <w:rFonts w:hint="eastAsia"/>
          <w:lang w:eastAsia="zh-CN"/>
        </w:rPr>
        <w:t>55</w:t>
      </w:r>
      <w:r w:rsidRPr="00BE3104">
        <w:rPr>
          <w:rFonts w:hint="eastAsia"/>
        </w:rPr>
        <w:t>"</w:t>
      </w:r>
      <w:r w:rsidR="0045397A" w:rsidRPr="00BE3104">
        <w:rPr>
          <w:rFonts w:hint="eastAsia"/>
        </w:rPr>
        <w:t xml:space="preserve"> </w:t>
      </w:r>
      <w:r w:rsidR="000D72C4">
        <w:rPr>
          <w:rFonts w:hint="eastAsia"/>
          <w:lang w:eastAsia="zh-CN"/>
        </w:rPr>
        <w:t>o</w:t>
      </w:r>
      <w:r w:rsidR="00D40E57" w:rsidRPr="00BE3104">
        <w:rPr>
          <w:rFonts w:hint="eastAsia"/>
        </w:rPr>
        <w:t xml:space="preserve">utTime </w:t>
      </w:r>
      <w:r w:rsidR="0045397A" w:rsidRPr="00BE3104">
        <w:rPr>
          <w:rFonts w:hint="eastAsia"/>
        </w:rPr>
        <w:t>="</w:t>
      </w:r>
      <w:r w:rsidR="00650592">
        <w:rPr>
          <w:rFonts w:hint="eastAsia"/>
          <w:lang w:eastAsia="zh-CN"/>
        </w:rPr>
        <w:t>134567777</w:t>
      </w:r>
      <w:r w:rsidR="0045397A" w:rsidRPr="00BE3104">
        <w:rPr>
          <w:rFonts w:hint="eastAsia"/>
        </w:rPr>
        <w:t>"</w:t>
      </w:r>
      <w:r w:rsidR="00D40E57" w:rsidRPr="00BE3104">
        <w:rPr>
          <w:rFonts w:hint="eastAsia"/>
        </w:rPr>
        <w:t xml:space="preserve"> </w:t>
      </w:r>
      <w:r w:rsidR="00650592">
        <w:rPr>
          <w:rFonts w:hint="eastAsia"/>
          <w:lang w:eastAsia="zh-CN"/>
        </w:rPr>
        <w:t>f</w:t>
      </w:r>
      <w:r w:rsidR="00D40E57" w:rsidRPr="00BE3104">
        <w:rPr>
          <w:rFonts w:hint="eastAsia"/>
        </w:rPr>
        <w:t>ee ="</w:t>
      </w:r>
      <w:r w:rsidR="008C79E0">
        <w:rPr>
          <w:rFonts w:hint="eastAsia"/>
          <w:lang w:eastAsia="zh-CN"/>
        </w:rPr>
        <w:t>8000</w:t>
      </w:r>
      <w:r w:rsidR="00D40E57" w:rsidRPr="00BE3104">
        <w:rPr>
          <w:rFonts w:hint="eastAsia"/>
        </w:rPr>
        <w:t>"</w:t>
      </w:r>
      <w:r w:rsidRPr="00BE3104">
        <w:rPr>
          <w:rFonts w:hint="eastAsia"/>
        </w:rPr>
        <w:t>/&gt;</w:t>
      </w:r>
    </w:p>
    <w:p w:rsidR="00B3431C" w:rsidRPr="00BE3104" w:rsidRDefault="00B3431C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BE3104">
        <w:rPr>
          <w:rFonts w:hint="eastAsia"/>
        </w:rPr>
        <w:t>&lt;</w:t>
      </w:r>
      <w:r w:rsidRPr="00BE3104">
        <w:t xml:space="preserve"> </w:t>
      </w:r>
      <w:r>
        <w:rPr>
          <w:rFonts w:hint="eastAsia"/>
          <w:lang w:eastAsia="zh-CN"/>
        </w:rPr>
        <w:t>d</w:t>
      </w:r>
      <w:r>
        <w:rPr>
          <w:rFonts w:hint="eastAsia"/>
        </w:rPr>
        <w:t>rInfo</w:t>
      </w:r>
      <w:r w:rsidRPr="00BE3104">
        <w:t xml:space="preserve"> </w:t>
      </w:r>
      <w:r w:rsidRPr="00BE3104">
        <w:rPr>
          <w:rFonts w:hint="eastAsia"/>
        </w:rPr>
        <w:t xml:space="preserve"> filename ="</w:t>
      </w:r>
      <w:r w:rsidRPr="00BE3104">
        <w:t xml:space="preserve"> </w:t>
      </w:r>
      <w:r w:rsidR="005330D5">
        <w:rPr>
          <w:rFonts w:hint="eastAsia"/>
          <w:lang w:eastAsia="zh-CN"/>
        </w:rPr>
        <w:t>kjhfd</w:t>
      </w:r>
      <w:r w:rsidRPr="00BE3104">
        <w:rPr>
          <w:rFonts w:hint="eastAsia"/>
        </w:rPr>
        <w:t xml:space="preserve">" </w:t>
      </w:r>
      <w:r>
        <w:rPr>
          <w:lang w:eastAsia="zh-CN"/>
        </w:rPr>
        <w:t>b</w:t>
      </w:r>
      <w:r w:rsidRPr="00BE3104">
        <w:t>eginDate</w:t>
      </w:r>
      <w:r w:rsidRPr="00BE3104">
        <w:rPr>
          <w:rFonts w:hint="eastAsia"/>
        </w:rPr>
        <w:t xml:space="preserve"> ="</w:t>
      </w:r>
      <w:r w:rsidR="00990878">
        <w:rPr>
          <w:rFonts w:hint="eastAsia"/>
          <w:lang w:eastAsia="zh-CN"/>
        </w:rPr>
        <w:t>2012-6-12 16:6:55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o</w:t>
      </w:r>
      <w:r w:rsidRPr="00BE3104">
        <w:rPr>
          <w:rFonts w:hint="eastAsia"/>
        </w:rPr>
        <w:t>utTime ="</w:t>
      </w:r>
      <w:r>
        <w:rPr>
          <w:rFonts w:hint="eastAsia"/>
          <w:lang w:eastAsia="zh-CN"/>
        </w:rPr>
        <w:t>134567777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f</w:t>
      </w:r>
      <w:r w:rsidRPr="00BE3104">
        <w:rPr>
          <w:rFonts w:hint="eastAsia"/>
        </w:rPr>
        <w:t>ee ="</w:t>
      </w:r>
      <w:r w:rsidR="008C79E0">
        <w:rPr>
          <w:rFonts w:hint="eastAsia"/>
          <w:lang w:eastAsia="zh-CN"/>
        </w:rPr>
        <w:t>4000</w:t>
      </w:r>
      <w:r w:rsidRPr="00BE3104">
        <w:rPr>
          <w:rFonts w:hint="eastAsia"/>
        </w:rPr>
        <w:t>"/&gt;</w:t>
      </w:r>
    </w:p>
    <w:p w:rsidR="003447A7" w:rsidRPr="00BE3104" w:rsidRDefault="001938BF" w:rsidP="00BE3104">
      <w:r w:rsidRPr="00BE3104">
        <w:rPr>
          <w:rFonts w:hint="eastAsia"/>
        </w:rPr>
        <w:t>&lt;</w:t>
      </w:r>
      <w:r w:rsidR="008F1EDE">
        <w:rPr>
          <w:rFonts w:hint="eastAsia"/>
          <w:lang w:eastAsia="zh-CN"/>
        </w:rPr>
        <w:t>/</w:t>
      </w:r>
      <w:r w:rsidR="008F1EDE">
        <w:rPr>
          <w:rFonts w:hint="eastAsia"/>
        </w:rPr>
        <w:t>oss-response</w:t>
      </w:r>
      <w:r w:rsidRPr="00BE3104">
        <w:rPr>
          <w:rFonts w:hint="eastAsia"/>
        </w:rPr>
        <w:t>&gt;</w:t>
      </w:r>
    </w:p>
    <w:p w:rsidR="004D7315" w:rsidRPr="00695792" w:rsidRDefault="004D7315" w:rsidP="0024558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509" w:name="_Toc345337071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产品订购查询接口</w:t>
      </w:r>
      <w:bookmarkEnd w:id="509"/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510" w:name="_Toc345337072"/>
      <w:r w:rsidRPr="00D735B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510"/>
    </w:p>
    <w:p w:rsidR="007B436D" w:rsidRPr="007B436D" w:rsidRDefault="007B436D" w:rsidP="007B436D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447A7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511" w:name="_Toc345337073"/>
      <w:r w:rsidRPr="00D735B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511"/>
    </w:p>
    <w:p w:rsidR="00D52634" w:rsidRPr="00D52634" w:rsidRDefault="00DA3E56" w:rsidP="00D52634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</w:t>
      </w:r>
      <w:r w:rsidR="00A2296A">
        <w:rPr>
          <w:rFonts w:hint="eastAsia"/>
          <w:lang w:val="en-GB" w:eastAsia="zh-CN" w:bidi="ar-SA"/>
        </w:rPr>
        <w:t>，获取该用户所有的正常（不包括销户、预销户</w:t>
      </w:r>
      <w:r w:rsidR="00D8362A">
        <w:rPr>
          <w:rFonts w:hint="eastAsia"/>
          <w:lang w:val="en-GB" w:eastAsia="zh-CN" w:bidi="ar-SA"/>
        </w:rPr>
        <w:t>等</w:t>
      </w:r>
      <w:r w:rsidR="00A2296A">
        <w:rPr>
          <w:rFonts w:hint="eastAsia"/>
          <w:lang w:val="en-GB" w:eastAsia="zh-CN" w:bidi="ar-SA"/>
        </w:rPr>
        <w:t>）的订购信息</w:t>
      </w:r>
      <w:r w:rsidR="00E11E5A">
        <w:rPr>
          <w:rFonts w:hint="eastAsia"/>
          <w:lang w:val="en-GB" w:eastAsia="zh-CN" w:bidi="ar-SA"/>
        </w:rPr>
        <w:t>。</w:t>
      </w:r>
    </w:p>
    <w:p w:rsidR="003447A7" w:rsidRPr="00D735B5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512" w:name="_Toc345337074"/>
      <w:r w:rsidRPr="00D735B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512"/>
    </w:p>
    <w:p w:rsidR="003447A7" w:rsidRPr="00D735B5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513" w:name="_Toc345337075"/>
      <w:r w:rsidRPr="00D735B5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513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  <w:tblPrChange w:id="514" w:author="shenhg" w:date="2013-08-28T19:47:00Z">
          <w:tblPr>
            <w:tblW w:w="8639" w:type="dxa"/>
            <w:tblInd w:w="64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/>
          </w:tblPr>
        </w:tblPrChange>
      </w:tblPr>
      <w:tblGrid>
        <w:gridCol w:w="878"/>
        <w:gridCol w:w="1701"/>
        <w:gridCol w:w="2551"/>
        <w:gridCol w:w="962"/>
        <w:gridCol w:w="1129"/>
        <w:gridCol w:w="1418"/>
        <w:tblGridChange w:id="515">
          <w:tblGrid>
            <w:gridCol w:w="878"/>
            <w:gridCol w:w="1559"/>
            <w:gridCol w:w="2443"/>
            <w:gridCol w:w="1212"/>
            <w:gridCol w:w="1129"/>
            <w:gridCol w:w="1418"/>
          </w:tblGrid>
        </w:tblGridChange>
      </w:tblGrid>
      <w:tr w:rsidR="007F1090" w:rsidRPr="00BE3104" w:rsidTr="004C60AC">
        <w:tc>
          <w:tcPr>
            <w:tcW w:w="2579" w:type="dxa"/>
            <w:gridSpan w:val="2"/>
            <w:shd w:val="clear" w:color="auto" w:fill="E6E6E6"/>
            <w:tcPrChange w:id="516" w:author="shenhg" w:date="2013-08-28T19:47:00Z">
              <w:tcPr>
                <w:tcW w:w="2437" w:type="dxa"/>
                <w:gridSpan w:val="2"/>
                <w:shd w:val="clear" w:color="auto" w:fill="E6E6E6"/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551" w:type="dxa"/>
            <w:shd w:val="clear" w:color="auto" w:fill="E6E6E6"/>
            <w:tcPrChange w:id="517" w:author="shenhg" w:date="2013-08-28T19:47:00Z">
              <w:tcPr>
                <w:tcW w:w="2443" w:type="dxa"/>
                <w:shd w:val="clear" w:color="auto" w:fill="E6E6E6"/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962" w:type="dxa"/>
            <w:shd w:val="clear" w:color="auto" w:fill="E6E6E6"/>
            <w:tcPrChange w:id="518" w:author="shenhg" w:date="2013-08-28T19:47:00Z">
              <w:tcPr>
                <w:tcW w:w="1212" w:type="dxa"/>
                <w:shd w:val="clear" w:color="auto" w:fill="E6E6E6"/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  <w:tcPrChange w:id="519" w:author="shenhg" w:date="2013-08-28T19:47:00Z">
              <w:tcPr>
                <w:tcW w:w="1129" w:type="dxa"/>
                <w:shd w:val="clear" w:color="auto" w:fill="E6E6E6"/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  <w:tcPrChange w:id="520" w:author="shenhg" w:date="2013-08-28T19:47:00Z">
              <w:tcPr>
                <w:tcW w:w="1418" w:type="dxa"/>
                <w:shd w:val="clear" w:color="auto" w:fill="E6E6E6"/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IN/OUT</w:t>
            </w:r>
          </w:p>
        </w:tc>
      </w:tr>
      <w:tr w:rsidR="007F1090" w:rsidRPr="00BE3104" w:rsidTr="004C60AC">
        <w:tc>
          <w:tcPr>
            <w:tcW w:w="2579" w:type="dxa"/>
            <w:gridSpan w:val="2"/>
            <w:tcBorders>
              <w:bottom w:val="single" w:sz="6" w:space="0" w:color="auto"/>
            </w:tcBorders>
            <w:tcPrChange w:id="521" w:author="shenhg" w:date="2013-08-28T19:47:00Z">
              <w:tcPr>
                <w:tcW w:w="2437" w:type="dxa"/>
                <w:gridSpan w:val="2"/>
                <w:tcBorders>
                  <w:bottom w:val="single" w:sz="6" w:space="0" w:color="auto"/>
                </w:tcBorders>
              </w:tcPr>
            </w:tcPrChange>
          </w:tcPr>
          <w:p w:rsidR="007F1090" w:rsidRPr="00BE3104" w:rsidRDefault="007F1090" w:rsidP="00EA766A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subscriber</w:t>
            </w:r>
            <w:r w:rsidR="00EA766A">
              <w:rPr>
                <w:rFonts w:hint="eastAsia"/>
                <w:lang w:eastAsia="zh-CN"/>
              </w:rPr>
              <w:t>Id</w:t>
            </w:r>
          </w:p>
        </w:tc>
        <w:tc>
          <w:tcPr>
            <w:tcW w:w="2551" w:type="dxa"/>
            <w:tcBorders>
              <w:bottom w:val="single" w:sz="6" w:space="0" w:color="auto"/>
            </w:tcBorders>
            <w:tcPrChange w:id="522" w:author="shenhg" w:date="2013-08-28T19:47:00Z">
              <w:tcPr>
                <w:tcW w:w="2443" w:type="dxa"/>
                <w:tcBorders>
                  <w:bottom w:val="single" w:sz="6" w:space="0" w:color="auto"/>
                </w:tcBorders>
              </w:tcPr>
            </w:tcPrChange>
          </w:tcPr>
          <w:p w:rsidR="007F1090" w:rsidRPr="00BE3104" w:rsidRDefault="007F1090" w:rsidP="00DB646F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DB646F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962" w:type="dxa"/>
            <w:tcBorders>
              <w:bottom w:val="single" w:sz="6" w:space="0" w:color="auto"/>
            </w:tcBorders>
            <w:tcPrChange w:id="523" w:author="shenhg" w:date="2013-08-28T19:47:00Z">
              <w:tcPr>
                <w:tcW w:w="1212" w:type="dxa"/>
                <w:tcBorders>
                  <w:bottom w:val="single" w:sz="6" w:space="0" w:color="auto"/>
                </w:tcBorders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  <w:tcPrChange w:id="524" w:author="shenhg" w:date="2013-08-28T19:47:00Z">
              <w:tcPr>
                <w:tcW w:w="1129" w:type="dxa"/>
                <w:tcBorders>
                  <w:bottom w:val="single" w:sz="6" w:space="0" w:color="auto"/>
                </w:tcBorders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tcPrChange w:id="525" w:author="shenhg" w:date="2013-08-28T19:47:00Z">
              <w:tcPr>
                <w:tcW w:w="1418" w:type="dxa"/>
                <w:tcBorders>
                  <w:bottom w:val="single" w:sz="6" w:space="0" w:color="auto"/>
                </w:tcBorders>
              </w:tcPr>
            </w:tcPrChange>
          </w:tcPr>
          <w:p w:rsidR="007F1090" w:rsidRPr="00BE3104" w:rsidRDefault="007F1090" w:rsidP="00BE3104">
            <w:r w:rsidRPr="00BE3104">
              <w:rPr>
                <w:rFonts w:hint="eastAsia"/>
              </w:rPr>
              <w:t>IN</w:t>
            </w:r>
          </w:p>
        </w:tc>
      </w:tr>
      <w:tr w:rsidR="007049EF" w:rsidRPr="00BE3104" w:rsidTr="004C60AC">
        <w:tc>
          <w:tcPr>
            <w:tcW w:w="878" w:type="dxa"/>
            <w:vMerge w:val="restart"/>
            <w:shd w:val="clear" w:color="auto" w:fill="F8F8F8"/>
            <w:tcPrChange w:id="526" w:author="shenhg" w:date="2013-08-28T19:47:00Z">
              <w:tcPr>
                <w:tcW w:w="878" w:type="dxa"/>
                <w:vMerge w:val="restart"/>
                <w:shd w:val="clear" w:color="auto" w:fill="F8F8F8"/>
              </w:tcPr>
            </w:tcPrChange>
          </w:tcPr>
          <w:p w:rsidR="007049EF" w:rsidRPr="00BE3104" w:rsidRDefault="007049EF" w:rsidP="0092292D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rodSubscription</w:t>
            </w:r>
          </w:p>
        </w:tc>
        <w:tc>
          <w:tcPr>
            <w:tcW w:w="1701" w:type="dxa"/>
            <w:shd w:val="clear" w:color="auto" w:fill="F8F8F8"/>
            <w:tcPrChange w:id="527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7049EF" w:rsidRPr="00BE3104" w:rsidRDefault="007049EF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roductId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28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产品</w:t>
            </w:r>
            <w:r w:rsidRPr="00BE3104">
              <w:rPr>
                <w:rFonts w:hint="eastAsia"/>
              </w:rPr>
              <w:t>id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29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30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31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OUT</w:t>
            </w:r>
          </w:p>
        </w:tc>
      </w:tr>
      <w:tr w:rsidR="00C475FA" w:rsidRPr="00BE3104" w:rsidTr="004C60AC">
        <w:tc>
          <w:tcPr>
            <w:tcW w:w="878" w:type="dxa"/>
            <w:vMerge/>
            <w:shd w:val="clear" w:color="auto" w:fill="F8F8F8"/>
            <w:tcPrChange w:id="532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475FA" w:rsidRDefault="00C475FA" w:rsidP="0092292D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tcPrChange w:id="533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475FA" w:rsidRDefault="00C475FA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prodSubscriptionId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34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475FA" w:rsidRPr="00BE3104" w:rsidRDefault="00C475FA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产品订购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35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475FA" w:rsidRPr="00BE3104" w:rsidRDefault="00C475FA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3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475FA" w:rsidRPr="00BE3104" w:rsidRDefault="00C475FA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3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475FA" w:rsidRPr="00BE3104" w:rsidRDefault="00C475FA" w:rsidP="00BE3104">
            <w:r w:rsidRPr="00BE3104">
              <w:rPr>
                <w:rFonts w:hint="eastAsia"/>
              </w:rPr>
              <w:t>OUT</w:t>
            </w:r>
          </w:p>
        </w:tc>
      </w:tr>
      <w:tr w:rsidR="007049EF" w:rsidRPr="00BE3104" w:rsidTr="004C60AC">
        <w:tc>
          <w:tcPr>
            <w:tcW w:w="878" w:type="dxa"/>
            <w:vMerge/>
            <w:shd w:val="clear" w:color="auto" w:fill="F8F8F8"/>
            <w:tcPrChange w:id="538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7049EF" w:rsidRPr="00BE3104" w:rsidRDefault="007049EF" w:rsidP="00BE3104"/>
        </w:tc>
        <w:tc>
          <w:tcPr>
            <w:tcW w:w="1701" w:type="dxa"/>
            <w:shd w:val="clear" w:color="auto" w:fill="F8F8F8"/>
            <w:tcPrChange w:id="539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7049EF" w:rsidRPr="00BE3104" w:rsidRDefault="007049EF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roductName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0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产品名称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1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2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3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OUT</w:t>
            </w:r>
          </w:p>
        </w:tc>
      </w:tr>
      <w:tr w:rsidR="00AF5962" w:rsidRPr="00BE3104" w:rsidTr="004C60AC">
        <w:tc>
          <w:tcPr>
            <w:tcW w:w="878" w:type="dxa"/>
            <w:vMerge/>
            <w:shd w:val="clear" w:color="auto" w:fill="F8F8F8"/>
            <w:tcPrChange w:id="544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AF5962" w:rsidRPr="00BE3104" w:rsidRDefault="00AF5962" w:rsidP="00BE3104"/>
        </w:tc>
        <w:tc>
          <w:tcPr>
            <w:tcW w:w="1701" w:type="dxa"/>
            <w:shd w:val="clear" w:color="auto" w:fill="F8F8F8"/>
            <w:tcPrChange w:id="545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AF5962" w:rsidRDefault="00AF5962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createDate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6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F5962" w:rsidRPr="00BE3104" w:rsidRDefault="00AF5962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订购时间</w:t>
            </w:r>
            <w:r w:rsidR="00A815E6">
              <w:rPr>
                <w:rFonts w:hint="eastAsia"/>
                <w:lang w:eastAsia="zh-CN"/>
              </w:rPr>
              <w:t>，格式为</w:t>
            </w:r>
            <w:r w:rsidR="00A815E6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7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F5962" w:rsidRPr="00BE3104" w:rsidRDefault="00AF5962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8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F5962" w:rsidRPr="00BE3104" w:rsidRDefault="00763DE8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49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F5962" w:rsidRPr="00BE3104" w:rsidRDefault="00763DE8" w:rsidP="00BE3104">
            <w:r w:rsidRPr="00BE3104">
              <w:rPr>
                <w:rFonts w:hint="eastAsia"/>
              </w:rPr>
              <w:t>OUT</w:t>
            </w:r>
          </w:p>
        </w:tc>
      </w:tr>
      <w:tr w:rsidR="007049EF" w:rsidRPr="00BE3104" w:rsidTr="004C60AC">
        <w:tc>
          <w:tcPr>
            <w:tcW w:w="878" w:type="dxa"/>
            <w:vMerge/>
            <w:shd w:val="clear" w:color="auto" w:fill="F8F8F8"/>
            <w:tcPrChange w:id="550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7049EF" w:rsidRPr="00BE3104" w:rsidRDefault="007049EF" w:rsidP="00BE3104"/>
        </w:tc>
        <w:tc>
          <w:tcPr>
            <w:tcW w:w="1701" w:type="dxa"/>
            <w:shd w:val="clear" w:color="auto" w:fill="F8F8F8"/>
            <w:tcPrChange w:id="551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7049EF" w:rsidRPr="00BE3104" w:rsidRDefault="007049EF" w:rsidP="00BE3104">
            <w:r>
              <w:rPr>
                <w:rFonts w:hint="eastAsia"/>
                <w:lang w:eastAsia="zh-CN"/>
              </w:rPr>
              <w:t>b</w:t>
            </w:r>
            <w:r w:rsidRPr="00BE3104">
              <w:rPr>
                <w:rFonts w:hint="eastAsia"/>
              </w:rPr>
              <w:t>usiValidDate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5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生效时间</w:t>
            </w:r>
            <w:r w:rsidR="00A815E6">
              <w:rPr>
                <w:rFonts w:hint="eastAsia"/>
                <w:lang w:eastAsia="zh-CN"/>
              </w:rPr>
              <w:t>，格式为</w:t>
            </w:r>
            <w:r w:rsidR="00A815E6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53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54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55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OUT</w:t>
            </w:r>
          </w:p>
        </w:tc>
      </w:tr>
      <w:tr w:rsidR="007049EF" w:rsidRPr="00BE3104" w:rsidTr="004C60AC">
        <w:tc>
          <w:tcPr>
            <w:tcW w:w="878" w:type="dxa"/>
            <w:vMerge/>
            <w:shd w:val="clear" w:color="auto" w:fill="F8F8F8"/>
            <w:tcPrChange w:id="556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7049EF" w:rsidRPr="00BE3104" w:rsidRDefault="007049EF" w:rsidP="00BE3104"/>
        </w:tc>
        <w:tc>
          <w:tcPr>
            <w:tcW w:w="1701" w:type="dxa"/>
            <w:shd w:val="clear" w:color="auto" w:fill="F8F8F8"/>
            <w:tcPrChange w:id="557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7049EF" w:rsidRPr="00BE3104" w:rsidRDefault="007049EF" w:rsidP="00BE3104">
            <w:r>
              <w:rPr>
                <w:rFonts w:hint="eastAsia"/>
                <w:lang w:eastAsia="zh-CN"/>
              </w:rPr>
              <w:t>b</w:t>
            </w:r>
            <w:r w:rsidRPr="00BE3104">
              <w:rPr>
                <w:rFonts w:hint="eastAsia"/>
              </w:rPr>
              <w:t>usiExpriDate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58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失效时间</w:t>
            </w:r>
            <w:r w:rsidR="00A815E6">
              <w:rPr>
                <w:rFonts w:hint="eastAsia"/>
                <w:lang w:eastAsia="zh-CN"/>
              </w:rPr>
              <w:t>，格式为</w:t>
            </w:r>
            <w:r w:rsidR="00A815E6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59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60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61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OUT</w:t>
            </w:r>
          </w:p>
        </w:tc>
      </w:tr>
      <w:tr w:rsidR="000F6FA6" w:rsidRPr="00BE3104" w:rsidTr="004C60AC">
        <w:tc>
          <w:tcPr>
            <w:tcW w:w="878" w:type="dxa"/>
            <w:vMerge/>
            <w:shd w:val="clear" w:color="auto" w:fill="F8F8F8"/>
            <w:tcPrChange w:id="562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0F6FA6" w:rsidRPr="00BE3104" w:rsidRDefault="000F6FA6" w:rsidP="00BE3104"/>
        </w:tc>
        <w:tc>
          <w:tcPr>
            <w:tcW w:w="1701" w:type="dxa"/>
            <w:shd w:val="clear" w:color="auto" w:fill="F8F8F8"/>
            <w:tcPrChange w:id="563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0F6FA6" w:rsidRDefault="000F6FA6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stopStatus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64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F6FA6" w:rsidRPr="00BE3104" w:rsidRDefault="000F6FA6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停机状态</w:t>
            </w:r>
            <w:r w:rsidR="005F29B4">
              <w:rPr>
                <w:rFonts w:hint="eastAsia"/>
                <w:lang w:eastAsia="zh-CN"/>
              </w:rPr>
              <w:t>,</w:t>
            </w:r>
            <w:r w:rsidR="005F29B4">
              <w:rPr>
                <w:rFonts w:hint="eastAsia"/>
                <w:lang w:eastAsia="zh-CN"/>
              </w:rPr>
              <w:t>具体见枚举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65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F6FA6" w:rsidRPr="00BE3104" w:rsidRDefault="007C4DFE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6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F6FA6" w:rsidRPr="00BE3104" w:rsidRDefault="00BD2DD2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6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F6FA6" w:rsidRPr="00BE3104" w:rsidRDefault="00BD2DD2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7049EF" w:rsidRPr="00BE3104" w:rsidTr="004C60AC">
        <w:tc>
          <w:tcPr>
            <w:tcW w:w="878" w:type="dxa"/>
            <w:vMerge/>
            <w:shd w:val="clear" w:color="auto" w:fill="F8F8F8"/>
            <w:tcPrChange w:id="568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7049EF" w:rsidRPr="00BE3104" w:rsidRDefault="007049EF" w:rsidP="00BE3104"/>
        </w:tc>
        <w:tc>
          <w:tcPr>
            <w:tcW w:w="1701" w:type="dxa"/>
            <w:shd w:val="clear" w:color="auto" w:fill="F8F8F8"/>
            <w:tcPrChange w:id="569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7049EF" w:rsidRPr="00BE3104" w:rsidRDefault="007049EF" w:rsidP="00BE3104"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tatus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0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产品订购状态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1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ED26B0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2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3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OUT</w:t>
            </w:r>
          </w:p>
        </w:tc>
      </w:tr>
      <w:tr w:rsidR="007049EF" w:rsidRPr="00BE3104" w:rsidTr="004C60AC">
        <w:tc>
          <w:tcPr>
            <w:tcW w:w="878" w:type="dxa"/>
            <w:vMerge/>
            <w:shd w:val="clear" w:color="auto" w:fill="F8F8F8"/>
            <w:tcPrChange w:id="574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7049EF" w:rsidRPr="00BE3104" w:rsidRDefault="007049EF" w:rsidP="00BE3104"/>
        </w:tc>
        <w:tc>
          <w:tcPr>
            <w:tcW w:w="1701" w:type="dxa"/>
            <w:shd w:val="clear" w:color="auto" w:fill="F8F8F8"/>
            <w:tcPrChange w:id="575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7049EF" w:rsidRPr="00BE3104" w:rsidRDefault="007049EF" w:rsidP="00BE3104">
            <w:r>
              <w:rPr>
                <w:rFonts w:hint="eastAsia"/>
                <w:lang w:eastAsia="zh-CN"/>
              </w:rPr>
              <w:t>l</w:t>
            </w:r>
            <w:r w:rsidRPr="00BE3104">
              <w:rPr>
                <w:rFonts w:hint="eastAsia"/>
              </w:rPr>
              <w:t>imitStatus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6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限额状态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7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0937FA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8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79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049EF" w:rsidRPr="00BE3104" w:rsidRDefault="007049EF" w:rsidP="00BE3104"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580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tcPrChange w:id="581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Pr="00BE3104" w:rsidRDefault="00CB3B7D" w:rsidP="00CB3B7D">
            <w:r>
              <w:rPr>
                <w:rFonts w:hint="eastAsia"/>
                <w:lang w:eastAsia="zh-CN"/>
              </w:rPr>
              <w:t>l</w:t>
            </w:r>
            <w:r w:rsidRPr="00BE3104">
              <w:rPr>
                <w:rFonts w:hint="eastAsia"/>
              </w:rPr>
              <w:t>imitAmount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8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CB3B7D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限额金额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单位：分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83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CB3B7D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84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585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CB3B7D"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586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vAlign w:val="bottom"/>
            <w:tcPrChange w:id="587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588" w:author="IBM" w:date="2013-06-04T16:33:00Z">
              <w:del w:id="589" w:author="shenhg" w:date="2013-08-29T20:30:00Z">
                <w:r w:rsidDel="000953B7">
                  <w:rPr>
                    <w:rFonts w:ascii="Courier New" w:hAnsi="Courier New" w:cs="Courier New"/>
                    <w:color w:val="0000C0"/>
                    <w:sz w:val="20"/>
                    <w:szCs w:val="20"/>
                    <w:highlight w:val="lightGray"/>
                  </w:rPr>
                  <w:delText>periodCtrl</w:delText>
                </w:r>
                <w:r w:rsidDel="000953B7">
                  <w:rPr>
                    <w:rFonts w:ascii="Courier New" w:hAnsi="Courier New" w:cs="Courier New" w:hint="eastAsia"/>
                    <w:color w:val="0000C0"/>
                    <w:sz w:val="20"/>
                    <w:szCs w:val="20"/>
                  </w:rPr>
                  <w:delText>Id</w:delText>
                </w:r>
              </w:del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590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591" w:author="IBM" w:date="2013-06-04T16:33:00Z">
              <w:del w:id="592" w:author="shenhg" w:date="2013-08-29T20:30:00Z">
                <w:r w:rsidDel="000953B7">
                  <w:rPr>
                    <w:rFonts w:hint="eastAsia"/>
                  </w:rPr>
                  <w:delText>时段限制</w:delText>
                </w:r>
                <w:r w:rsidDel="000953B7">
                  <w:rPr>
                    <w:rFonts w:hint="eastAsia"/>
                  </w:rPr>
                  <w:delText>ID</w:delText>
                </w:r>
              </w:del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593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594" w:author="IBM" w:date="2013-06-04T16:33:00Z">
              <w:del w:id="595" w:author="shenhg" w:date="2013-08-29T20:30:00Z">
                <w:r w:rsidDel="000953B7">
                  <w:rPr>
                    <w:rFonts w:hint="eastAsia"/>
                  </w:rPr>
                  <w:delText>long</w:delText>
                </w:r>
              </w:del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59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597" w:author="IBM" w:date="2013-06-04T16:33:00Z">
              <w:del w:id="598" w:author="shenhg" w:date="2013-08-29T20:30:00Z">
                <w:r w:rsidDel="000953B7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599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00" w:author="IBM" w:date="2013-06-04T16:33:00Z">
              <w:del w:id="601" w:author="shenhg" w:date="2013-08-29T20:30:00Z">
                <w:r w:rsidDel="000953B7">
                  <w:rPr>
                    <w:rFonts w:hint="eastAsia"/>
                  </w:rPr>
                  <w:delText>OUT</w:delText>
                </w:r>
              </w:del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602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vAlign w:val="bottom"/>
            <w:tcPrChange w:id="603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04" w:author="IBM" w:date="2013-06-04T16:33:00Z">
              <w:del w:id="605" w:author="shenhg" w:date="2013-08-29T20:30:00Z">
                <w:r w:rsidDel="000953B7">
                  <w:rPr>
                    <w:rFonts w:ascii="Courier New" w:hAnsi="Courier New" w:cs="Courier New"/>
                    <w:color w:val="0000C0"/>
                    <w:sz w:val="20"/>
                    <w:szCs w:val="20"/>
                    <w:highlight w:val="lightGray"/>
                  </w:rPr>
                  <w:delText>period</w:delText>
                </w:r>
                <w:r w:rsidDel="000953B7">
                  <w:rPr>
                    <w:rFonts w:ascii="Courier New" w:hAnsi="Courier New" w:cs="Courier New" w:hint="eastAsia"/>
                    <w:color w:val="0000C0"/>
                    <w:sz w:val="20"/>
                    <w:szCs w:val="20"/>
                    <w:highlight w:val="lightGray"/>
                  </w:rPr>
                  <w:delText>Ctrl</w:delText>
                </w:r>
                <w:r w:rsidDel="000953B7">
                  <w:rPr>
                    <w:rFonts w:ascii="Courier New" w:hAnsi="Courier New" w:cs="Courier New"/>
                    <w:color w:val="0000C0"/>
                    <w:sz w:val="20"/>
                    <w:szCs w:val="20"/>
                    <w:highlight w:val="lightGray"/>
                  </w:rPr>
                  <w:delText>Desc</w:delText>
                </w:r>
              </w:del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06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07" w:author="IBM" w:date="2013-06-04T16:33:00Z">
              <w:del w:id="608" w:author="shenhg" w:date="2013-08-29T20:30:00Z">
                <w:r w:rsidDel="000953B7">
                  <w:rPr>
                    <w:rFonts w:hint="eastAsia"/>
                  </w:rPr>
                  <w:delText>时段限制描述</w:delText>
                </w:r>
              </w:del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09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10" w:author="IBM" w:date="2013-06-04T16:33:00Z">
              <w:del w:id="611" w:author="shenhg" w:date="2013-08-29T20:30:00Z">
                <w:r w:rsidDel="000953B7">
                  <w:rPr>
                    <w:rFonts w:hint="eastAsia"/>
                  </w:rPr>
                  <w:delText>String</w:delText>
                </w:r>
              </w:del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12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13" w:author="IBM" w:date="2013-06-04T16:33:00Z">
              <w:del w:id="614" w:author="shenhg" w:date="2013-08-29T20:30:00Z">
                <w:r w:rsidDel="000953B7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15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16" w:author="IBM" w:date="2013-06-04T16:33:00Z">
              <w:del w:id="617" w:author="shenhg" w:date="2013-08-29T20:30:00Z">
                <w:r w:rsidDel="000953B7">
                  <w:rPr>
                    <w:rFonts w:hint="eastAsia"/>
                  </w:rPr>
                  <w:delText>OUT</w:delText>
                </w:r>
              </w:del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618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vAlign w:val="bottom"/>
            <w:tcPrChange w:id="619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20" w:author="IBM" w:date="2013-06-04T16:33:00Z">
              <w:del w:id="621" w:author="shenhg" w:date="2013-08-29T20:30:00Z">
                <w:r w:rsidDel="000953B7">
                  <w:rPr>
                    <w:rFonts w:ascii="Courier New" w:hAnsi="Courier New" w:cs="Courier New"/>
                    <w:color w:val="0000C0"/>
                    <w:sz w:val="20"/>
                    <w:szCs w:val="20"/>
                    <w:highlight w:val="lightGray"/>
                  </w:rPr>
                  <w:delText>periodDetailDesc</w:delText>
                </w:r>
              </w:del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2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23" w:author="IBM" w:date="2013-06-04T16:33:00Z">
              <w:del w:id="624" w:author="shenhg" w:date="2013-08-29T20:30:00Z">
                <w:r w:rsidDel="000953B7">
                  <w:rPr>
                    <w:rFonts w:hint="eastAsia"/>
                  </w:rPr>
                  <w:delText>时段限制详细信息</w:delText>
                </w:r>
              </w:del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25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26" w:author="IBM" w:date="2013-06-04T16:33:00Z">
              <w:del w:id="627" w:author="shenhg" w:date="2013-08-29T20:30:00Z">
                <w:r w:rsidDel="000953B7">
                  <w:rPr>
                    <w:rFonts w:hint="eastAsia"/>
                  </w:rPr>
                  <w:delText>String</w:delText>
                </w:r>
              </w:del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28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29" w:author="IBM" w:date="2013-06-04T16:33:00Z">
              <w:del w:id="630" w:author="shenhg" w:date="2013-08-29T20:30:00Z">
                <w:r w:rsidDel="000953B7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31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32" w:author="IBM" w:date="2013-06-04T16:33:00Z">
              <w:del w:id="633" w:author="shenhg" w:date="2013-08-29T20:30:00Z">
                <w:r w:rsidDel="000953B7">
                  <w:rPr>
                    <w:rFonts w:hint="eastAsia"/>
                  </w:rPr>
                  <w:delText>OUT</w:delText>
                </w:r>
              </w:del>
            </w:ins>
          </w:p>
        </w:tc>
      </w:tr>
      <w:tr w:rsidR="00CB3B7D" w:rsidRPr="00BE3104" w:rsidTr="00051DE5">
        <w:tc>
          <w:tcPr>
            <w:tcW w:w="878" w:type="dxa"/>
            <w:vMerge/>
            <w:shd w:val="clear" w:color="auto" w:fill="F8F8F8"/>
            <w:tcPrChange w:id="634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F8F8F8"/>
            <w:vAlign w:val="bottom"/>
            <w:tcPrChange w:id="635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36" w:author="IBM" w:date="2013-06-04T16:33:00Z">
              <w:del w:id="637" w:author="shenhg" w:date="2013-08-29T20:30:00Z">
                <w:r w:rsidDel="000953B7">
                  <w:rPr>
                    <w:rFonts w:ascii="Courier New" w:hAnsi="Courier New" w:cs="Courier New" w:hint="eastAsia"/>
                    <w:color w:val="0000C0"/>
                    <w:sz w:val="20"/>
                    <w:szCs w:val="20"/>
                    <w:highlight w:val="lightGray"/>
                  </w:rPr>
                  <w:delText>greenStatus</w:delText>
                </w:r>
                <w:r w:rsidDel="000953B7">
                  <w:rPr>
                    <w:rFonts w:ascii="Courier New" w:hAnsi="Courier New" w:cs="Courier New" w:hint="eastAsia"/>
                    <w:color w:val="0000C0"/>
                    <w:sz w:val="20"/>
                    <w:szCs w:val="20"/>
                  </w:rPr>
                  <w:delText xml:space="preserve">　</w:delText>
                </w:r>
              </w:del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38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39" w:author="IBM" w:date="2013-06-04T16:33:00Z">
              <w:del w:id="640" w:author="shenhg" w:date="2013-08-29T20:30:00Z">
                <w:r w:rsidDel="000953B7">
                  <w:rPr>
                    <w:rFonts w:hint="eastAsia"/>
                  </w:rPr>
                  <w:delText>绿网状态</w:delText>
                </w:r>
              </w:del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41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42" w:author="IBM" w:date="2013-06-04T16:33:00Z">
              <w:del w:id="643" w:author="shenhg" w:date="2013-08-29T20:30:00Z">
                <w:r w:rsidDel="000953B7">
                  <w:rPr>
                    <w:rFonts w:hint="eastAsia"/>
                  </w:rPr>
                  <w:delText>long</w:delText>
                </w:r>
              </w:del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44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45" w:author="IBM" w:date="2013-06-04T16:33:00Z">
              <w:del w:id="646" w:author="shenhg" w:date="2013-08-29T20:30:00Z">
                <w:r w:rsidDel="000953B7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4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48" w:author="IBM" w:date="2013-06-04T16:33:00Z">
              <w:del w:id="649" w:author="shenhg" w:date="2013-08-29T20:30:00Z">
                <w:r w:rsidDel="000953B7">
                  <w:rPr>
                    <w:rFonts w:hint="eastAsia"/>
                  </w:rPr>
                  <w:delText>OUT</w:delText>
                </w:r>
              </w:del>
            </w:ins>
          </w:p>
        </w:tc>
      </w:tr>
      <w:tr w:rsidR="00CB3B7D" w:rsidRPr="00BE3104" w:rsidTr="00051DE5">
        <w:tc>
          <w:tcPr>
            <w:tcW w:w="878" w:type="dxa"/>
            <w:vMerge/>
            <w:shd w:val="clear" w:color="auto" w:fill="F8F8F8"/>
            <w:tcPrChange w:id="650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51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rFonts w:ascii="Courier New" w:hAnsi="Courier New" w:cs="Courier New"/>
                <w:color w:val="0000C0"/>
                <w:sz w:val="20"/>
                <w:szCs w:val="20"/>
                <w:highlight w:val="lightGray"/>
              </w:rPr>
            </w:pPr>
            <w:ins w:id="652" w:author="IBM" w:date="2013-06-04T16:33:00Z">
              <w:del w:id="653" w:author="shenhg" w:date="2013-08-29T20:30:00Z">
                <w:r w:rsidDel="000953B7">
                  <w:rPr>
                    <w:rFonts w:ascii="Courier New" w:hAnsi="Courier New" w:cs="Courier New" w:hint="eastAsia"/>
                    <w:color w:val="0000C0"/>
                    <w:sz w:val="20"/>
                    <w:szCs w:val="20"/>
                    <w:highlight w:val="lightGray"/>
                  </w:rPr>
                  <w:delText>greenStatusDesc</w:delText>
                </w:r>
              </w:del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54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55" w:author="IBM" w:date="2013-06-04T16:33:00Z">
              <w:del w:id="656" w:author="shenhg" w:date="2013-08-29T20:30:00Z">
                <w:r w:rsidDel="000953B7">
                  <w:rPr>
                    <w:rFonts w:hint="eastAsia"/>
                  </w:rPr>
                  <w:delText>绿网状态描述</w:delText>
                </w:r>
              </w:del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57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58" w:author="IBM" w:date="2013-06-04T16:33:00Z">
              <w:del w:id="659" w:author="shenhg" w:date="2013-08-29T20:30:00Z">
                <w:r w:rsidDel="000953B7">
                  <w:rPr>
                    <w:rFonts w:hint="eastAsia"/>
                  </w:rPr>
                  <w:delText>String</w:delText>
                </w:r>
              </w:del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60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61" w:author="IBM" w:date="2013-06-04T16:33:00Z">
              <w:del w:id="662" w:author="shenhg" w:date="2013-08-29T20:30:00Z">
                <w:r w:rsidDel="000953B7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63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664" w:author="IBM" w:date="2013-06-04T16:33:00Z">
              <w:del w:id="665" w:author="shenhg" w:date="2013-08-29T20:30:00Z">
                <w:r w:rsidDel="000953B7">
                  <w:rPr>
                    <w:rFonts w:hint="eastAsia"/>
                  </w:rPr>
                  <w:delText>OUT</w:delText>
                </w:r>
              </w:del>
            </w:ins>
          </w:p>
        </w:tc>
      </w:tr>
      <w:tr w:rsidR="00BB6F3E" w:rsidRPr="00BE3104" w:rsidTr="00051DE5">
        <w:trPr>
          <w:ins w:id="666" w:author="shenhg" w:date="2013-08-28T19:45:00Z"/>
        </w:trPr>
        <w:tc>
          <w:tcPr>
            <w:tcW w:w="878" w:type="dxa"/>
            <w:vMerge/>
            <w:shd w:val="clear" w:color="auto" w:fill="F8F8F8"/>
            <w:tcPrChange w:id="667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BB6F3E" w:rsidRPr="00BE3104" w:rsidRDefault="00BB6F3E" w:rsidP="00BE3104">
            <w:pPr>
              <w:rPr>
                <w:ins w:id="668" w:author="shenhg" w:date="2013-08-28T19:45:00Z"/>
              </w:rPr>
            </w:pP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8F8F8"/>
            <w:vAlign w:val="bottom"/>
            <w:tcPrChange w:id="669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BB6F3E" w:rsidRDefault="00BB6F3E" w:rsidP="00CB3B7D">
            <w:pPr>
              <w:rPr>
                <w:ins w:id="670" w:author="shenhg" w:date="2013-08-28T19:45:00Z"/>
                <w:rFonts w:ascii="Courier New" w:hAnsi="Courier New" w:cs="Courier New"/>
                <w:color w:val="0000C0"/>
                <w:sz w:val="20"/>
                <w:szCs w:val="20"/>
                <w:highlight w:val="lightGray"/>
              </w:rPr>
            </w:pPr>
            <w:ins w:id="671" w:author="shenhg" w:date="2013-08-28T19:46:00Z">
              <w:r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  <w:lang w:eastAsia="zh-CN"/>
                </w:rPr>
                <w:t>r</w:t>
              </w:r>
              <w:r w:rsidRPr="00BB6F3E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</w:rPr>
                <w:t>elativeFlag</w:t>
              </w:r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7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BB6F3E" w:rsidRDefault="004C60AC" w:rsidP="00CB3B7D">
            <w:pPr>
              <w:rPr>
                <w:ins w:id="673" w:author="shenhg" w:date="2013-08-28T19:48:00Z"/>
                <w:lang w:eastAsia="zh-CN"/>
              </w:rPr>
            </w:pPr>
            <w:ins w:id="674" w:author="shenhg" w:date="2013-08-28T19:47:00Z">
              <w:r w:rsidRPr="004C60AC">
                <w:rPr>
                  <w:rFonts w:hint="eastAsia"/>
                  <w:lang w:eastAsia="zh-CN"/>
                </w:rPr>
                <w:t>定购相对有效时间单位</w:t>
              </w:r>
            </w:ins>
          </w:p>
          <w:p w:rsidR="004C60AC" w:rsidRDefault="004C60AC" w:rsidP="00CB3B7D">
            <w:pPr>
              <w:rPr>
                <w:ins w:id="675" w:author="shenhg" w:date="2013-08-28T19:49:00Z"/>
                <w:lang w:eastAsia="zh-CN"/>
              </w:rPr>
            </w:pPr>
            <w:ins w:id="676" w:author="shenhg" w:date="2013-08-28T19:48:00Z">
              <w:r>
                <w:rPr>
                  <w:rFonts w:hint="eastAsia"/>
                  <w:lang w:eastAsia="zh-CN"/>
                </w:rPr>
                <w:t>5</w:t>
              </w:r>
            </w:ins>
            <w:ins w:id="677" w:author="shenhg" w:date="2013-08-28T19:49:00Z">
              <w:r>
                <w:rPr>
                  <w:lang w:eastAsia="zh-CN"/>
                </w:rPr>
                <w:t>—</w:t>
              </w:r>
            </w:ins>
            <w:ins w:id="678" w:author="shenhg" w:date="2013-08-28T19:48:00Z">
              <w:r>
                <w:rPr>
                  <w:rFonts w:hint="eastAsia"/>
                  <w:lang w:eastAsia="zh-CN"/>
                </w:rPr>
                <w:t>显示</w:t>
              </w:r>
            </w:ins>
            <w:ins w:id="679" w:author="shenhg" w:date="2013-08-28T19:49:00Z">
              <w:r>
                <w:rPr>
                  <w:rFonts w:hint="eastAsia"/>
                  <w:lang w:eastAsia="zh-CN"/>
                </w:rPr>
                <w:t>时长限制信息</w:t>
              </w:r>
            </w:ins>
          </w:p>
          <w:p w:rsidR="004C60AC" w:rsidRDefault="004C60AC" w:rsidP="00CB3B7D">
            <w:pPr>
              <w:rPr>
                <w:ins w:id="680" w:author="shenhg" w:date="2013-08-28T19:45:00Z"/>
                <w:lang w:eastAsia="zh-CN"/>
              </w:rPr>
            </w:pPr>
            <w:ins w:id="681" w:author="shenhg" w:date="2013-08-28T19:56:00Z">
              <w:r>
                <w:rPr>
                  <w:rFonts w:hint="eastAsia"/>
                  <w:lang w:eastAsia="zh-CN"/>
                </w:rPr>
                <w:t>其它数字</w:t>
              </w:r>
              <w:r>
                <w:rPr>
                  <w:rFonts w:hint="eastAsia"/>
                  <w:lang w:eastAsia="zh-CN"/>
                </w:rPr>
                <w:t>---</w:t>
              </w:r>
              <w:r>
                <w:rPr>
                  <w:rFonts w:hint="eastAsia"/>
                  <w:lang w:eastAsia="zh-CN"/>
                </w:rPr>
                <w:t>无需显示以下四个字段。</w:t>
              </w:r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82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BB6F3E" w:rsidRDefault="004C60AC" w:rsidP="00CB3B7D">
            <w:pPr>
              <w:rPr>
                <w:ins w:id="683" w:author="shenhg" w:date="2013-08-28T19:45:00Z"/>
                <w:lang w:eastAsia="zh-CN"/>
              </w:rPr>
            </w:pPr>
            <w:ins w:id="684" w:author="shenhg" w:date="2013-08-28T19:48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85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BB6F3E" w:rsidRDefault="004C60AC" w:rsidP="00CB3B7D">
            <w:pPr>
              <w:rPr>
                <w:ins w:id="686" w:author="shenhg" w:date="2013-08-28T19:45:00Z"/>
                <w:lang w:eastAsia="zh-CN"/>
              </w:rPr>
            </w:pPr>
            <w:ins w:id="687" w:author="shenhg" w:date="2013-08-28T19:48:00Z">
              <w:r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88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BB6F3E" w:rsidRDefault="004C60AC" w:rsidP="00CB3B7D">
            <w:pPr>
              <w:rPr>
                <w:ins w:id="689" w:author="shenhg" w:date="2013-08-28T19:45:00Z"/>
                <w:lang w:eastAsia="zh-CN"/>
              </w:rPr>
            </w:pPr>
            <w:ins w:id="690" w:author="shenhg" w:date="2013-08-28T19:48:00Z">
              <w:r>
                <w:rPr>
                  <w:lang w:eastAsia="zh-CN"/>
                </w:rPr>
                <w:t>O</w:t>
              </w:r>
              <w:r>
                <w:rPr>
                  <w:rFonts w:hint="eastAsia"/>
                  <w:lang w:eastAsia="zh-CN"/>
                </w:rPr>
                <w:t>ut</w:t>
              </w:r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691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vAlign w:val="bottom"/>
            <w:tcPrChange w:id="692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ins w:id="693" w:author="USER" w:date="2008-12-30T18:58:00Z"/>
                <w:rFonts w:ascii="Courier New" w:hAnsi="Courier New" w:cs="Courier New"/>
                <w:color w:val="0000C0"/>
                <w:sz w:val="20"/>
                <w:szCs w:val="20"/>
                <w:highlight w:val="lightGray"/>
              </w:rPr>
            </w:pPr>
            <w:ins w:id="694" w:author="IBM" w:date="2013-06-04T16:33:00Z">
              <w:r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t>limitCycle</w:t>
              </w:r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95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ins w:id="696" w:author="USER" w:date="2008-12-30T18:58:00Z"/>
              </w:rPr>
            </w:pPr>
            <w:ins w:id="697" w:author="IBM" w:date="2013-06-04T16:33:00Z">
              <w:r>
                <w:rPr>
                  <w:rFonts w:hint="eastAsia"/>
                </w:rPr>
                <w:t>限时周期，</w:t>
              </w:r>
              <w:r>
                <w:rPr>
                  <w:rFonts w:hint="eastAsia"/>
                </w:rPr>
                <w:t>yyymmdd-yyyymmdd</w:t>
              </w:r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698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ins w:id="699" w:author="USER" w:date="2008-12-30T18:58:00Z"/>
              </w:rPr>
            </w:pPr>
            <w:ins w:id="700" w:author="IBM" w:date="2013-06-04T16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01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ins w:id="702" w:author="USER" w:date="2008-12-30T18:58:00Z"/>
              </w:rPr>
            </w:pPr>
            <w:ins w:id="703" w:author="IBM" w:date="2013-06-04T16:33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04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ins w:id="705" w:author="USER" w:date="2008-12-30T18:58:00Z"/>
              </w:rPr>
            </w:pPr>
            <w:ins w:id="706" w:author="IBM" w:date="2013-06-04T16:33:00Z">
              <w:r>
                <w:rPr>
                  <w:rFonts w:hint="eastAsia"/>
                </w:rPr>
                <w:t>OUT</w:t>
              </w:r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07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vAlign w:val="bottom"/>
            <w:tcPrChange w:id="708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rFonts w:ascii="Courier New" w:hAnsi="Courier New" w:cs="Courier New"/>
                <w:color w:val="0000C0"/>
                <w:sz w:val="20"/>
                <w:szCs w:val="20"/>
                <w:highlight w:val="lightGray"/>
              </w:rPr>
            </w:pPr>
            <w:ins w:id="709" w:author="IBM" w:date="2013-06-04T16:33:00Z">
              <w:r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t>totalTime</w:t>
              </w:r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10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11" w:author="IBM" w:date="2013-06-04T16:33:00Z">
              <w:r>
                <w:rPr>
                  <w:rFonts w:hint="eastAsia"/>
                </w:rPr>
                <w:t>限时时长（秒）</w:t>
              </w:r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12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13" w:author="IBM" w:date="2013-06-04T16:33:00Z">
              <w:r>
                <w:rPr>
                  <w:rFonts w:hint="eastAsia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14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15" w:author="IBM" w:date="2013-06-04T16:33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16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17" w:author="IBM" w:date="2013-06-04T16:33:00Z">
              <w:r>
                <w:rPr>
                  <w:rFonts w:hint="eastAsia"/>
                </w:rPr>
                <w:t>OUT</w:t>
              </w:r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18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vAlign w:val="bottom"/>
            <w:tcPrChange w:id="719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rFonts w:ascii="Courier New" w:hAnsi="Courier New" w:cs="Courier New"/>
                <w:color w:val="0000C0"/>
                <w:sz w:val="20"/>
                <w:szCs w:val="20"/>
                <w:highlight w:val="lightGray"/>
              </w:rPr>
            </w:pPr>
            <w:ins w:id="720" w:author="IBM" w:date="2013-06-04T16:33:00Z">
              <w:r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t>curUsageTime</w:t>
              </w:r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21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lang w:eastAsia="zh-CN"/>
              </w:rPr>
            </w:pPr>
            <w:ins w:id="722" w:author="IBM" w:date="2013-06-04T16:33:00Z">
              <w:r>
                <w:rPr>
                  <w:rFonts w:hint="eastAsia"/>
                  <w:lang w:eastAsia="zh-CN"/>
                </w:rPr>
                <w:t>当前累计使用时长（秒）</w:t>
              </w:r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23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24" w:author="IBM" w:date="2013-06-04T16:33:00Z">
              <w:r>
                <w:rPr>
                  <w:rFonts w:hint="eastAsia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25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26" w:author="IBM" w:date="2013-06-04T16:33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2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28" w:author="IBM" w:date="2013-06-04T16:33:00Z">
              <w:r>
                <w:rPr>
                  <w:rFonts w:hint="eastAsia"/>
                </w:rPr>
                <w:t>OUT</w:t>
              </w:r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29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vAlign w:val="bottom"/>
            <w:tcPrChange w:id="730" w:author="shenhg" w:date="2013-08-28T19:47:00Z">
              <w:tcPr>
                <w:tcW w:w="1559" w:type="dxa"/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pPr>
              <w:rPr>
                <w:rFonts w:ascii="Courier New" w:hAnsi="Courier New" w:cs="Courier New"/>
                <w:color w:val="0000C0"/>
                <w:sz w:val="20"/>
                <w:szCs w:val="20"/>
                <w:highlight w:val="lightGray"/>
              </w:rPr>
            </w:pPr>
            <w:ins w:id="731" w:author="IBM" w:date="2013-06-04T16:33:00Z">
              <w:r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</w:rPr>
                <w:t>canUseTime</w:t>
              </w:r>
            </w:ins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3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33" w:author="IBM" w:date="2013-06-04T16:33:00Z">
              <w:r>
                <w:rPr>
                  <w:rFonts w:hint="eastAsia"/>
                </w:rPr>
                <w:t>可用时长（秒）</w:t>
              </w:r>
            </w:ins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34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35" w:author="IBM" w:date="2013-06-04T16:33:00Z">
              <w:r>
                <w:rPr>
                  <w:rFonts w:hint="eastAsia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3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37" w:author="IBM" w:date="2013-06-04T16:33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738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B3B7D" w:rsidRDefault="00CB3B7D" w:rsidP="00CB3B7D">
            <w:ins w:id="739" w:author="IBM" w:date="2013-06-04T16:33:00Z">
              <w:r>
                <w:rPr>
                  <w:rFonts w:hint="eastAsia"/>
                </w:rPr>
                <w:t>OUT</w:t>
              </w:r>
            </w:ins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40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tcPrChange w:id="741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4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43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44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45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46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701" w:type="dxa"/>
            <w:shd w:val="clear" w:color="auto" w:fill="F8F8F8"/>
            <w:tcPrChange w:id="747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48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49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50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51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/>
        </w:tc>
      </w:tr>
      <w:tr w:rsidR="00CB3B7D" w:rsidRPr="00BE3104" w:rsidTr="004C60AC">
        <w:tc>
          <w:tcPr>
            <w:tcW w:w="878" w:type="dxa"/>
            <w:vMerge w:val="restart"/>
            <w:shd w:val="clear" w:color="auto" w:fill="F8F8F8"/>
            <w:tcPrChange w:id="752" w:author="shenhg" w:date="2013-08-28T19:47:00Z">
              <w:tcPr>
                <w:tcW w:w="878" w:type="dxa"/>
                <w:vMerge w:val="restart"/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</w:t>
            </w:r>
            <w:r w:rsidRPr="00BE3104">
              <w:rPr>
                <w:rFonts w:hint="eastAsia"/>
              </w:rPr>
              <w:t>Subscription</w:t>
            </w:r>
          </w:p>
        </w:tc>
        <w:tc>
          <w:tcPr>
            <w:tcW w:w="1701" w:type="dxa"/>
            <w:shd w:val="clear" w:color="auto" w:fill="F8F8F8"/>
            <w:tcPrChange w:id="753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promId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54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促销标识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55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5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5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58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tcPrChange w:id="759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promSubscriptionId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0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促销订购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1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2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3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EA23F5"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64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tcPrChange w:id="765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promName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6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促销名称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7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8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69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70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tcPrChange w:id="771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AB3C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promBusiValidDate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72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促销生效时间，格式为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73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74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75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76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tcPrChange w:id="777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promBusiExpirDate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78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促销失效时间，格式为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79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0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1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878" w:type="dxa"/>
            <w:vMerge/>
            <w:shd w:val="clear" w:color="auto" w:fill="F8F8F8"/>
            <w:tcPrChange w:id="782" w:author="shenhg" w:date="2013-08-28T19:47:00Z">
              <w:tcPr>
                <w:tcW w:w="878" w:type="dxa"/>
                <w:vMerge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</w:p>
        </w:tc>
        <w:tc>
          <w:tcPr>
            <w:tcW w:w="1701" w:type="dxa"/>
            <w:shd w:val="clear" w:color="auto" w:fill="F8F8F8"/>
            <w:tcPrChange w:id="783" w:author="shenhg" w:date="2013-08-28T19:47:00Z">
              <w:tcPr>
                <w:tcW w:w="1559" w:type="dxa"/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promCreateDate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4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促销订购时间，格式为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5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Default="00CB3B7D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2579" w:type="dxa"/>
            <w:gridSpan w:val="2"/>
            <w:tcBorders>
              <w:bottom w:val="single" w:sz="6" w:space="0" w:color="auto"/>
            </w:tcBorders>
            <w:shd w:val="clear" w:color="auto" w:fill="F8F8F8"/>
            <w:tcPrChange w:id="788" w:author="shenhg" w:date="2013-08-28T19:47:00Z">
              <w:tcPr>
                <w:tcW w:w="2437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lastRenderedPageBreak/>
              <w:t>return-code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89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0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1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2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OUT</w:t>
            </w:r>
          </w:p>
        </w:tc>
      </w:tr>
      <w:tr w:rsidR="00CB3B7D" w:rsidRPr="00BE3104" w:rsidTr="004C60AC">
        <w:tc>
          <w:tcPr>
            <w:tcW w:w="2579" w:type="dxa"/>
            <w:gridSpan w:val="2"/>
            <w:tcBorders>
              <w:bottom w:val="single" w:sz="6" w:space="0" w:color="auto"/>
            </w:tcBorders>
            <w:shd w:val="clear" w:color="auto" w:fill="F8F8F8"/>
            <w:tcPrChange w:id="793" w:author="shenhg" w:date="2013-08-28T19:47:00Z">
              <w:tcPr>
                <w:tcW w:w="2437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5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4" w:author="shenhg" w:date="2013-08-28T19:47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96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5" w:author="shenhg" w:date="2013-08-28T19:47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6" w:author="shenhg" w:date="2013-08-28T19:47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797" w:author="shenhg" w:date="2013-08-28T19:47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B3B7D" w:rsidRPr="00BE3104" w:rsidRDefault="00CB3B7D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3447A7" w:rsidRPr="000A1C4B" w:rsidRDefault="003447A7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798" w:name="_Toc345337076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798"/>
    </w:p>
    <w:p w:rsidR="004174E8" w:rsidRPr="00BE3104" w:rsidRDefault="00EF107C" w:rsidP="00BE3104">
      <w:r>
        <w:rPr>
          <w:rFonts w:hint="eastAsia"/>
        </w:rPr>
        <w:t>system-no = 15</w:t>
      </w:r>
      <w:r w:rsidR="004174E8" w:rsidRPr="00BE3104">
        <w:rPr>
          <w:rFonts w:hint="eastAsia"/>
        </w:rPr>
        <w:t xml:space="preserve"> </w:t>
      </w:r>
    </w:p>
    <w:p w:rsidR="004174E8" w:rsidRPr="00BE3104" w:rsidRDefault="004174E8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2C4983">
        <w:rPr>
          <w:rFonts w:hint="eastAsia"/>
          <w:lang w:eastAsia="zh-CN"/>
        </w:rPr>
        <w:t>1514</w:t>
      </w:r>
    </w:p>
    <w:p w:rsidR="004174E8" w:rsidRPr="00BE3104" w:rsidRDefault="004174E8" w:rsidP="00BE3104">
      <w:r w:rsidRPr="00BE3104">
        <w:rPr>
          <w:rFonts w:hint="eastAsia"/>
        </w:rPr>
        <w:t>请求内容：</w:t>
      </w:r>
    </w:p>
    <w:p w:rsidR="00F40BD4" w:rsidRDefault="00F40BD4" w:rsidP="00F40BD4">
      <w:r>
        <w:t>&lt;oss-request&gt;</w:t>
      </w:r>
    </w:p>
    <w:p w:rsidR="00F40BD4" w:rsidRDefault="00F40BD4" w:rsidP="00F40BD4">
      <w:r>
        <w:tab/>
        <w:t>&lt;property name="subscriberId" value="</w:t>
      </w:r>
      <w:r w:rsidR="004A4C67" w:rsidRPr="004A4C67">
        <w:t>79871703</w:t>
      </w:r>
      <w:r>
        <w:t>"/&gt;</w:t>
      </w:r>
    </w:p>
    <w:p w:rsidR="004174E8" w:rsidRPr="00BE3104" w:rsidRDefault="00F40BD4" w:rsidP="00F40BD4">
      <w:r>
        <w:t>&lt;/oss-request&gt;</w:t>
      </w:r>
    </w:p>
    <w:p w:rsidR="004174E8" w:rsidRPr="00BE3104" w:rsidRDefault="004174E8" w:rsidP="00BE3104">
      <w:r w:rsidRPr="00BE3104">
        <w:rPr>
          <w:rFonts w:hint="eastAsia"/>
        </w:rPr>
        <w:t>输出参数：</w:t>
      </w:r>
    </w:p>
    <w:p w:rsidR="004174E8" w:rsidRPr="00BE3104" w:rsidRDefault="004174E8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4174E8" w:rsidRPr="00BE3104" w:rsidRDefault="004174E8" w:rsidP="00BE3104">
      <w:r w:rsidRPr="00BE3104">
        <w:rPr>
          <w:rFonts w:hint="eastAsia"/>
        </w:rPr>
        <w:t xml:space="preserve">&lt;oss-response </w:t>
      </w:r>
      <w:r w:rsidR="00432AC7" w:rsidRPr="00BE3104">
        <w:rPr>
          <w:rFonts w:hint="eastAsia"/>
        </w:rPr>
        <w:t>return-code ="</w:t>
      </w:r>
      <w:r w:rsidR="00432AC7">
        <w:rPr>
          <w:rFonts w:hint="eastAsia"/>
          <w:lang w:eastAsia="zh-CN"/>
        </w:rPr>
        <w:t>0</w:t>
      </w:r>
      <w:r w:rsidR="00432AC7" w:rsidRPr="00BE3104">
        <w:rPr>
          <w:rFonts w:hint="eastAsia"/>
        </w:rPr>
        <w:t>" return-message="</w:t>
      </w:r>
      <w:r w:rsidR="00A94BDA">
        <w:rPr>
          <w:rFonts w:hint="eastAsia"/>
          <w:lang w:eastAsia="zh-CN"/>
        </w:rPr>
        <w:t>订购查询</w:t>
      </w:r>
      <w:r w:rsidR="00432AC7" w:rsidRPr="00BE3104">
        <w:rPr>
          <w:rFonts w:hint="eastAsia"/>
        </w:rPr>
        <w:t>成功</w:t>
      </w:r>
      <w:r w:rsidR="00432AC7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500179" w:rsidRDefault="004174E8" w:rsidP="00BE3104">
      <w:pPr>
        <w:rPr>
          <w:lang w:eastAsia="zh-CN"/>
        </w:rPr>
      </w:pPr>
      <w:r w:rsidRPr="00BE3104">
        <w:rPr>
          <w:rFonts w:hint="eastAsia"/>
        </w:rPr>
        <w:tab/>
        <w:t>&lt;</w:t>
      </w:r>
      <w:r w:rsidR="00AF05F0">
        <w:rPr>
          <w:rFonts w:hint="eastAsia"/>
          <w:lang w:eastAsia="zh-CN"/>
        </w:rPr>
        <w:t>p</w:t>
      </w:r>
      <w:r w:rsidR="005D58C6" w:rsidRPr="00BE3104">
        <w:rPr>
          <w:rFonts w:hint="eastAsia"/>
        </w:rPr>
        <w:t>rodSubscription</w:t>
      </w:r>
      <w:r w:rsidR="00500179">
        <w:rPr>
          <w:rFonts w:hint="eastAsia"/>
          <w:lang w:eastAsia="zh-CN"/>
        </w:rPr>
        <w:t xml:space="preserve"> prodSubscriptionId=""</w:t>
      </w:r>
      <w:r w:rsidR="005D58C6" w:rsidRPr="00BE3104">
        <w:t xml:space="preserve"> </w:t>
      </w:r>
      <w:r w:rsidR="00AF05F0">
        <w:rPr>
          <w:rFonts w:hint="eastAsia"/>
          <w:lang w:eastAsia="zh-CN"/>
        </w:rPr>
        <w:t>p</w:t>
      </w:r>
      <w:r w:rsidR="002016F6" w:rsidRPr="00BE3104">
        <w:rPr>
          <w:rFonts w:hint="eastAsia"/>
        </w:rPr>
        <w:t xml:space="preserve">roductId </w:t>
      </w:r>
      <w:r w:rsidRPr="00BE3104">
        <w:rPr>
          <w:rFonts w:hint="eastAsia"/>
        </w:rPr>
        <w:t xml:space="preserve">="" </w:t>
      </w:r>
    </w:p>
    <w:p w:rsidR="006C60AF" w:rsidRDefault="00500179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F05F0">
        <w:rPr>
          <w:rFonts w:hint="eastAsia"/>
          <w:lang w:eastAsia="zh-CN"/>
        </w:rPr>
        <w:t>p</w:t>
      </w:r>
      <w:r w:rsidR="002016F6" w:rsidRPr="00BE3104">
        <w:rPr>
          <w:rFonts w:hint="eastAsia"/>
        </w:rPr>
        <w:t xml:space="preserve">roductName </w:t>
      </w:r>
      <w:r w:rsidR="004174E8" w:rsidRPr="00BE3104">
        <w:rPr>
          <w:rFonts w:hint="eastAsia"/>
        </w:rPr>
        <w:t>=""</w:t>
      </w:r>
      <w:r w:rsidR="005D58C6" w:rsidRPr="00BE3104">
        <w:rPr>
          <w:rFonts w:hint="eastAsia"/>
        </w:rPr>
        <w:t xml:space="preserve"> </w:t>
      </w:r>
      <w:r w:rsidR="00AF05F0">
        <w:rPr>
          <w:rFonts w:hint="eastAsia"/>
          <w:lang w:eastAsia="zh-CN"/>
        </w:rPr>
        <w:t>b</w:t>
      </w:r>
      <w:r w:rsidR="005D58C6" w:rsidRPr="00BE3104">
        <w:rPr>
          <w:rFonts w:hint="eastAsia"/>
        </w:rPr>
        <w:t>usiValidDate =""</w:t>
      </w:r>
      <w:r>
        <w:rPr>
          <w:rFonts w:hint="eastAsia"/>
          <w:lang w:eastAsia="zh-CN"/>
        </w:rPr>
        <w:t xml:space="preserve"> </w:t>
      </w:r>
      <w:r w:rsidR="00AF05F0">
        <w:rPr>
          <w:rFonts w:hint="eastAsia"/>
          <w:lang w:eastAsia="zh-CN"/>
        </w:rPr>
        <w:t>b</w:t>
      </w:r>
      <w:r w:rsidR="005D58C6" w:rsidRPr="00BE3104">
        <w:rPr>
          <w:rFonts w:hint="eastAsia"/>
        </w:rPr>
        <w:t xml:space="preserve">usiExpriDate ="" </w:t>
      </w:r>
      <w:r w:rsidR="00AF05F0">
        <w:rPr>
          <w:rFonts w:hint="eastAsia"/>
          <w:lang w:eastAsia="zh-CN"/>
        </w:rPr>
        <w:t>s</w:t>
      </w:r>
      <w:r w:rsidR="005D58C6" w:rsidRPr="00BE3104">
        <w:rPr>
          <w:rFonts w:hint="eastAsia"/>
        </w:rPr>
        <w:t xml:space="preserve">tatus ="" </w:t>
      </w:r>
    </w:p>
    <w:p w:rsidR="00687BA0" w:rsidRDefault="006C60AF" w:rsidP="00BE3104">
      <w:pPr>
        <w:rPr>
          <w:ins w:id="799" w:author="IBM" w:date="2013-06-04T16:34:00Z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AF05F0">
        <w:rPr>
          <w:rFonts w:hint="eastAsia"/>
          <w:lang w:eastAsia="zh-CN"/>
        </w:rPr>
        <w:t>l</w:t>
      </w:r>
      <w:r w:rsidR="005D58C6" w:rsidRPr="00BE3104">
        <w:rPr>
          <w:rFonts w:hint="eastAsia"/>
        </w:rPr>
        <w:t xml:space="preserve">imitStatus ="" </w:t>
      </w:r>
      <w:r w:rsidR="00AF05F0">
        <w:rPr>
          <w:rFonts w:hint="eastAsia"/>
          <w:lang w:eastAsia="zh-CN"/>
        </w:rPr>
        <w:t>l</w:t>
      </w:r>
      <w:r w:rsidR="005D58C6" w:rsidRPr="00BE3104">
        <w:rPr>
          <w:rFonts w:hint="eastAsia"/>
        </w:rPr>
        <w:t>imitAmount =""</w:t>
      </w:r>
      <w:r w:rsidR="001C33F5">
        <w:rPr>
          <w:rFonts w:hint="eastAsia"/>
          <w:lang w:eastAsia="zh-CN"/>
        </w:rPr>
        <w:t>stopStatus</w:t>
      </w:r>
      <w:r w:rsidR="001C33F5" w:rsidRPr="00BE3104">
        <w:rPr>
          <w:rFonts w:hint="eastAsia"/>
        </w:rPr>
        <w:t xml:space="preserve"> </w:t>
      </w:r>
      <w:r w:rsidR="001C33F5">
        <w:rPr>
          <w:rFonts w:hint="eastAsia"/>
          <w:lang w:eastAsia="zh-CN"/>
        </w:rPr>
        <w:t>=</w:t>
      </w:r>
      <w:r w:rsidR="008A4528">
        <w:rPr>
          <w:rFonts w:hint="eastAsia"/>
          <w:lang w:eastAsia="zh-CN"/>
        </w:rPr>
        <w:t>""</w:t>
      </w:r>
      <w:r w:rsidR="00DF7F75">
        <w:rPr>
          <w:rFonts w:hint="eastAsia"/>
          <w:lang w:eastAsia="zh-CN"/>
        </w:rPr>
        <w:t xml:space="preserve"> createDate</w:t>
      </w:r>
      <w:r w:rsidR="00DF7F75" w:rsidRPr="00BE3104">
        <w:rPr>
          <w:rFonts w:hint="eastAsia"/>
        </w:rPr>
        <w:t xml:space="preserve"> </w:t>
      </w:r>
      <w:r w:rsidR="00DF7F75">
        <w:rPr>
          <w:rFonts w:hint="eastAsia"/>
          <w:lang w:eastAsia="zh-CN"/>
        </w:rPr>
        <w:t>=""</w:t>
      </w:r>
    </w:p>
    <w:p w:rsidR="00687BA0" w:rsidRDefault="00687BA0" w:rsidP="00687BA0">
      <w:pPr>
        <w:ind w:left="420" w:firstLine="420"/>
        <w:rPr>
          <w:ins w:id="800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01" w:author="IBM" w:date="2013-06-04T16:34:00Z"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periodCtrl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Id=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02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03" w:author="IBM" w:date="2013-06-04T16:34:00Z"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period</w:t>
        </w:r>
        <w:r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</w:rPr>
          <w:t>Ctrl</w:t>
        </w:r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Desc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04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05" w:author="IBM" w:date="2013-06-04T16:34:00Z"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periodDetailDesc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06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07" w:author="IBM" w:date="2013-06-04T16:34:00Z">
        <w:r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</w:rPr>
          <w:t>greenStatus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08" w:author="shenhg" w:date="2013-08-29T20:13:00Z"/>
          <w:rFonts w:ascii="Courier New" w:hAnsi="Courier New" w:cs="Courier New"/>
          <w:color w:val="0000C0"/>
          <w:sz w:val="20"/>
          <w:szCs w:val="20"/>
          <w:lang w:eastAsia="zh-CN"/>
        </w:rPr>
      </w:pPr>
      <w:ins w:id="809" w:author="IBM" w:date="2013-06-04T16:34:00Z">
        <w:r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</w:rPr>
          <w:t>greenStatusDesc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591E88" w:rsidRDefault="00591E88" w:rsidP="00687BA0">
      <w:pPr>
        <w:ind w:left="420" w:firstLine="420"/>
        <w:rPr>
          <w:ins w:id="810" w:author="IBM" w:date="2013-06-04T16:34:00Z"/>
          <w:rFonts w:ascii="Courier New" w:hAnsi="Courier New" w:cs="Courier New"/>
          <w:color w:val="0000C0"/>
          <w:sz w:val="20"/>
          <w:szCs w:val="20"/>
          <w:lang w:eastAsia="zh-CN"/>
        </w:rPr>
      </w:pPr>
      <w:ins w:id="811" w:author="shenhg" w:date="2013-08-29T20:13:00Z">
        <w:r w:rsidRPr="00591E88"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  <w:lang w:eastAsia="zh-CN"/>
          </w:rPr>
          <w:t>r</w:t>
        </w:r>
        <w:r w:rsidRPr="00591E88"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elativeFlag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5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</w:ins>
    </w:p>
    <w:p w:rsidR="00687BA0" w:rsidRPr="00FA10EF" w:rsidRDefault="00687BA0" w:rsidP="00687BA0">
      <w:pPr>
        <w:ind w:left="420" w:firstLine="420"/>
        <w:rPr>
          <w:ins w:id="812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13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limitCycle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””</w:t>
        </w:r>
      </w:ins>
    </w:p>
    <w:p w:rsidR="00687BA0" w:rsidRPr="00FA10EF" w:rsidRDefault="00687BA0" w:rsidP="00687BA0">
      <w:pPr>
        <w:ind w:left="420" w:firstLine="420"/>
        <w:rPr>
          <w:ins w:id="814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15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totalTime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687BA0" w:rsidRPr="00FA10EF" w:rsidRDefault="00687BA0" w:rsidP="00687BA0">
      <w:pPr>
        <w:ind w:left="420" w:firstLine="420"/>
        <w:rPr>
          <w:ins w:id="816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17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curUsageTime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687BA0" w:rsidRPr="00FA10EF" w:rsidRDefault="00687BA0" w:rsidP="00687BA0">
      <w:pPr>
        <w:ind w:left="420" w:firstLine="420"/>
        <w:rPr>
          <w:ins w:id="818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19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canUseTime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687BA0" w:rsidRPr="00FA10EF" w:rsidRDefault="00687BA0" w:rsidP="00687BA0">
      <w:pPr>
        <w:ind w:left="420" w:firstLine="420"/>
        <w:rPr>
          <w:ins w:id="820" w:author="IBM" w:date="2013-06-04T16:34:00Z"/>
          <w:rFonts w:ascii="Courier New" w:hAnsi="Courier New" w:cs="Courier New"/>
          <w:color w:val="FF0000"/>
          <w:sz w:val="20"/>
          <w:szCs w:val="20"/>
          <w:highlight w:val="lightGray"/>
        </w:rPr>
      </w:pPr>
      <w:ins w:id="821" w:author="IBM" w:date="2013-06-04T16:34:00Z">
        <w:r w:rsidRPr="00FA10EF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lastRenderedPageBreak/>
          <w:t>stopStatus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””</w:t>
        </w:r>
      </w:ins>
    </w:p>
    <w:p w:rsidR="004174E8" w:rsidRPr="00BE3104" w:rsidRDefault="004174E8" w:rsidP="00BE3104">
      <w:pPr>
        <w:rPr>
          <w:lang w:eastAsia="zh-CN"/>
        </w:rPr>
      </w:pPr>
      <w:r w:rsidRPr="00BE3104">
        <w:rPr>
          <w:rFonts w:hint="eastAsia"/>
        </w:rPr>
        <w:t>/&gt;</w:t>
      </w:r>
    </w:p>
    <w:p w:rsidR="003060E7" w:rsidRDefault="003060E7" w:rsidP="003060E7">
      <w:pPr>
        <w:rPr>
          <w:lang w:eastAsia="zh-CN"/>
        </w:rPr>
      </w:pPr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rodSubscription</w:t>
      </w:r>
      <w:r>
        <w:rPr>
          <w:rFonts w:hint="eastAsia"/>
          <w:lang w:eastAsia="zh-CN"/>
        </w:rPr>
        <w:t xml:space="preserve"> prodSubscriptionId=""</w:t>
      </w:r>
      <w:r w:rsidRPr="00BE3104">
        <w:t xml:space="preserve">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roductId ="" </w:t>
      </w:r>
    </w:p>
    <w:p w:rsidR="003060E7" w:rsidRDefault="003060E7" w:rsidP="003060E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p</w:t>
      </w:r>
      <w:r w:rsidRPr="00BE3104">
        <w:rPr>
          <w:rFonts w:hint="eastAsia"/>
        </w:rPr>
        <w:t xml:space="preserve">roductName ="" </w:t>
      </w:r>
      <w:r>
        <w:rPr>
          <w:rFonts w:hint="eastAsia"/>
          <w:lang w:eastAsia="zh-CN"/>
        </w:rPr>
        <w:t>b</w:t>
      </w:r>
      <w:r w:rsidRPr="00BE3104">
        <w:rPr>
          <w:rFonts w:hint="eastAsia"/>
        </w:rPr>
        <w:t>usiValidDate =""</w:t>
      </w:r>
      <w:r>
        <w:rPr>
          <w:rFonts w:hint="eastAsia"/>
          <w:lang w:eastAsia="zh-CN"/>
        </w:rPr>
        <w:t xml:space="preserve"> b</w:t>
      </w:r>
      <w:r w:rsidRPr="00BE3104">
        <w:rPr>
          <w:rFonts w:hint="eastAsia"/>
        </w:rPr>
        <w:t xml:space="preserve">usiExpriDate ="" </w:t>
      </w:r>
      <w:r>
        <w:rPr>
          <w:rFonts w:hint="eastAsia"/>
          <w:lang w:eastAsia="zh-CN"/>
        </w:rPr>
        <w:t>s</w:t>
      </w:r>
      <w:r w:rsidRPr="00BE3104">
        <w:rPr>
          <w:rFonts w:hint="eastAsia"/>
        </w:rPr>
        <w:t xml:space="preserve">tatus ="" </w:t>
      </w:r>
    </w:p>
    <w:p w:rsidR="00687BA0" w:rsidRDefault="003060E7" w:rsidP="003060E7">
      <w:pPr>
        <w:rPr>
          <w:ins w:id="822" w:author="IBM" w:date="2013-06-04T16:34:00Z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</w:t>
      </w:r>
      <w:r w:rsidRPr="00BE3104">
        <w:rPr>
          <w:rFonts w:hint="eastAsia"/>
        </w:rPr>
        <w:t xml:space="preserve">imitStatus ="" </w:t>
      </w:r>
      <w:r>
        <w:rPr>
          <w:rFonts w:hint="eastAsia"/>
          <w:lang w:eastAsia="zh-CN"/>
        </w:rPr>
        <w:t>l</w:t>
      </w:r>
      <w:r w:rsidRPr="00BE3104">
        <w:rPr>
          <w:rFonts w:hint="eastAsia"/>
        </w:rPr>
        <w:t>imitAmount =""</w:t>
      </w:r>
      <w:r>
        <w:rPr>
          <w:rFonts w:hint="eastAsia"/>
          <w:lang w:eastAsia="zh-CN"/>
        </w:rPr>
        <w:t>stopStatus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="" createDate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=""</w:t>
      </w:r>
    </w:p>
    <w:p w:rsidR="00687BA0" w:rsidRDefault="00687BA0" w:rsidP="00687BA0">
      <w:pPr>
        <w:ind w:left="420" w:firstLine="420"/>
        <w:rPr>
          <w:ins w:id="823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24" w:author="IBM" w:date="2013-06-04T16:34:00Z"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periodCtrl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Id=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25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26" w:author="IBM" w:date="2013-06-04T16:34:00Z"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period</w:t>
        </w:r>
        <w:r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</w:rPr>
          <w:t>Ctrl</w:t>
        </w:r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Desc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27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28" w:author="IBM" w:date="2013-06-04T16:34:00Z">
        <w:r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periodDetailDesc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29" w:author="IBM" w:date="2013-06-04T16:34:00Z"/>
          <w:rFonts w:ascii="Courier New" w:hAnsi="Courier New" w:cs="Courier New"/>
          <w:color w:val="0000C0"/>
          <w:sz w:val="20"/>
          <w:szCs w:val="20"/>
        </w:rPr>
      </w:pPr>
      <w:ins w:id="830" w:author="IBM" w:date="2013-06-04T16:34:00Z">
        <w:r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</w:rPr>
          <w:t>greenStatus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687BA0" w:rsidRDefault="00687BA0" w:rsidP="00687BA0">
      <w:pPr>
        <w:ind w:left="420" w:firstLine="420"/>
        <w:rPr>
          <w:ins w:id="831" w:author="shenhg" w:date="2013-08-29T20:13:00Z"/>
          <w:rFonts w:ascii="Courier New" w:hAnsi="Courier New" w:cs="Courier New"/>
          <w:color w:val="0000C0"/>
          <w:sz w:val="20"/>
          <w:szCs w:val="20"/>
          <w:lang w:eastAsia="zh-CN"/>
        </w:rPr>
      </w:pPr>
      <w:ins w:id="832" w:author="IBM" w:date="2013-06-04T16:34:00Z">
        <w:r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</w:rPr>
          <w:t>greenStatusDesc</w:t>
        </w:r>
        <w:r>
          <w:rPr>
            <w:rFonts w:ascii="Courier New" w:hAnsi="Courier New" w:cs="Courier New" w:hint="eastAsia"/>
            <w:color w:val="0000C0"/>
            <w:sz w:val="20"/>
            <w:szCs w:val="20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</w:rPr>
          <w:t>””</w:t>
        </w:r>
      </w:ins>
    </w:p>
    <w:p w:rsidR="00591E88" w:rsidRDefault="00591E88" w:rsidP="00687BA0">
      <w:pPr>
        <w:ind w:left="420" w:firstLine="420"/>
        <w:rPr>
          <w:ins w:id="833" w:author="IBM" w:date="2013-06-04T16:34:00Z"/>
          <w:rFonts w:ascii="Courier New" w:hAnsi="Courier New" w:cs="Courier New"/>
          <w:color w:val="0000C0"/>
          <w:sz w:val="20"/>
          <w:szCs w:val="20"/>
          <w:lang w:eastAsia="zh-CN"/>
        </w:rPr>
      </w:pPr>
      <w:ins w:id="834" w:author="shenhg" w:date="2013-08-29T20:13:00Z">
        <w:r w:rsidRPr="00591E88"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  <w:lang w:eastAsia="zh-CN"/>
          </w:rPr>
          <w:t>r</w:t>
        </w:r>
        <w:r w:rsidRPr="00591E88"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elativeFlag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0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</w:ins>
    </w:p>
    <w:p w:rsidR="00687BA0" w:rsidRPr="00FA10EF" w:rsidRDefault="00687BA0" w:rsidP="00687BA0">
      <w:pPr>
        <w:ind w:left="420" w:firstLine="420"/>
        <w:rPr>
          <w:ins w:id="835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36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limitCycle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””</w:t>
        </w:r>
      </w:ins>
    </w:p>
    <w:p w:rsidR="00687BA0" w:rsidRPr="00FA10EF" w:rsidRDefault="00687BA0" w:rsidP="00687BA0">
      <w:pPr>
        <w:ind w:left="420" w:firstLine="420"/>
        <w:rPr>
          <w:ins w:id="837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38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totalTime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687BA0" w:rsidRPr="00FA10EF" w:rsidRDefault="00687BA0" w:rsidP="00687BA0">
      <w:pPr>
        <w:ind w:left="420" w:firstLine="420"/>
        <w:rPr>
          <w:ins w:id="839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40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curUsageTime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687BA0" w:rsidRPr="00FA10EF" w:rsidRDefault="00687BA0" w:rsidP="00687BA0">
      <w:pPr>
        <w:ind w:left="420" w:firstLine="420"/>
        <w:rPr>
          <w:ins w:id="841" w:author="IBM" w:date="2013-06-04T16:34:00Z"/>
          <w:rFonts w:ascii="Courier New" w:hAnsi="Courier New" w:cs="Courier New"/>
          <w:color w:val="FF0000"/>
          <w:sz w:val="20"/>
          <w:szCs w:val="20"/>
        </w:rPr>
      </w:pPr>
      <w:ins w:id="842" w:author="IBM" w:date="2013-06-04T16:34:00Z"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canUseTime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687BA0" w:rsidRPr="00FA10EF" w:rsidRDefault="00687BA0" w:rsidP="00687BA0">
      <w:pPr>
        <w:ind w:left="420" w:firstLine="420"/>
        <w:rPr>
          <w:ins w:id="843" w:author="IBM" w:date="2013-06-04T16:34:00Z"/>
          <w:rFonts w:ascii="Courier New" w:hAnsi="Courier New" w:cs="Courier New"/>
          <w:color w:val="FF0000"/>
          <w:sz w:val="20"/>
          <w:szCs w:val="20"/>
          <w:highlight w:val="lightGray"/>
        </w:rPr>
      </w:pPr>
      <w:ins w:id="844" w:author="IBM" w:date="2013-06-04T16:34:00Z">
        <w:r w:rsidRPr="00FA10EF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stopStatus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””</w:t>
        </w:r>
      </w:ins>
    </w:p>
    <w:p w:rsidR="003060E7" w:rsidRPr="00BE3104" w:rsidRDefault="003060E7" w:rsidP="003060E7">
      <w:pPr>
        <w:rPr>
          <w:lang w:eastAsia="zh-CN"/>
        </w:rPr>
      </w:pPr>
      <w:r w:rsidRPr="00BE3104">
        <w:rPr>
          <w:rFonts w:hint="eastAsia"/>
        </w:rPr>
        <w:t>/&gt;</w:t>
      </w:r>
    </w:p>
    <w:p w:rsidR="004D0722" w:rsidRDefault="00065E95" w:rsidP="00FD22A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054F0">
        <w:rPr>
          <w:rFonts w:hint="eastAsia"/>
          <w:lang w:eastAsia="zh-CN"/>
        </w:rPr>
        <w:t>&lt;prom</w:t>
      </w:r>
      <w:r w:rsidR="00BB36D1" w:rsidRPr="00BE3104">
        <w:rPr>
          <w:rFonts w:hint="eastAsia"/>
        </w:rPr>
        <w:t>Subscription</w:t>
      </w:r>
      <w:r w:rsidR="008054F0">
        <w:rPr>
          <w:rFonts w:hint="eastAsia"/>
          <w:lang w:eastAsia="zh-CN"/>
        </w:rPr>
        <w:t xml:space="preserve"> </w:t>
      </w:r>
      <w:r w:rsidR="004D0722">
        <w:rPr>
          <w:rFonts w:hint="eastAsia"/>
          <w:lang w:eastAsia="zh-CN"/>
        </w:rPr>
        <w:t>promSubscrip</w:t>
      </w:r>
      <w:r w:rsidR="00F66B0C">
        <w:rPr>
          <w:rFonts w:hint="eastAsia"/>
          <w:lang w:eastAsia="zh-CN"/>
        </w:rPr>
        <w:t>tionId=""</w:t>
      </w:r>
      <w:r w:rsidR="008054F0">
        <w:rPr>
          <w:rFonts w:hint="eastAsia"/>
          <w:lang w:eastAsia="zh-CN"/>
        </w:rPr>
        <w:t xml:space="preserve"> promId="" promName=""</w:t>
      </w:r>
      <w:r w:rsidR="008272E4">
        <w:rPr>
          <w:rFonts w:hint="eastAsia"/>
          <w:lang w:eastAsia="zh-CN"/>
        </w:rPr>
        <w:t xml:space="preserve"> </w:t>
      </w:r>
    </w:p>
    <w:p w:rsidR="008054F0" w:rsidRPr="00BE3104" w:rsidRDefault="004E05A7" w:rsidP="00FD22A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747E35">
        <w:rPr>
          <w:rFonts w:hint="eastAsia"/>
          <w:lang w:eastAsia="zh-CN"/>
        </w:rPr>
        <w:tab/>
      </w:r>
      <w:r w:rsidR="00587F29">
        <w:rPr>
          <w:rFonts w:hint="eastAsia"/>
          <w:lang w:eastAsia="zh-CN"/>
        </w:rPr>
        <w:t>promBusiValidDate</w:t>
      </w:r>
      <w:r w:rsidR="008272E4">
        <w:rPr>
          <w:rFonts w:hint="eastAsia"/>
          <w:lang w:eastAsia="zh-CN"/>
        </w:rPr>
        <w:t xml:space="preserve">="" </w:t>
      </w:r>
      <w:r w:rsidR="00587F29">
        <w:rPr>
          <w:rFonts w:hint="eastAsia"/>
          <w:lang w:eastAsia="zh-CN"/>
        </w:rPr>
        <w:t>promBusiExpirDate</w:t>
      </w:r>
      <w:r w:rsidR="008272E4">
        <w:rPr>
          <w:rFonts w:hint="eastAsia"/>
          <w:lang w:eastAsia="zh-CN"/>
        </w:rPr>
        <w:t>=""</w:t>
      </w:r>
      <w:r w:rsidR="00C7225C">
        <w:rPr>
          <w:rFonts w:hint="eastAsia"/>
          <w:lang w:eastAsia="zh-CN"/>
        </w:rPr>
        <w:t xml:space="preserve"> </w:t>
      </w:r>
      <w:r w:rsidR="00587F29">
        <w:rPr>
          <w:rFonts w:hint="eastAsia"/>
          <w:lang w:eastAsia="zh-CN"/>
        </w:rPr>
        <w:t>promCreateDate</w:t>
      </w:r>
      <w:r w:rsidR="00372D63">
        <w:rPr>
          <w:rFonts w:hint="eastAsia"/>
          <w:lang w:eastAsia="zh-CN"/>
        </w:rPr>
        <w:t>=""</w:t>
      </w:r>
      <w:r w:rsidR="008054F0">
        <w:rPr>
          <w:rFonts w:hint="eastAsia"/>
          <w:lang w:eastAsia="zh-CN"/>
        </w:rPr>
        <w:t>/&gt;</w:t>
      </w:r>
    </w:p>
    <w:p w:rsidR="004174E8" w:rsidRPr="00BE3104" w:rsidRDefault="004174E8" w:rsidP="00BE3104">
      <w:r w:rsidRPr="00BE3104">
        <w:rPr>
          <w:rFonts w:hint="eastAsia"/>
        </w:rPr>
        <w:t>&lt;/oss-response&gt;</w:t>
      </w:r>
    </w:p>
    <w:p w:rsidR="004D7315" w:rsidRPr="00695792" w:rsidRDefault="004D7315" w:rsidP="00460B90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845" w:name="_Toc345337077"/>
      <w:r w:rsidRPr="00695792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产品历史订购历史查询接口</w:t>
      </w:r>
      <w:bookmarkEnd w:id="845"/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846" w:name="_Toc345337078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846"/>
    </w:p>
    <w:p w:rsidR="001E2234" w:rsidRPr="001E2234" w:rsidRDefault="001E2234" w:rsidP="001E2234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847" w:name="_Toc345337079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847"/>
    </w:p>
    <w:p w:rsidR="001C62C3" w:rsidRPr="001C62C3" w:rsidRDefault="00C54442" w:rsidP="001C62C3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</w:t>
      </w:r>
      <w:r w:rsidR="006B560B">
        <w:rPr>
          <w:rFonts w:hint="eastAsia"/>
          <w:lang w:val="en-GB" w:eastAsia="zh-CN" w:bidi="ar-SA"/>
        </w:rPr>
        <w:t>用户标识</w:t>
      </w:r>
      <w:r w:rsidR="00A11B68">
        <w:rPr>
          <w:rFonts w:hint="eastAsia"/>
          <w:lang w:val="en-GB" w:eastAsia="zh-CN" w:bidi="ar-SA"/>
        </w:rPr>
        <w:t>，得到</w:t>
      </w:r>
      <w:r w:rsidR="00CD50D0">
        <w:rPr>
          <w:rFonts w:hint="eastAsia"/>
          <w:lang w:val="en-GB" w:eastAsia="zh-CN" w:bidi="ar-SA"/>
        </w:rPr>
        <w:t>用户已失效的订购</w:t>
      </w:r>
      <w:r w:rsidR="00F95D58">
        <w:rPr>
          <w:rFonts w:hint="eastAsia"/>
          <w:lang w:val="en-GB" w:eastAsia="zh-CN" w:bidi="ar-SA"/>
        </w:rPr>
        <w:t>。</w:t>
      </w:r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848" w:name="_Toc345337080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848"/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849" w:name="_Toc345337081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849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  <w:tblPrChange w:id="850" w:author="shenhg" w:date="2013-08-29T20:08:00Z">
          <w:tblPr>
            <w:tblW w:w="8639" w:type="dxa"/>
            <w:tblInd w:w="64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/>
          </w:tblPr>
        </w:tblPrChange>
      </w:tblPr>
      <w:tblGrid>
        <w:gridCol w:w="1020"/>
        <w:gridCol w:w="1417"/>
        <w:gridCol w:w="2443"/>
        <w:gridCol w:w="1212"/>
        <w:gridCol w:w="1129"/>
        <w:gridCol w:w="1418"/>
        <w:tblGridChange w:id="851">
          <w:tblGrid>
            <w:gridCol w:w="1020"/>
            <w:gridCol w:w="1417"/>
            <w:gridCol w:w="2443"/>
            <w:gridCol w:w="1212"/>
            <w:gridCol w:w="1129"/>
            <w:gridCol w:w="1418"/>
          </w:tblGrid>
        </w:tblGridChange>
      </w:tblGrid>
      <w:tr w:rsidR="001005AE" w:rsidRPr="00BE3104" w:rsidTr="0035380A">
        <w:tc>
          <w:tcPr>
            <w:tcW w:w="2437" w:type="dxa"/>
            <w:gridSpan w:val="2"/>
            <w:shd w:val="clear" w:color="auto" w:fill="E6E6E6"/>
            <w:tcPrChange w:id="852" w:author="shenhg" w:date="2013-08-29T20:08:00Z">
              <w:tcPr>
                <w:tcW w:w="2437" w:type="dxa"/>
                <w:gridSpan w:val="2"/>
                <w:shd w:val="clear" w:color="auto" w:fill="E6E6E6"/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  <w:tcPrChange w:id="853" w:author="shenhg" w:date="2013-08-29T20:08:00Z">
              <w:tcPr>
                <w:tcW w:w="2443" w:type="dxa"/>
                <w:shd w:val="clear" w:color="auto" w:fill="E6E6E6"/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  <w:tcPrChange w:id="854" w:author="shenhg" w:date="2013-08-29T20:08:00Z">
              <w:tcPr>
                <w:tcW w:w="1212" w:type="dxa"/>
                <w:shd w:val="clear" w:color="auto" w:fill="E6E6E6"/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  <w:tcPrChange w:id="855" w:author="shenhg" w:date="2013-08-29T20:08:00Z">
              <w:tcPr>
                <w:tcW w:w="1129" w:type="dxa"/>
                <w:shd w:val="clear" w:color="auto" w:fill="E6E6E6"/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  <w:tcPrChange w:id="856" w:author="shenhg" w:date="2013-08-29T20:08:00Z">
              <w:tcPr>
                <w:tcW w:w="1418" w:type="dxa"/>
                <w:shd w:val="clear" w:color="auto" w:fill="E6E6E6"/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IN/OUT</w:t>
            </w:r>
          </w:p>
        </w:tc>
      </w:tr>
      <w:tr w:rsidR="001005AE" w:rsidRPr="00BE3104" w:rsidTr="0035380A">
        <w:tc>
          <w:tcPr>
            <w:tcW w:w="2437" w:type="dxa"/>
            <w:gridSpan w:val="2"/>
            <w:tcBorders>
              <w:bottom w:val="single" w:sz="6" w:space="0" w:color="auto"/>
            </w:tcBorders>
            <w:tcPrChange w:id="857" w:author="shenhg" w:date="2013-08-29T20:08:00Z">
              <w:tcPr>
                <w:tcW w:w="2437" w:type="dxa"/>
                <w:gridSpan w:val="2"/>
                <w:tcBorders>
                  <w:bottom w:val="single" w:sz="6" w:space="0" w:color="auto"/>
                </w:tcBorders>
              </w:tcPr>
            </w:tcPrChange>
          </w:tcPr>
          <w:p w:rsidR="001005AE" w:rsidRPr="00BE3104" w:rsidRDefault="001005AE" w:rsidP="00A7410D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subscriber</w:t>
            </w:r>
            <w:r w:rsidR="00A7410D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  <w:tcPrChange w:id="858" w:author="shenhg" w:date="2013-08-29T20:08:00Z">
              <w:tcPr>
                <w:tcW w:w="2443" w:type="dxa"/>
                <w:tcBorders>
                  <w:bottom w:val="single" w:sz="6" w:space="0" w:color="auto"/>
                </w:tcBorders>
              </w:tcPr>
            </w:tcPrChange>
          </w:tcPr>
          <w:p w:rsidR="001005AE" w:rsidRPr="00BE3104" w:rsidRDefault="001005AE" w:rsidP="007A5842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 w:rsidR="007A5842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  <w:tcPrChange w:id="859" w:author="shenhg" w:date="2013-08-29T20:08:00Z">
              <w:tcPr>
                <w:tcW w:w="1212" w:type="dxa"/>
                <w:tcBorders>
                  <w:bottom w:val="single" w:sz="6" w:space="0" w:color="auto"/>
                </w:tcBorders>
              </w:tcPr>
            </w:tcPrChange>
          </w:tcPr>
          <w:p w:rsidR="001005AE" w:rsidRPr="00BE3104" w:rsidRDefault="00A7410D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  <w:tcPrChange w:id="860" w:author="shenhg" w:date="2013-08-29T20:08:00Z">
              <w:tcPr>
                <w:tcW w:w="1129" w:type="dxa"/>
                <w:tcBorders>
                  <w:bottom w:val="single" w:sz="6" w:space="0" w:color="auto"/>
                </w:tcBorders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tcPrChange w:id="861" w:author="shenhg" w:date="2013-08-29T20:08:00Z">
              <w:tcPr>
                <w:tcW w:w="1418" w:type="dxa"/>
                <w:tcBorders>
                  <w:bottom w:val="single" w:sz="6" w:space="0" w:color="auto"/>
                </w:tcBorders>
              </w:tcPr>
            </w:tcPrChange>
          </w:tcPr>
          <w:p w:rsidR="001005AE" w:rsidRPr="00BE3104" w:rsidRDefault="001005AE" w:rsidP="00BE3104">
            <w:r w:rsidRPr="00BE3104">
              <w:rPr>
                <w:rFonts w:hint="eastAsia"/>
              </w:rPr>
              <w:t>IN</w:t>
            </w:r>
          </w:p>
        </w:tc>
      </w:tr>
      <w:tr w:rsidR="007D0A63" w:rsidRPr="00BE3104" w:rsidTr="0035380A">
        <w:tc>
          <w:tcPr>
            <w:tcW w:w="1020" w:type="dxa"/>
            <w:vMerge w:val="restart"/>
            <w:shd w:val="clear" w:color="auto" w:fill="F8F8F8"/>
            <w:tcPrChange w:id="862" w:author="shenhg" w:date="2013-08-29T20:08:00Z">
              <w:tcPr>
                <w:tcW w:w="1020" w:type="dxa"/>
                <w:vMerge w:val="restart"/>
                <w:shd w:val="clear" w:color="auto" w:fill="F8F8F8"/>
              </w:tcPr>
            </w:tcPrChange>
          </w:tcPr>
          <w:p w:rsidR="007D0A63" w:rsidRPr="00BE3104" w:rsidRDefault="007D0A63" w:rsidP="006F78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rodSubscription</w:t>
            </w:r>
          </w:p>
        </w:tc>
        <w:tc>
          <w:tcPr>
            <w:tcW w:w="1417" w:type="dxa"/>
            <w:shd w:val="clear" w:color="auto" w:fill="F8F8F8"/>
            <w:tcPrChange w:id="863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D0A63" w:rsidRPr="00BE3104" w:rsidRDefault="007D0A63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64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D0A63" w:rsidRPr="00BE3104" w:rsidRDefault="007D0A63" w:rsidP="00BE3104">
            <w:r w:rsidRPr="00BE3104">
              <w:rPr>
                <w:rFonts w:hint="eastAsia"/>
              </w:rPr>
              <w:t>产品</w:t>
            </w:r>
            <w:r w:rsidRPr="00BE3104">
              <w:rPr>
                <w:rFonts w:hint="eastAsia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65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D0A63" w:rsidRPr="00BE3104" w:rsidRDefault="007D0A63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66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D0A63" w:rsidRPr="00BE3104" w:rsidRDefault="007D0A6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67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D0A63" w:rsidRPr="00BE3104" w:rsidRDefault="007D0A63" w:rsidP="00BE3104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868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Default="007174B2" w:rsidP="006F7800">
            <w:pPr>
              <w:rPr>
                <w:lang w:eastAsia="zh-CN"/>
              </w:rPr>
            </w:pPr>
          </w:p>
        </w:tc>
        <w:tc>
          <w:tcPr>
            <w:tcW w:w="1417" w:type="dxa"/>
            <w:shd w:val="clear" w:color="auto" w:fill="F8F8F8"/>
            <w:tcPrChange w:id="869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Default="007174B2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prodSubscriptionId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0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产品订购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1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EA23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2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EA23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3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EA23F5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874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875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Pr="00BE3104" w:rsidRDefault="007174B2" w:rsidP="00BE3104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roductName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6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产品名称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7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8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79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880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881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8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订购时间，格式为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83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84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85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886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887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Pr="00BE3104" w:rsidRDefault="007174B2" w:rsidP="00426A79">
            <w:r>
              <w:rPr>
                <w:rFonts w:hint="eastAsia"/>
                <w:lang w:eastAsia="zh-CN"/>
              </w:rPr>
              <w:t>b</w:t>
            </w:r>
            <w:r w:rsidRPr="00BE3104">
              <w:rPr>
                <w:rFonts w:hint="eastAsia"/>
              </w:rPr>
              <w:t>usiValidDate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88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eastAsia="zh-CN"/>
              </w:rPr>
              <w:t>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89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90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91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892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893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Pr="00BE3104" w:rsidRDefault="007174B2" w:rsidP="00426A79">
            <w:r>
              <w:rPr>
                <w:rFonts w:hint="eastAsia"/>
                <w:lang w:eastAsia="zh-CN"/>
              </w:rPr>
              <w:t>b</w:t>
            </w:r>
            <w:r w:rsidRPr="00BE3104">
              <w:rPr>
                <w:rFonts w:hint="eastAsia"/>
              </w:rPr>
              <w:t>usiExpriDate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94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失效时间</w:t>
            </w:r>
            <w:r>
              <w:rPr>
                <w:rFonts w:hint="eastAsia"/>
                <w:lang w:eastAsia="zh-CN"/>
              </w:rPr>
              <w:t>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95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96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897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rPr>
          <w:trHeight w:val="1014"/>
        </w:trPr>
        <w:tc>
          <w:tcPr>
            <w:tcW w:w="1020" w:type="dxa"/>
            <w:vMerge/>
            <w:shd w:val="clear" w:color="auto" w:fill="F8F8F8"/>
            <w:tcPrChange w:id="898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899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stopStatus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0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停机状态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具体见枚举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1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2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3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42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904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905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Pr="00BE3104" w:rsidRDefault="007174B2" w:rsidP="00BE3104">
            <w:r>
              <w:rPr>
                <w:rFonts w:hint="eastAsia"/>
                <w:lang w:eastAsia="zh-CN"/>
              </w:rPr>
              <w:t>l</w:t>
            </w:r>
            <w:r w:rsidRPr="00BE3104">
              <w:rPr>
                <w:rFonts w:hint="eastAsia"/>
              </w:rPr>
              <w:t>imitStatus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6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限额状态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7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8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09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OUT</w:t>
            </w:r>
          </w:p>
        </w:tc>
      </w:tr>
      <w:tr w:rsidR="007174B2" w:rsidRPr="00BE3104" w:rsidTr="0035380A">
        <w:tc>
          <w:tcPr>
            <w:tcW w:w="1020" w:type="dxa"/>
            <w:vMerge/>
            <w:shd w:val="clear" w:color="auto" w:fill="F8F8F8"/>
            <w:tcPrChange w:id="910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7174B2" w:rsidRPr="00BE3104" w:rsidRDefault="007174B2" w:rsidP="00BE3104"/>
        </w:tc>
        <w:tc>
          <w:tcPr>
            <w:tcW w:w="1417" w:type="dxa"/>
            <w:shd w:val="clear" w:color="auto" w:fill="F8F8F8"/>
            <w:tcPrChange w:id="911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7174B2" w:rsidRPr="00BE3104" w:rsidRDefault="007174B2" w:rsidP="00BE3104">
            <w:r>
              <w:rPr>
                <w:rFonts w:hint="eastAsia"/>
                <w:lang w:eastAsia="zh-CN"/>
              </w:rPr>
              <w:t>l</w:t>
            </w:r>
            <w:r w:rsidRPr="00BE3104">
              <w:rPr>
                <w:rFonts w:hint="eastAsia"/>
              </w:rPr>
              <w:t>imitAmount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1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限额金额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单位：分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13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14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915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7174B2" w:rsidRPr="00BE3104" w:rsidRDefault="007174B2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CD7D34" w:rsidTr="0035380A">
        <w:trPr>
          <w:ins w:id="916" w:author="shenhg" w:date="2013-08-29T20:05:00Z"/>
        </w:trPr>
        <w:tc>
          <w:tcPr>
            <w:tcW w:w="1020" w:type="dxa"/>
            <w:vMerge w:val="restart"/>
            <w:shd w:val="clear" w:color="auto" w:fill="F8F8F8"/>
            <w:tcPrChange w:id="917" w:author="shenhg" w:date="2013-08-29T20:08:00Z">
              <w:tcPr>
                <w:tcW w:w="1020" w:type="dxa"/>
                <w:vMerge w:val="restart"/>
                <w:shd w:val="clear" w:color="auto" w:fill="F8F8F8"/>
              </w:tcPr>
            </w:tcPrChange>
          </w:tcPr>
          <w:p w:rsidR="00CD7D34" w:rsidRPr="00CD7D34" w:rsidRDefault="00CD7D34" w:rsidP="00BE3104">
            <w:pPr>
              <w:rPr>
                <w:ins w:id="918" w:author="shenhg" w:date="2013-08-29T20:05:00Z"/>
                <w:lang w:eastAsia="zh-CN"/>
              </w:rPr>
            </w:pPr>
          </w:p>
        </w:tc>
        <w:tc>
          <w:tcPr>
            <w:tcW w:w="1417" w:type="dxa"/>
            <w:shd w:val="clear" w:color="auto" w:fill="F8F8F8"/>
            <w:vAlign w:val="bottom"/>
            <w:tcPrChange w:id="919" w:author="shenhg" w:date="2013-08-29T20:08:00Z">
              <w:tcPr>
                <w:tcW w:w="1417" w:type="dxa"/>
                <w:shd w:val="clear" w:color="auto" w:fill="F8F8F8"/>
                <w:vAlign w:val="bottom"/>
              </w:tcPr>
            </w:tcPrChange>
          </w:tcPr>
          <w:p w:rsidR="00CD7D34" w:rsidRPr="0035380A" w:rsidRDefault="00CD7D34" w:rsidP="00BE3104">
            <w:pPr>
              <w:rPr>
                <w:ins w:id="920" w:author="shenhg" w:date="2013-08-29T20:05:00Z"/>
                <w:lang w:eastAsia="zh-CN"/>
              </w:rPr>
            </w:pPr>
            <w:ins w:id="921" w:author="shenhg" w:date="2013-08-29T20:07:00Z">
              <w:r w:rsidRPr="00CD7D34">
                <w:rPr>
                  <w:rFonts w:ascii="Courier New" w:hAnsi="Courier New" w:cs="Courier New" w:hint="eastAsia"/>
                  <w:color w:val="0000C0"/>
                  <w:sz w:val="20"/>
                  <w:szCs w:val="20"/>
                  <w:highlight w:val="lightGray"/>
                  <w:lang w:eastAsia="zh-CN"/>
                </w:rPr>
                <w:t>r</w:t>
              </w:r>
              <w:r w:rsidRPr="0035380A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</w:rPr>
                <w:t>elativeFlag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2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7F2D93">
            <w:pPr>
              <w:rPr>
                <w:ins w:id="923" w:author="shenhg" w:date="2013-08-29T20:07:00Z"/>
                <w:lang w:eastAsia="zh-CN"/>
              </w:rPr>
            </w:pPr>
            <w:ins w:id="924" w:author="shenhg" w:date="2013-08-29T20:07:00Z">
              <w:r w:rsidRPr="00591E88">
                <w:rPr>
                  <w:rFonts w:hint="eastAsia"/>
                  <w:lang w:eastAsia="zh-CN"/>
                </w:rPr>
                <w:t>定购相对有效时间单位</w:t>
              </w:r>
            </w:ins>
          </w:p>
          <w:p w:rsidR="00CD7D34" w:rsidRPr="00CD7D34" w:rsidRDefault="00CD7D34" w:rsidP="007F2D93">
            <w:pPr>
              <w:rPr>
                <w:ins w:id="925" w:author="shenhg" w:date="2013-08-29T20:07:00Z"/>
                <w:lang w:eastAsia="zh-CN"/>
              </w:rPr>
            </w:pPr>
            <w:ins w:id="926" w:author="shenhg" w:date="2013-08-29T20:07:00Z">
              <w:r w:rsidRPr="00CD7D34">
                <w:rPr>
                  <w:lang w:eastAsia="zh-CN"/>
                </w:rPr>
                <w:t>5—</w:t>
              </w:r>
              <w:r w:rsidRPr="00CD7D34">
                <w:rPr>
                  <w:rFonts w:hint="eastAsia"/>
                  <w:lang w:eastAsia="zh-CN"/>
                </w:rPr>
                <w:t>显示时长限制信息</w:t>
              </w:r>
            </w:ins>
          </w:p>
          <w:p w:rsidR="00CD7D34" w:rsidRPr="00CD7D34" w:rsidRDefault="00CD7D34" w:rsidP="00BE3104">
            <w:pPr>
              <w:rPr>
                <w:ins w:id="927" w:author="shenhg" w:date="2013-08-29T20:05:00Z"/>
                <w:lang w:eastAsia="zh-CN"/>
              </w:rPr>
            </w:pPr>
            <w:ins w:id="928" w:author="shenhg" w:date="2013-08-29T20:07:00Z">
              <w:r w:rsidRPr="00CD7D34">
                <w:rPr>
                  <w:rFonts w:hint="eastAsia"/>
                  <w:lang w:eastAsia="zh-CN"/>
                </w:rPr>
                <w:t>其它数字</w:t>
              </w:r>
              <w:r w:rsidRPr="00CD7D34">
                <w:rPr>
                  <w:lang w:eastAsia="zh-CN"/>
                </w:rPr>
                <w:t>---</w:t>
              </w:r>
              <w:r w:rsidRPr="00CD7D34">
                <w:rPr>
                  <w:rFonts w:hint="eastAsia"/>
                  <w:lang w:eastAsia="zh-CN"/>
                </w:rPr>
                <w:t>无需显示以下四个字段。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29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30" w:author="shenhg" w:date="2013-08-29T20:05:00Z"/>
              </w:rPr>
            </w:pPr>
            <w:ins w:id="931" w:author="shenhg" w:date="2013-08-29T20:07:00Z">
              <w:r w:rsidRPr="00CD7D34">
                <w:rPr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32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33" w:author="shenhg" w:date="2013-08-29T20:05:00Z"/>
              </w:rPr>
            </w:pPr>
            <w:ins w:id="934" w:author="shenhg" w:date="2013-08-29T20:07:00Z">
              <w:r w:rsidRPr="00CD7D34"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35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36" w:author="shenhg" w:date="2013-08-29T20:05:00Z"/>
              </w:rPr>
            </w:pPr>
            <w:ins w:id="937" w:author="shenhg" w:date="2013-08-29T20:07:00Z">
              <w:r w:rsidRPr="00CD7D34">
                <w:rPr>
                  <w:lang w:eastAsia="zh-CN"/>
                </w:rPr>
                <w:t>Out</w:t>
              </w:r>
            </w:ins>
          </w:p>
        </w:tc>
      </w:tr>
      <w:tr w:rsidR="00CD7D34" w:rsidRPr="00CD7D34" w:rsidTr="0035380A">
        <w:trPr>
          <w:ins w:id="938" w:author="shenhg" w:date="2013-08-29T20:07:00Z"/>
        </w:trPr>
        <w:tc>
          <w:tcPr>
            <w:tcW w:w="1020" w:type="dxa"/>
            <w:vMerge/>
            <w:shd w:val="clear" w:color="auto" w:fill="F8F8F8"/>
            <w:tcPrChange w:id="939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CD7D34" w:rsidRDefault="00CD7D34" w:rsidP="00BE3104">
            <w:pPr>
              <w:rPr>
                <w:ins w:id="940" w:author="shenhg" w:date="2013-08-29T20:07:00Z"/>
                <w:lang w:eastAsia="zh-CN"/>
              </w:rPr>
            </w:pPr>
          </w:p>
        </w:tc>
        <w:tc>
          <w:tcPr>
            <w:tcW w:w="1417" w:type="dxa"/>
            <w:shd w:val="clear" w:color="auto" w:fill="F8F8F8"/>
            <w:vAlign w:val="bottom"/>
            <w:tcPrChange w:id="941" w:author="shenhg" w:date="2013-08-29T20:08:00Z">
              <w:tcPr>
                <w:tcW w:w="1417" w:type="dxa"/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42" w:author="shenhg" w:date="2013-08-29T20:07:00Z"/>
                <w:lang w:eastAsia="zh-CN"/>
              </w:rPr>
            </w:pPr>
            <w:ins w:id="943" w:author="shenhg" w:date="2013-08-29T20:07:00Z">
              <w:r w:rsidRPr="00CD7D34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</w:rPr>
                <w:t>limitCycle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44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45" w:author="shenhg" w:date="2013-08-29T20:07:00Z"/>
              </w:rPr>
            </w:pPr>
            <w:ins w:id="946" w:author="shenhg" w:date="2013-08-29T20:07:00Z">
              <w:r w:rsidRPr="00CD7D34">
                <w:rPr>
                  <w:rFonts w:hint="eastAsia"/>
                </w:rPr>
                <w:t>限时周期，</w:t>
              </w:r>
              <w:r w:rsidRPr="00CD7D34">
                <w:t>yyymmdd-yyyymmdd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47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48" w:author="shenhg" w:date="2013-08-29T20:07:00Z"/>
              </w:rPr>
            </w:pPr>
            <w:ins w:id="949" w:author="shenhg" w:date="2013-08-29T20:07:00Z">
              <w:r w:rsidRPr="00CD7D34">
                <w:t>String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50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51" w:author="shenhg" w:date="2013-08-29T20:07:00Z"/>
              </w:rPr>
            </w:pPr>
            <w:ins w:id="952" w:author="shenhg" w:date="2013-08-29T20:07:00Z">
              <w:r w:rsidRPr="00CD7D34"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53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54" w:author="shenhg" w:date="2013-08-29T20:07:00Z"/>
              </w:rPr>
            </w:pPr>
            <w:ins w:id="955" w:author="shenhg" w:date="2013-08-29T20:07:00Z">
              <w:r w:rsidRPr="00CD7D34">
                <w:t>OUT</w:t>
              </w:r>
            </w:ins>
          </w:p>
        </w:tc>
      </w:tr>
      <w:tr w:rsidR="00CD7D34" w:rsidRPr="00CD7D34" w:rsidTr="0035380A">
        <w:trPr>
          <w:ins w:id="956" w:author="shenhg" w:date="2013-08-29T20:06:00Z"/>
        </w:trPr>
        <w:tc>
          <w:tcPr>
            <w:tcW w:w="1020" w:type="dxa"/>
            <w:vMerge/>
            <w:shd w:val="clear" w:color="auto" w:fill="F8F8F8"/>
            <w:tcPrChange w:id="957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CD7D34" w:rsidRDefault="00CD7D34" w:rsidP="00BE3104">
            <w:pPr>
              <w:rPr>
                <w:ins w:id="958" w:author="shenhg" w:date="2013-08-29T20:06:00Z"/>
                <w:lang w:eastAsia="zh-CN"/>
              </w:rPr>
            </w:pPr>
          </w:p>
        </w:tc>
        <w:tc>
          <w:tcPr>
            <w:tcW w:w="1417" w:type="dxa"/>
            <w:shd w:val="clear" w:color="auto" w:fill="F8F8F8"/>
            <w:vAlign w:val="bottom"/>
            <w:tcPrChange w:id="959" w:author="shenhg" w:date="2013-08-29T20:08:00Z">
              <w:tcPr>
                <w:tcW w:w="1417" w:type="dxa"/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60" w:author="shenhg" w:date="2013-08-29T20:06:00Z"/>
                <w:lang w:eastAsia="zh-CN"/>
              </w:rPr>
            </w:pPr>
            <w:ins w:id="961" w:author="shenhg" w:date="2013-08-29T20:07:00Z">
              <w:r w:rsidRPr="00CD7D34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</w:rPr>
                <w:t>totalTime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6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63" w:author="shenhg" w:date="2013-08-29T20:06:00Z"/>
              </w:rPr>
            </w:pPr>
            <w:ins w:id="964" w:author="shenhg" w:date="2013-08-29T20:07:00Z">
              <w:r w:rsidRPr="00CD7D34">
                <w:rPr>
                  <w:rFonts w:hint="eastAsia"/>
                </w:rPr>
                <w:t>限时时长（秒）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65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66" w:author="shenhg" w:date="2013-08-29T20:06:00Z"/>
              </w:rPr>
            </w:pPr>
            <w:ins w:id="967" w:author="shenhg" w:date="2013-08-29T20:07:00Z">
              <w:r w:rsidRPr="00CD7D34"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68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69" w:author="shenhg" w:date="2013-08-29T20:06:00Z"/>
              </w:rPr>
            </w:pPr>
            <w:ins w:id="970" w:author="shenhg" w:date="2013-08-29T20:07:00Z">
              <w:r w:rsidRPr="00CD7D34"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71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72" w:author="shenhg" w:date="2013-08-29T20:06:00Z"/>
              </w:rPr>
            </w:pPr>
            <w:ins w:id="973" w:author="shenhg" w:date="2013-08-29T20:07:00Z">
              <w:r w:rsidRPr="00CD7D34">
                <w:t>OUT</w:t>
              </w:r>
            </w:ins>
          </w:p>
        </w:tc>
      </w:tr>
      <w:tr w:rsidR="00CD7D34" w:rsidRPr="00CD7D34" w:rsidTr="0035380A">
        <w:trPr>
          <w:ins w:id="974" w:author="shenhg" w:date="2013-08-29T20:06:00Z"/>
        </w:trPr>
        <w:tc>
          <w:tcPr>
            <w:tcW w:w="1020" w:type="dxa"/>
            <w:vMerge/>
            <w:shd w:val="clear" w:color="auto" w:fill="F8F8F8"/>
            <w:tcPrChange w:id="975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CD7D34" w:rsidRDefault="00CD7D34" w:rsidP="00BE3104">
            <w:pPr>
              <w:rPr>
                <w:ins w:id="976" w:author="shenhg" w:date="2013-08-29T20:06:00Z"/>
                <w:lang w:eastAsia="zh-CN"/>
              </w:rPr>
            </w:pPr>
          </w:p>
        </w:tc>
        <w:tc>
          <w:tcPr>
            <w:tcW w:w="1417" w:type="dxa"/>
            <w:shd w:val="clear" w:color="auto" w:fill="F8F8F8"/>
            <w:vAlign w:val="bottom"/>
            <w:tcPrChange w:id="977" w:author="shenhg" w:date="2013-08-29T20:08:00Z">
              <w:tcPr>
                <w:tcW w:w="1417" w:type="dxa"/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78" w:author="shenhg" w:date="2013-08-29T20:06:00Z"/>
                <w:lang w:eastAsia="zh-CN"/>
              </w:rPr>
            </w:pPr>
            <w:ins w:id="979" w:author="shenhg" w:date="2013-08-29T20:07:00Z">
              <w:r w:rsidRPr="00CD7D34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</w:rPr>
                <w:t>curUsageTime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80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81" w:author="shenhg" w:date="2013-08-29T20:06:00Z"/>
                <w:lang w:eastAsia="zh-CN"/>
              </w:rPr>
            </w:pPr>
            <w:ins w:id="982" w:author="shenhg" w:date="2013-08-29T20:07:00Z">
              <w:r w:rsidRPr="00CD7D34">
                <w:rPr>
                  <w:rFonts w:hint="eastAsia"/>
                  <w:lang w:eastAsia="zh-CN"/>
                </w:rPr>
                <w:t>当前累计使用时长（秒）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83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84" w:author="shenhg" w:date="2013-08-29T20:06:00Z"/>
              </w:rPr>
            </w:pPr>
            <w:ins w:id="985" w:author="shenhg" w:date="2013-08-29T20:07:00Z">
              <w:r w:rsidRPr="00CD7D34"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86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87" w:author="shenhg" w:date="2013-08-29T20:06:00Z"/>
              </w:rPr>
            </w:pPr>
            <w:ins w:id="988" w:author="shenhg" w:date="2013-08-29T20:07:00Z">
              <w:r w:rsidRPr="00CD7D34"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89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90" w:author="shenhg" w:date="2013-08-29T20:06:00Z"/>
              </w:rPr>
            </w:pPr>
            <w:ins w:id="991" w:author="shenhg" w:date="2013-08-29T20:07:00Z">
              <w:r w:rsidRPr="00CD7D34">
                <w:t>OUT</w:t>
              </w:r>
            </w:ins>
          </w:p>
        </w:tc>
      </w:tr>
      <w:tr w:rsidR="00CD7D34" w:rsidRPr="00CD7D34" w:rsidTr="0035380A">
        <w:trPr>
          <w:ins w:id="992" w:author="shenhg" w:date="2013-08-29T20:06:00Z"/>
        </w:trPr>
        <w:tc>
          <w:tcPr>
            <w:tcW w:w="1020" w:type="dxa"/>
            <w:vMerge/>
            <w:shd w:val="clear" w:color="auto" w:fill="F8F8F8"/>
            <w:tcPrChange w:id="993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CD7D34" w:rsidRDefault="00CD7D34" w:rsidP="00BE3104">
            <w:pPr>
              <w:rPr>
                <w:ins w:id="994" w:author="shenhg" w:date="2013-08-29T20:06:00Z"/>
                <w:lang w:eastAsia="zh-CN"/>
              </w:rPr>
            </w:pPr>
          </w:p>
        </w:tc>
        <w:tc>
          <w:tcPr>
            <w:tcW w:w="1417" w:type="dxa"/>
            <w:shd w:val="clear" w:color="auto" w:fill="F8F8F8"/>
            <w:vAlign w:val="bottom"/>
            <w:tcPrChange w:id="995" w:author="shenhg" w:date="2013-08-29T20:08:00Z">
              <w:tcPr>
                <w:tcW w:w="1417" w:type="dxa"/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96" w:author="shenhg" w:date="2013-08-29T20:06:00Z"/>
                <w:lang w:eastAsia="zh-CN"/>
              </w:rPr>
            </w:pPr>
            <w:ins w:id="997" w:author="shenhg" w:date="2013-08-29T20:07:00Z">
              <w:r w:rsidRPr="00CD7D34">
                <w:rPr>
                  <w:rFonts w:ascii="Courier New" w:hAnsi="Courier New" w:cs="Courier New"/>
                  <w:color w:val="0000C0"/>
                  <w:sz w:val="20"/>
                  <w:szCs w:val="20"/>
                  <w:highlight w:val="lightGray"/>
                </w:rPr>
                <w:t>canUseTime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998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999" w:author="shenhg" w:date="2013-08-29T20:06:00Z"/>
              </w:rPr>
            </w:pPr>
            <w:ins w:id="1000" w:author="shenhg" w:date="2013-08-29T20:07:00Z">
              <w:r w:rsidRPr="00CD7D34">
                <w:rPr>
                  <w:rFonts w:hint="eastAsia"/>
                </w:rPr>
                <w:t>可用时长（秒）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1001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1002" w:author="shenhg" w:date="2013-08-29T20:06:00Z"/>
              </w:rPr>
            </w:pPr>
            <w:ins w:id="1003" w:author="shenhg" w:date="2013-08-29T20:07:00Z">
              <w:r w:rsidRPr="00CD7D34"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1004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1005" w:author="shenhg" w:date="2013-08-29T20:06:00Z"/>
              </w:rPr>
            </w:pPr>
            <w:ins w:id="1006" w:author="shenhg" w:date="2013-08-29T20:07:00Z">
              <w:r w:rsidRPr="00CD7D34">
                <w:rPr>
                  <w:rFonts w:hint="eastAsia"/>
                </w:rPr>
                <w:t>是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bottom"/>
            <w:tcPrChange w:id="1007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  <w:vAlign w:val="bottom"/>
              </w:tcPr>
            </w:tcPrChange>
          </w:tcPr>
          <w:p w:rsidR="00CD7D34" w:rsidRPr="00CD7D34" w:rsidRDefault="00CD7D34" w:rsidP="00BE3104">
            <w:pPr>
              <w:rPr>
                <w:ins w:id="1008" w:author="shenhg" w:date="2013-08-29T20:06:00Z"/>
              </w:rPr>
            </w:pPr>
            <w:ins w:id="1009" w:author="shenhg" w:date="2013-08-29T20:07:00Z">
              <w:r w:rsidRPr="00CD7D34">
                <w:t>OUT</w:t>
              </w:r>
            </w:ins>
          </w:p>
        </w:tc>
      </w:tr>
      <w:tr w:rsidR="00CD7D34" w:rsidRPr="00BE3104" w:rsidTr="0035380A">
        <w:tc>
          <w:tcPr>
            <w:tcW w:w="1020" w:type="dxa"/>
            <w:vMerge w:val="restart"/>
            <w:shd w:val="clear" w:color="auto" w:fill="F8F8F8"/>
            <w:tcPrChange w:id="1010" w:author="shenhg" w:date="2013-08-29T20:08:00Z">
              <w:tcPr>
                <w:tcW w:w="1020" w:type="dxa"/>
                <w:vMerge w:val="restart"/>
                <w:shd w:val="clear" w:color="auto" w:fill="F8F8F8"/>
              </w:tcPr>
            </w:tcPrChange>
          </w:tcPr>
          <w:p w:rsidR="00CD7D34" w:rsidRPr="00BE3104" w:rsidRDefault="00CD7D34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</w:t>
            </w:r>
            <w:r w:rsidRPr="00BE3104">
              <w:rPr>
                <w:rFonts w:hint="eastAsia"/>
              </w:rPr>
              <w:t>Subscription</w:t>
            </w:r>
          </w:p>
        </w:tc>
        <w:tc>
          <w:tcPr>
            <w:tcW w:w="1417" w:type="dxa"/>
            <w:shd w:val="clear" w:color="auto" w:fill="F8F8F8"/>
            <w:tcPrChange w:id="1011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CD7D34" w:rsidRDefault="00CD7D34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1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13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14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EA23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15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EA23F5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1020" w:type="dxa"/>
            <w:vMerge/>
            <w:shd w:val="clear" w:color="auto" w:fill="F8F8F8"/>
            <w:tcPrChange w:id="1016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BE3104" w:rsidRDefault="00CD7D34" w:rsidP="00BE3104"/>
        </w:tc>
        <w:tc>
          <w:tcPr>
            <w:tcW w:w="1417" w:type="dxa"/>
            <w:shd w:val="clear" w:color="auto" w:fill="F8F8F8"/>
            <w:tcPrChange w:id="1017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promSubscriptionId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18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促销订购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19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20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21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1020" w:type="dxa"/>
            <w:vMerge/>
            <w:shd w:val="clear" w:color="auto" w:fill="F8F8F8"/>
            <w:tcPrChange w:id="1022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BE3104" w:rsidRDefault="00CD7D34" w:rsidP="00BE3104"/>
        </w:tc>
        <w:tc>
          <w:tcPr>
            <w:tcW w:w="1417" w:type="dxa"/>
            <w:shd w:val="clear" w:color="auto" w:fill="F8F8F8"/>
            <w:tcPrChange w:id="1023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24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25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26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27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1020" w:type="dxa"/>
            <w:vMerge/>
            <w:shd w:val="clear" w:color="auto" w:fill="F8F8F8"/>
            <w:tcPrChange w:id="1028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BE3104" w:rsidRDefault="00CD7D34" w:rsidP="00BE3104"/>
        </w:tc>
        <w:tc>
          <w:tcPr>
            <w:tcW w:w="1417" w:type="dxa"/>
            <w:shd w:val="clear" w:color="auto" w:fill="F8F8F8"/>
            <w:tcPrChange w:id="1029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promBusiValidDate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0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促销生效时间，格式为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1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2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3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1020" w:type="dxa"/>
            <w:vMerge/>
            <w:shd w:val="clear" w:color="auto" w:fill="F8F8F8"/>
            <w:tcPrChange w:id="1034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BE3104" w:rsidRDefault="00CD7D34" w:rsidP="00BE3104"/>
        </w:tc>
        <w:tc>
          <w:tcPr>
            <w:tcW w:w="1417" w:type="dxa"/>
            <w:shd w:val="clear" w:color="auto" w:fill="F8F8F8"/>
            <w:tcPrChange w:id="1035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promBusiExpirDate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6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促销失效时间，格式为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7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8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39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1020" w:type="dxa"/>
            <w:vMerge/>
            <w:shd w:val="clear" w:color="auto" w:fill="F8F8F8"/>
            <w:tcPrChange w:id="1040" w:author="shenhg" w:date="2013-08-29T20:08:00Z">
              <w:tcPr>
                <w:tcW w:w="1020" w:type="dxa"/>
                <w:vMerge/>
                <w:shd w:val="clear" w:color="auto" w:fill="F8F8F8"/>
              </w:tcPr>
            </w:tcPrChange>
          </w:tcPr>
          <w:p w:rsidR="00CD7D34" w:rsidRPr="00BE3104" w:rsidRDefault="00CD7D34" w:rsidP="00BE3104"/>
        </w:tc>
        <w:tc>
          <w:tcPr>
            <w:tcW w:w="1417" w:type="dxa"/>
            <w:shd w:val="clear" w:color="auto" w:fill="F8F8F8"/>
            <w:tcPrChange w:id="1041" w:author="shenhg" w:date="2013-08-29T20:08:00Z">
              <w:tcPr>
                <w:tcW w:w="1417" w:type="dxa"/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promCreateDate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Default="00CD7D34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促销订购时间，格式为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3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4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5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  <w:tcPrChange w:id="1046" w:author="shenhg" w:date="2013-08-29T20:08:00Z">
              <w:tcPr>
                <w:tcW w:w="2437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7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8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49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50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  <w:tr w:rsidR="00CD7D34" w:rsidRPr="00BE3104" w:rsidTr="0035380A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  <w:tcPrChange w:id="1051" w:author="shenhg" w:date="2013-08-29T20:08:00Z">
              <w:tcPr>
                <w:tcW w:w="2437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52" w:author="shenhg" w:date="2013-08-29T20:08:00Z">
              <w:tcPr>
                <w:tcW w:w="2443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53" w:author="shenhg" w:date="2013-08-29T20:08:00Z">
              <w:tcPr>
                <w:tcW w:w="1212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54" w:author="shenhg" w:date="2013-08-29T20:08:00Z">
              <w:tcPr>
                <w:tcW w:w="1129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055" w:author="shenhg" w:date="2013-08-29T20:08:00Z">
              <w:tcPr>
                <w:tcW w:w="141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D7D34" w:rsidRPr="00BE3104" w:rsidRDefault="00CD7D34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674B5B" w:rsidRPr="00CE121C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56" w:name="_Toc345337082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056"/>
    </w:p>
    <w:p w:rsidR="00A44E07" w:rsidRPr="00BE3104" w:rsidRDefault="00EF107C" w:rsidP="00BE3104">
      <w:r>
        <w:rPr>
          <w:rFonts w:hint="eastAsia"/>
        </w:rPr>
        <w:t>system-no = 15</w:t>
      </w:r>
      <w:r w:rsidR="00A44E07" w:rsidRPr="00BE3104">
        <w:rPr>
          <w:rFonts w:hint="eastAsia"/>
        </w:rPr>
        <w:t xml:space="preserve"> </w:t>
      </w:r>
    </w:p>
    <w:p w:rsidR="00A44E07" w:rsidRPr="00BE3104" w:rsidRDefault="00A44E07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9153B5">
        <w:rPr>
          <w:rFonts w:hint="eastAsia"/>
          <w:lang w:eastAsia="zh-CN"/>
        </w:rPr>
        <w:t>1515</w:t>
      </w:r>
    </w:p>
    <w:p w:rsidR="00A44E07" w:rsidRPr="00BE3104" w:rsidRDefault="00A44E07" w:rsidP="00BE3104"/>
    <w:p w:rsidR="00A44E07" w:rsidRPr="00BE3104" w:rsidRDefault="00A44E07" w:rsidP="00BE3104">
      <w:r w:rsidRPr="00BE3104">
        <w:rPr>
          <w:rFonts w:hint="eastAsia"/>
        </w:rPr>
        <w:t>请求内容：</w:t>
      </w:r>
    </w:p>
    <w:p w:rsidR="00867772" w:rsidRDefault="00867772" w:rsidP="00867772">
      <w:r>
        <w:lastRenderedPageBreak/>
        <w:t>&lt;oss-request&gt;</w:t>
      </w:r>
    </w:p>
    <w:p w:rsidR="00867772" w:rsidRDefault="00867772" w:rsidP="00867772">
      <w:r>
        <w:tab/>
        <w:t>&lt;property name="subscriberId" value="</w:t>
      </w:r>
      <w:r w:rsidRPr="004A4C67">
        <w:t>79871703</w:t>
      </w:r>
      <w:r>
        <w:t>"/&gt;</w:t>
      </w:r>
    </w:p>
    <w:p w:rsidR="00A44E07" w:rsidRPr="00BE3104" w:rsidRDefault="00867772" w:rsidP="00867772">
      <w:r>
        <w:t>&lt;/oss-request&gt;</w:t>
      </w:r>
    </w:p>
    <w:p w:rsidR="00A44E07" w:rsidRDefault="00A44E07" w:rsidP="00BE3104">
      <w:pPr>
        <w:rPr>
          <w:lang w:eastAsia="zh-CN"/>
        </w:rPr>
      </w:pPr>
      <w:r w:rsidRPr="00BE3104">
        <w:rPr>
          <w:rFonts w:hint="eastAsia"/>
        </w:rPr>
        <w:t>输出参数：</w:t>
      </w:r>
    </w:p>
    <w:p w:rsidR="00967FFB" w:rsidRPr="00BE3104" w:rsidRDefault="00967FFB" w:rsidP="00967FFB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967FFB" w:rsidRPr="00BE3104" w:rsidRDefault="00967FFB" w:rsidP="00967FFB"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>
        <w:rPr>
          <w:rFonts w:hint="eastAsia"/>
          <w:lang w:eastAsia="zh-CN"/>
        </w:rPr>
        <w:t>订购查询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967FFB" w:rsidRDefault="00967FFB" w:rsidP="00967FFB">
      <w:pPr>
        <w:rPr>
          <w:lang w:eastAsia="zh-CN"/>
        </w:rPr>
      </w:pPr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rodSubscription</w:t>
      </w:r>
      <w:r>
        <w:rPr>
          <w:rFonts w:hint="eastAsia"/>
          <w:lang w:eastAsia="zh-CN"/>
        </w:rPr>
        <w:t xml:space="preserve"> prodSubscriptionId=""</w:t>
      </w:r>
      <w:r w:rsidRPr="00BE3104">
        <w:t xml:space="preserve">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roductId ="" </w:t>
      </w:r>
    </w:p>
    <w:p w:rsidR="00967FFB" w:rsidRDefault="00967FFB" w:rsidP="00967FF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p</w:t>
      </w:r>
      <w:r w:rsidRPr="00BE3104">
        <w:rPr>
          <w:rFonts w:hint="eastAsia"/>
        </w:rPr>
        <w:t xml:space="preserve">roductName ="" </w:t>
      </w:r>
      <w:r>
        <w:rPr>
          <w:rFonts w:hint="eastAsia"/>
          <w:lang w:eastAsia="zh-CN"/>
        </w:rPr>
        <w:t>b</w:t>
      </w:r>
      <w:r w:rsidRPr="00BE3104">
        <w:rPr>
          <w:rFonts w:hint="eastAsia"/>
        </w:rPr>
        <w:t>usiValidDate =""</w:t>
      </w:r>
      <w:r>
        <w:rPr>
          <w:rFonts w:hint="eastAsia"/>
          <w:lang w:eastAsia="zh-CN"/>
        </w:rPr>
        <w:t xml:space="preserve"> b</w:t>
      </w:r>
      <w:r w:rsidRPr="00BE3104">
        <w:rPr>
          <w:rFonts w:hint="eastAsia"/>
        </w:rPr>
        <w:t xml:space="preserve">usiExpriDate ="" </w:t>
      </w:r>
      <w:r>
        <w:rPr>
          <w:rFonts w:hint="eastAsia"/>
          <w:lang w:eastAsia="zh-CN"/>
        </w:rPr>
        <w:t>s</w:t>
      </w:r>
      <w:r w:rsidRPr="00BE3104">
        <w:rPr>
          <w:rFonts w:hint="eastAsia"/>
        </w:rPr>
        <w:t xml:space="preserve">tatus ="" </w:t>
      </w:r>
    </w:p>
    <w:p w:rsidR="00B93B21" w:rsidRDefault="00967FFB" w:rsidP="00967FFB">
      <w:pPr>
        <w:rPr>
          <w:ins w:id="1057" w:author="shenhg" w:date="2013-08-29T20:15:00Z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</w:t>
      </w:r>
      <w:r w:rsidRPr="00BE3104">
        <w:rPr>
          <w:rFonts w:hint="eastAsia"/>
        </w:rPr>
        <w:t xml:space="preserve">imitStatus ="" </w:t>
      </w:r>
      <w:r>
        <w:rPr>
          <w:rFonts w:hint="eastAsia"/>
          <w:lang w:eastAsia="zh-CN"/>
        </w:rPr>
        <w:t>l</w:t>
      </w:r>
      <w:r w:rsidRPr="00BE3104">
        <w:rPr>
          <w:rFonts w:hint="eastAsia"/>
        </w:rPr>
        <w:t>imitAmount =""</w:t>
      </w:r>
      <w:r>
        <w:rPr>
          <w:rFonts w:hint="eastAsia"/>
          <w:lang w:eastAsia="zh-CN"/>
        </w:rPr>
        <w:t>stopStatus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="" createDate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=""</w:t>
      </w:r>
    </w:p>
    <w:p w:rsidR="00B93B21" w:rsidRDefault="00B93B21" w:rsidP="00B93B21">
      <w:pPr>
        <w:ind w:left="420" w:firstLine="420"/>
        <w:rPr>
          <w:ins w:id="1058" w:author="shenhg" w:date="2013-08-29T20:15:00Z"/>
          <w:rFonts w:ascii="Courier New" w:hAnsi="Courier New" w:cs="Courier New"/>
          <w:color w:val="0000C0"/>
          <w:sz w:val="20"/>
          <w:szCs w:val="20"/>
          <w:lang w:eastAsia="zh-CN"/>
        </w:rPr>
      </w:pPr>
      <w:ins w:id="1059" w:author="shenhg" w:date="2013-08-29T20:15:00Z">
        <w:r w:rsidRPr="00591E88"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  <w:lang w:eastAsia="zh-CN"/>
          </w:rPr>
          <w:t>r</w:t>
        </w:r>
        <w:r w:rsidRPr="00591E88"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elativeFlag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0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</w:ins>
    </w:p>
    <w:p w:rsidR="00B93B21" w:rsidRPr="00FA10EF" w:rsidRDefault="00B93B21" w:rsidP="00B93B21">
      <w:pPr>
        <w:ind w:left="420" w:firstLine="420"/>
        <w:rPr>
          <w:ins w:id="1060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61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limitCycle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””</w:t>
        </w:r>
      </w:ins>
    </w:p>
    <w:p w:rsidR="00B93B21" w:rsidRPr="00FA10EF" w:rsidRDefault="00B93B21" w:rsidP="00B93B21">
      <w:pPr>
        <w:ind w:left="420" w:firstLine="420"/>
        <w:rPr>
          <w:ins w:id="1062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63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totalTime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B93B21" w:rsidRPr="00FA10EF" w:rsidRDefault="00B93B21" w:rsidP="00B93B21">
      <w:pPr>
        <w:ind w:left="420" w:firstLine="420"/>
        <w:rPr>
          <w:ins w:id="1064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65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curUsageTime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B93B21" w:rsidRPr="00FA10EF" w:rsidRDefault="00B93B21" w:rsidP="00B93B21">
      <w:pPr>
        <w:ind w:left="420" w:firstLine="420"/>
        <w:rPr>
          <w:ins w:id="1066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67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canUseTime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000000" w:rsidRDefault="00B93B21">
      <w:pPr>
        <w:ind w:firstLineChars="400" w:firstLine="800"/>
        <w:rPr>
          <w:lang w:eastAsia="zh-CN"/>
        </w:rPr>
        <w:pPrChange w:id="1068" w:author="shenhg" w:date="2013-08-29T20:15:00Z">
          <w:pPr/>
        </w:pPrChange>
      </w:pPr>
      <w:ins w:id="1069" w:author="shenhg" w:date="2013-08-29T20:15:00Z">
        <w:r w:rsidRPr="00B93B21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stopStatus</w:t>
        </w:r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=</w:t>
        </w:r>
        <w:r w:rsidRPr="00B93B21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””</w:t>
        </w:r>
      </w:ins>
      <w:r w:rsidR="00967FFB" w:rsidRPr="00BE3104">
        <w:rPr>
          <w:rFonts w:hint="eastAsia"/>
        </w:rPr>
        <w:t>/&gt;</w:t>
      </w:r>
    </w:p>
    <w:p w:rsidR="00967FFB" w:rsidRDefault="00967FFB" w:rsidP="00967FFB">
      <w:pPr>
        <w:rPr>
          <w:lang w:eastAsia="zh-CN"/>
        </w:rPr>
      </w:pPr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rodSubscription</w:t>
      </w:r>
      <w:r>
        <w:rPr>
          <w:rFonts w:hint="eastAsia"/>
          <w:lang w:eastAsia="zh-CN"/>
        </w:rPr>
        <w:t xml:space="preserve"> prodSubscriptionId=""</w:t>
      </w:r>
      <w:r w:rsidRPr="00BE3104">
        <w:t xml:space="preserve">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roductId ="" </w:t>
      </w:r>
    </w:p>
    <w:p w:rsidR="00967FFB" w:rsidRDefault="00967FFB" w:rsidP="00967FF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p</w:t>
      </w:r>
      <w:r w:rsidRPr="00BE3104">
        <w:rPr>
          <w:rFonts w:hint="eastAsia"/>
        </w:rPr>
        <w:t xml:space="preserve">roductName ="" </w:t>
      </w:r>
      <w:r>
        <w:rPr>
          <w:rFonts w:hint="eastAsia"/>
          <w:lang w:eastAsia="zh-CN"/>
        </w:rPr>
        <w:t>b</w:t>
      </w:r>
      <w:r w:rsidRPr="00BE3104">
        <w:rPr>
          <w:rFonts w:hint="eastAsia"/>
        </w:rPr>
        <w:t>usiValidDate =""</w:t>
      </w:r>
      <w:r>
        <w:rPr>
          <w:rFonts w:hint="eastAsia"/>
          <w:lang w:eastAsia="zh-CN"/>
        </w:rPr>
        <w:t xml:space="preserve"> b</w:t>
      </w:r>
      <w:r w:rsidRPr="00BE3104">
        <w:rPr>
          <w:rFonts w:hint="eastAsia"/>
        </w:rPr>
        <w:t xml:space="preserve">usiExpriDate ="" </w:t>
      </w:r>
      <w:r>
        <w:rPr>
          <w:rFonts w:hint="eastAsia"/>
          <w:lang w:eastAsia="zh-CN"/>
        </w:rPr>
        <w:t>s</w:t>
      </w:r>
      <w:r w:rsidRPr="00BE3104">
        <w:rPr>
          <w:rFonts w:hint="eastAsia"/>
        </w:rPr>
        <w:t xml:space="preserve">tatus ="" </w:t>
      </w:r>
    </w:p>
    <w:p w:rsidR="00B93B21" w:rsidRDefault="00967FFB" w:rsidP="00967FFB">
      <w:pPr>
        <w:rPr>
          <w:ins w:id="1070" w:author="shenhg" w:date="2013-08-29T20:15:00Z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</w:t>
      </w:r>
      <w:r w:rsidRPr="00BE3104">
        <w:rPr>
          <w:rFonts w:hint="eastAsia"/>
        </w:rPr>
        <w:t xml:space="preserve">imitStatus ="" </w:t>
      </w:r>
      <w:r>
        <w:rPr>
          <w:rFonts w:hint="eastAsia"/>
          <w:lang w:eastAsia="zh-CN"/>
        </w:rPr>
        <w:t>l</w:t>
      </w:r>
      <w:r w:rsidRPr="00BE3104">
        <w:rPr>
          <w:rFonts w:hint="eastAsia"/>
        </w:rPr>
        <w:t>imitAmount =""</w:t>
      </w:r>
      <w:r>
        <w:rPr>
          <w:rFonts w:hint="eastAsia"/>
          <w:lang w:eastAsia="zh-CN"/>
        </w:rPr>
        <w:t>stopStatus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="" createDate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=""</w:t>
      </w:r>
    </w:p>
    <w:p w:rsidR="00B93B21" w:rsidRDefault="00B93B21" w:rsidP="00B93B21">
      <w:pPr>
        <w:ind w:left="420" w:firstLine="420"/>
        <w:rPr>
          <w:ins w:id="1071" w:author="shenhg" w:date="2013-08-29T20:15:00Z"/>
          <w:rFonts w:ascii="Courier New" w:hAnsi="Courier New" w:cs="Courier New"/>
          <w:color w:val="0000C0"/>
          <w:sz w:val="20"/>
          <w:szCs w:val="20"/>
          <w:lang w:eastAsia="zh-CN"/>
        </w:rPr>
      </w:pPr>
      <w:ins w:id="1072" w:author="shenhg" w:date="2013-08-29T20:15:00Z">
        <w:r w:rsidRPr="00591E88">
          <w:rPr>
            <w:rFonts w:ascii="Courier New" w:hAnsi="Courier New" w:cs="Courier New" w:hint="eastAsia"/>
            <w:color w:val="0000C0"/>
            <w:sz w:val="20"/>
            <w:szCs w:val="20"/>
            <w:highlight w:val="lightGray"/>
            <w:lang w:eastAsia="zh-CN"/>
          </w:rPr>
          <w:t>r</w:t>
        </w:r>
        <w:r w:rsidRPr="00591E88">
          <w:rPr>
            <w:rFonts w:ascii="Courier New" w:hAnsi="Courier New" w:cs="Courier New"/>
            <w:color w:val="0000C0"/>
            <w:sz w:val="20"/>
            <w:szCs w:val="20"/>
            <w:highlight w:val="lightGray"/>
          </w:rPr>
          <w:t>elativeFlag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=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  <w:r>
          <w:rPr>
            <w:rFonts w:ascii="Courier New" w:hAnsi="Courier New" w:cs="Courier New" w:hint="eastAsia"/>
            <w:color w:val="0000C0"/>
            <w:sz w:val="20"/>
            <w:szCs w:val="20"/>
            <w:lang w:eastAsia="zh-CN"/>
          </w:rPr>
          <w:t>5</w:t>
        </w:r>
        <w:r>
          <w:rPr>
            <w:rFonts w:ascii="Courier New" w:hAnsi="Courier New" w:cs="Courier New"/>
            <w:color w:val="0000C0"/>
            <w:sz w:val="20"/>
            <w:szCs w:val="20"/>
            <w:lang w:eastAsia="zh-CN"/>
          </w:rPr>
          <w:t>’</w:t>
        </w:r>
      </w:ins>
    </w:p>
    <w:p w:rsidR="00B93B21" w:rsidRPr="00FA10EF" w:rsidRDefault="00B93B21" w:rsidP="00B93B21">
      <w:pPr>
        <w:ind w:left="420" w:firstLine="420"/>
        <w:rPr>
          <w:ins w:id="1073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74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limitCycle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””</w:t>
        </w:r>
      </w:ins>
    </w:p>
    <w:p w:rsidR="00B93B21" w:rsidRPr="00FA10EF" w:rsidRDefault="00B93B21" w:rsidP="00B93B21">
      <w:pPr>
        <w:ind w:left="420" w:firstLine="420"/>
        <w:rPr>
          <w:ins w:id="1075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76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totalTime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B93B21" w:rsidRPr="00FA10EF" w:rsidRDefault="00B93B21" w:rsidP="00B93B21">
      <w:pPr>
        <w:ind w:left="420" w:firstLine="420"/>
        <w:rPr>
          <w:ins w:id="1077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78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curUsageTime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B93B21" w:rsidRPr="00FA10EF" w:rsidRDefault="00B93B21" w:rsidP="00B93B21">
      <w:pPr>
        <w:ind w:left="420" w:firstLine="420"/>
        <w:rPr>
          <w:ins w:id="1079" w:author="shenhg" w:date="2013-08-29T20:15:00Z"/>
          <w:rFonts w:ascii="Courier New" w:hAnsi="Courier New" w:cs="Courier New"/>
          <w:color w:val="FF0000"/>
          <w:sz w:val="20"/>
          <w:szCs w:val="20"/>
        </w:rPr>
      </w:pPr>
      <w:ins w:id="1080" w:author="shenhg" w:date="2013-08-29T20:15:00Z"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canUseTime</w:t>
        </w:r>
        <w:r w:rsidRPr="00FA10EF">
          <w:rPr>
            <w:rFonts w:ascii="Courier New" w:hAnsi="Courier New" w:cs="Courier New" w:hint="eastAsia"/>
            <w:color w:val="FF0000"/>
            <w:sz w:val="20"/>
            <w:szCs w:val="20"/>
          </w:rPr>
          <w:t>=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  <w:r>
          <w:rPr>
            <w:rFonts w:ascii="Courier New" w:hAnsi="Courier New" w:cs="Courier New" w:hint="eastAsia"/>
            <w:color w:val="FF0000"/>
            <w:sz w:val="20"/>
            <w:szCs w:val="20"/>
          </w:rPr>
          <w:t>720000</w:t>
        </w:r>
        <w:r w:rsidRPr="00FA10EF">
          <w:rPr>
            <w:rFonts w:ascii="Courier New" w:hAnsi="Courier New" w:cs="Courier New"/>
            <w:color w:val="FF0000"/>
            <w:sz w:val="20"/>
            <w:szCs w:val="20"/>
          </w:rPr>
          <w:t>”</w:t>
        </w:r>
      </w:ins>
    </w:p>
    <w:p w:rsidR="00000000" w:rsidRDefault="00B93B21">
      <w:pPr>
        <w:ind w:firstLineChars="400" w:firstLine="800"/>
        <w:rPr>
          <w:lang w:eastAsia="zh-CN"/>
        </w:rPr>
        <w:pPrChange w:id="1081" w:author="shenhg" w:date="2013-08-29T20:15:00Z">
          <w:pPr/>
        </w:pPrChange>
      </w:pPr>
      <w:ins w:id="1082" w:author="shenhg" w:date="2013-08-29T20:15:00Z">
        <w:r w:rsidRPr="00B93B21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stopStatus</w:t>
        </w:r>
        <w:r w:rsidRPr="00B93B21">
          <w:rPr>
            <w:rFonts w:ascii="Courier New" w:hAnsi="Courier New" w:cs="Courier New" w:hint="eastAsia"/>
            <w:color w:val="FF0000"/>
            <w:sz w:val="20"/>
            <w:szCs w:val="20"/>
            <w:highlight w:val="lightGray"/>
          </w:rPr>
          <w:t>=</w:t>
        </w:r>
        <w:r w:rsidRPr="00B93B21">
          <w:rPr>
            <w:rFonts w:ascii="Courier New" w:hAnsi="Courier New" w:cs="Courier New"/>
            <w:color w:val="FF0000"/>
            <w:sz w:val="20"/>
            <w:szCs w:val="20"/>
            <w:highlight w:val="lightGray"/>
          </w:rPr>
          <w:t>””</w:t>
        </w:r>
      </w:ins>
      <w:r w:rsidR="00967FFB" w:rsidRPr="00BE3104">
        <w:rPr>
          <w:rFonts w:hint="eastAsia"/>
        </w:rPr>
        <w:t>/&gt;</w:t>
      </w:r>
    </w:p>
    <w:p w:rsidR="00967FFB" w:rsidRDefault="00967FFB" w:rsidP="00967FFB">
      <w:pPr>
        <w:rPr>
          <w:lang w:eastAsia="zh-CN"/>
        </w:rPr>
      </w:pPr>
      <w:r>
        <w:rPr>
          <w:rFonts w:hint="eastAsia"/>
          <w:lang w:eastAsia="zh-CN"/>
        </w:rPr>
        <w:tab/>
        <w:t>&lt;prom</w:t>
      </w:r>
      <w:r w:rsidRPr="00BE3104">
        <w:rPr>
          <w:rFonts w:hint="eastAsia"/>
        </w:rPr>
        <w:t>Subscription</w:t>
      </w:r>
      <w:r>
        <w:rPr>
          <w:rFonts w:hint="eastAsia"/>
          <w:lang w:eastAsia="zh-CN"/>
        </w:rPr>
        <w:t xml:space="preserve"> promSubscriptionId="" promId="" promName="" </w:t>
      </w:r>
    </w:p>
    <w:p w:rsidR="00967FFB" w:rsidRPr="00BE3104" w:rsidRDefault="00967FFB" w:rsidP="00967FF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587F29">
        <w:rPr>
          <w:rFonts w:hint="eastAsia"/>
          <w:lang w:eastAsia="zh-CN"/>
        </w:rPr>
        <w:t>promBusiValidDate</w:t>
      </w:r>
      <w:r>
        <w:rPr>
          <w:rFonts w:hint="eastAsia"/>
          <w:lang w:eastAsia="zh-CN"/>
        </w:rPr>
        <w:t xml:space="preserve">="" </w:t>
      </w:r>
      <w:r w:rsidR="00587F29">
        <w:rPr>
          <w:rFonts w:hint="eastAsia"/>
          <w:lang w:eastAsia="zh-CN"/>
        </w:rPr>
        <w:t>promBusiExpirDate</w:t>
      </w:r>
      <w:r>
        <w:rPr>
          <w:rFonts w:hint="eastAsia"/>
          <w:lang w:eastAsia="zh-CN"/>
        </w:rPr>
        <w:t xml:space="preserve">="" </w:t>
      </w:r>
      <w:r w:rsidR="00587F29">
        <w:rPr>
          <w:rFonts w:hint="eastAsia"/>
          <w:lang w:eastAsia="zh-CN"/>
        </w:rPr>
        <w:t>promCreateDate</w:t>
      </w:r>
      <w:r>
        <w:rPr>
          <w:rFonts w:hint="eastAsia"/>
          <w:lang w:eastAsia="zh-CN"/>
        </w:rPr>
        <w:t>=""/&gt;</w:t>
      </w:r>
    </w:p>
    <w:p w:rsidR="00967FFB" w:rsidRPr="00BE3104" w:rsidRDefault="00967FFB" w:rsidP="00967FFB">
      <w:r w:rsidRPr="00BE3104">
        <w:rPr>
          <w:rFonts w:hint="eastAsia"/>
        </w:rPr>
        <w:lastRenderedPageBreak/>
        <w:t>&lt;/oss-response&gt;</w:t>
      </w:r>
    </w:p>
    <w:p w:rsidR="00967FFB" w:rsidRPr="00967FFB" w:rsidRDefault="00967FFB" w:rsidP="00BE3104">
      <w:pPr>
        <w:rPr>
          <w:lang w:eastAsia="zh-CN"/>
        </w:rPr>
      </w:pPr>
    </w:p>
    <w:p w:rsidR="004D7315" w:rsidRPr="00460B90" w:rsidRDefault="004D7315" w:rsidP="00460B90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083" w:name="_Toc345337083"/>
      <w:r w:rsidRPr="00460B90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缴费记录查询接口</w:t>
      </w:r>
      <w:bookmarkEnd w:id="1083"/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84" w:name="_Toc345337084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084"/>
    </w:p>
    <w:p w:rsidR="00844426" w:rsidRPr="00844426" w:rsidRDefault="00844426" w:rsidP="00844426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85" w:name="_Toc345337085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085"/>
    </w:p>
    <w:p w:rsidR="00F40025" w:rsidRPr="00F40025" w:rsidRDefault="00F40025" w:rsidP="00F40025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根据用户标识，获取该账户的缴费记录。</w:t>
      </w:r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86" w:name="_Toc345337086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086"/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87" w:name="_Toc345337087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087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813ED1" w:rsidRPr="00BE3104" w:rsidTr="000A7625">
        <w:tc>
          <w:tcPr>
            <w:tcW w:w="2437" w:type="dxa"/>
            <w:gridSpan w:val="2"/>
            <w:shd w:val="clear" w:color="auto" w:fill="E6E6E6"/>
          </w:tcPr>
          <w:p w:rsidR="00813ED1" w:rsidRPr="00BE3104" w:rsidRDefault="00813ED1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813ED1" w:rsidRPr="00BE3104" w:rsidRDefault="00813ED1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813ED1" w:rsidRPr="00BE3104" w:rsidRDefault="00813ED1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813ED1" w:rsidRPr="00BE3104" w:rsidRDefault="00813ED1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813ED1" w:rsidRPr="00BE3104" w:rsidRDefault="00813ED1" w:rsidP="00BE3104">
            <w:r w:rsidRPr="00BE3104">
              <w:rPr>
                <w:rFonts w:hint="eastAsia"/>
              </w:rPr>
              <w:t>IN/OUT</w:t>
            </w:r>
          </w:p>
        </w:tc>
      </w:tr>
      <w:tr w:rsidR="00813ED1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813ED1" w:rsidRPr="00BE3104" w:rsidRDefault="001773DA" w:rsidP="006F78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813ED1" w:rsidRPr="00BE3104">
              <w:rPr>
                <w:rFonts w:hint="eastAsia"/>
              </w:rPr>
              <w:t>ccount</w:t>
            </w:r>
            <w:r w:rsidR="006F7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813ED1" w:rsidRPr="00BE3104" w:rsidRDefault="00813ED1" w:rsidP="001773DA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</w:t>
            </w:r>
            <w:r w:rsidR="001773DA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813ED1" w:rsidRPr="00BE3104" w:rsidRDefault="006F7800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813ED1" w:rsidRPr="00BE3104" w:rsidRDefault="00813ED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813ED1" w:rsidRPr="00BE3104" w:rsidRDefault="00813ED1" w:rsidP="00BE3104">
            <w:r w:rsidRPr="00BE3104">
              <w:rPr>
                <w:rFonts w:hint="eastAsia"/>
              </w:rPr>
              <w:t>IN</w:t>
            </w:r>
          </w:p>
        </w:tc>
      </w:tr>
      <w:tr w:rsidR="00D62B88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D62B88" w:rsidRDefault="00D62B88" w:rsidP="006F78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62B88" w:rsidRPr="00BE3104" w:rsidRDefault="007F5DB1" w:rsidP="001773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 w:rsidR="00CD011E">
              <w:rPr>
                <w:rFonts w:hint="eastAsia"/>
                <w:lang w:eastAsia="zh-CN"/>
              </w:rPr>
              <w:t>格式为</w:t>
            </w:r>
            <w:r w:rsidR="00CD011E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62B88" w:rsidRDefault="002D0BD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D62B88" w:rsidRPr="00BE3104" w:rsidRDefault="007F5DB1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62B88" w:rsidRPr="00BE3104" w:rsidRDefault="0072341B" w:rsidP="00BE3104">
            <w:r w:rsidRPr="00BE3104">
              <w:rPr>
                <w:rFonts w:hint="eastAsia"/>
              </w:rPr>
              <w:t>IN</w:t>
            </w:r>
          </w:p>
        </w:tc>
      </w:tr>
      <w:tr w:rsidR="00D62B88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D62B88" w:rsidRDefault="00D62B88" w:rsidP="006F780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62B88" w:rsidRPr="00BE3104" w:rsidRDefault="007F5DB1" w:rsidP="001773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 w:rsidR="00CD011E">
              <w:rPr>
                <w:rFonts w:hint="eastAsia"/>
                <w:lang w:eastAsia="zh-CN"/>
              </w:rPr>
              <w:t>格式为</w:t>
            </w:r>
            <w:r w:rsidR="00CD011E"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62B88" w:rsidRDefault="002D0BD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D62B88" w:rsidRPr="00BE3104" w:rsidRDefault="007F5DB1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62B88" w:rsidRPr="00BE3104" w:rsidRDefault="0072341B" w:rsidP="00BE3104">
            <w:r w:rsidRPr="00BE3104">
              <w:rPr>
                <w:rFonts w:hint="eastAsia"/>
              </w:rPr>
              <w:t>IN</w:t>
            </w:r>
          </w:p>
        </w:tc>
      </w:tr>
      <w:tr w:rsidR="00813ED1" w:rsidRPr="00BE3104" w:rsidTr="0062552B">
        <w:tc>
          <w:tcPr>
            <w:tcW w:w="1020" w:type="dxa"/>
            <w:vMerge w:val="restart"/>
            <w:shd w:val="clear" w:color="auto" w:fill="F8F8F8"/>
          </w:tcPr>
          <w:p w:rsidR="00813ED1" w:rsidRPr="00BE3104" w:rsidRDefault="00CC6174" w:rsidP="00E6459C">
            <w:r>
              <w:rPr>
                <w:rFonts w:hint="eastAsia"/>
                <w:lang w:eastAsia="zh-CN"/>
              </w:rPr>
              <w:t>p</w:t>
            </w:r>
            <w:r w:rsidR="00E72B50" w:rsidRPr="00BE3104">
              <w:rPr>
                <w:rFonts w:hint="eastAsia"/>
              </w:rPr>
              <w:t>ayment</w:t>
            </w:r>
          </w:p>
        </w:tc>
        <w:tc>
          <w:tcPr>
            <w:tcW w:w="1417" w:type="dxa"/>
            <w:shd w:val="clear" w:color="auto" w:fill="F8F8F8"/>
          </w:tcPr>
          <w:p w:rsidR="00813ED1" w:rsidRPr="00BE3104" w:rsidRDefault="001773DA" w:rsidP="00BE3104">
            <w:r>
              <w:rPr>
                <w:rFonts w:hint="eastAsia"/>
                <w:lang w:eastAsia="zh-CN"/>
              </w:rPr>
              <w:t>p</w:t>
            </w:r>
            <w:r w:rsidR="00147E2C" w:rsidRPr="00BE3104">
              <w:rPr>
                <w:rFonts w:hint="eastAsia"/>
              </w:rPr>
              <w:t>aymentNo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BB5E3E" w:rsidP="00BE3104">
            <w:r w:rsidRPr="00BE3104">
              <w:rPr>
                <w:rFonts w:hint="eastAsia"/>
              </w:rPr>
              <w:t>缴费编号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BA2BCA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813ED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813ED1" w:rsidP="00BE3104">
            <w:r w:rsidRPr="00BE3104">
              <w:rPr>
                <w:rFonts w:hint="eastAsia"/>
              </w:rPr>
              <w:t>OUT</w:t>
            </w:r>
          </w:p>
        </w:tc>
      </w:tr>
      <w:tr w:rsidR="00705190" w:rsidRPr="00BE3104" w:rsidTr="0062552B">
        <w:tc>
          <w:tcPr>
            <w:tcW w:w="1020" w:type="dxa"/>
            <w:vMerge/>
            <w:shd w:val="clear" w:color="auto" w:fill="F8F8F8"/>
          </w:tcPr>
          <w:p w:rsidR="00705190" w:rsidRPr="00BE3104" w:rsidRDefault="00705190" w:rsidP="00BE3104"/>
        </w:tc>
        <w:tc>
          <w:tcPr>
            <w:tcW w:w="1417" w:type="dxa"/>
            <w:shd w:val="clear" w:color="auto" w:fill="F8F8F8"/>
          </w:tcPr>
          <w:p w:rsidR="00705190" w:rsidRPr="00BE3104" w:rsidRDefault="001773DA" w:rsidP="00BE3104">
            <w:r>
              <w:rPr>
                <w:rFonts w:hint="eastAsia"/>
                <w:lang w:eastAsia="zh-CN"/>
              </w:rPr>
              <w:t>a</w:t>
            </w:r>
            <w:r w:rsidR="00885D8A" w:rsidRPr="00BE3104">
              <w:rPr>
                <w:rFonts w:hint="eastAsia"/>
              </w:rPr>
              <w:t>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BB5E3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金额</w:t>
            </w:r>
            <w:r w:rsidR="003A2265">
              <w:rPr>
                <w:rFonts w:hint="eastAsia"/>
                <w:lang w:eastAsia="zh-CN"/>
              </w:rPr>
              <w:t>(</w:t>
            </w:r>
            <w:r w:rsidR="003A2265">
              <w:rPr>
                <w:rFonts w:hint="eastAsia"/>
                <w:lang w:eastAsia="zh-CN"/>
              </w:rPr>
              <w:t>单位：分</w:t>
            </w:r>
            <w:r w:rsidR="003A2265">
              <w:rPr>
                <w:rFonts w:hint="eastAsia"/>
                <w:lang w:eastAsia="zh-CN"/>
              </w:rPr>
              <w:t>)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C414A4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A1194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A11943" w:rsidP="00BE3104">
            <w:r w:rsidRPr="00BE3104">
              <w:rPr>
                <w:rFonts w:hint="eastAsia"/>
              </w:rPr>
              <w:t>OUT</w:t>
            </w:r>
          </w:p>
        </w:tc>
      </w:tr>
      <w:tr w:rsidR="00705190" w:rsidRPr="00BE3104" w:rsidTr="0062552B">
        <w:tc>
          <w:tcPr>
            <w:tcW w:w="1020" w:type="dxa"/>
            <w:vMerge/>
            <w:shd w:val="clear" w:color="auto" w:fill="F8F8F8"/>
          </w:tcPr>
          <w:p w:rsidR="00705190" w:rsidRPr="00BE3104" w:rsidRDefault="00705190" w:rsidP="00BE3104"/>
        </w:tc>
        <w:tc>
          <w:tcPr>
            <w:tcW w:w="1417" w:type="dxa"/>
            <w:shd w:val="clear" w:color="auto" w:fill="F8F8F8"/>
          </w:tcPr>
          <w:p w:rsidR="00705190" w:rsidRPr="00BE3104" w:rsidRDefault="001773DA" w:rsidP="00BE3104">
            <w:r>
              <w:rPr>
                <w:rFonts w:hint="eastAsia"/>
                <w:lang w:eastAsia="zh-CN"/>
              </w:rPr>
              <w:t>p</w:t>
            </w:r>
            <w:r w:rsidR="00476A57" w:rsidRPr="00BE3104">
              <w:rPr>
                <w:rFonts w:hint="eastAsia"/>
              </w:rPr>
              <w:t>aymenDate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BB5E3E" w:rsidP="003C0BB7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缴费时间</w:t>
            </w:r>
            <w:r w:rsidR="00DE6CBD">
              <w:rPr>
                <w:rFonts w:hint="eastAsia"/>
                <w:lang w:eastAsia="zh-CN"/>
              </w:rPr>
              <w:t>，格式为</w:t>
            </w:r>
            <w:r w:rsidR="00DE6CBD">
              <w:rPr>
                <w:rFonts w:hint="eastAsia"/>
                <w:lang w:eastAsia="zh-CN"/>
              </w:rPr>
              <w:t>yyyy-MM-dd</w:t>
            </w:r>
            <w:r w:rsidR="00804A8A">
              <w:rPr>
                <w:rFonts w:hint="eastAsia"/>
                <w:lang w:eastAsia="zh-CN"/>
              </w:rPr>
              <w:t xml:space="preserve"> </w:t>
            </w:r>
            <w:r w:rsidR="00354B8F">
              <w:rPr>
                <w:rFonts w:hint="eastAsia"/>
                <w:lang w:eastAsia="zh-CN"/>
              </w:rPr>
              <w:t>HH</w:t>
            </w:r>
            <w:r w:rsidR="003C0BB7">
              <w:rPr>
                <w:rFonts w:hint="eastAsia"/>
                <w:lang w:eastAsia="zh-CN"/>
              </w:rPr>
              <w:t>:mm:</w:t>
            </w:r>
            <w:r w:rsidR="00354B8F">
              <w:rPr>
                <w:rFonts w:hint="eastAsia"/>
                <w:lang w:eastAsia="zh-CN"/>
              </w:rPr>
              <w:t>ss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C414A4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A1194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A11943" w:rsidP="00BE3104">
            <w:r w:rsidRPr="00BE3104">
              <w:rPr>
                <w:rFonts w:hint="eastAsia"/>
              </w:rPr>
              <w:t>OUT</w:t>
            </w:r>
          </w:p>
        </w:tc>
      </w:tr>
      <w:tr w:rsidR="00705190" w:rsidRPr="00BE3104" w:rsidTr="0062552B">
        <w:tc>
          <w:tcPr>
            <w:tcW w:w="1020" w:type="dxa"/>
            <w:vMerge/>
            <w:shd w:val="clear" w:color="auto" w:fill="F8F8F8"/>
          </w:tcPr>
          <w:p w:rsidR="00705190" w:rsidRPr="00BE3104" w:rsidRDefault="00705190" w:rsidP="00BE3104"/>
        </w:tc>
        <w:tc>
          <w:tcPr>
            <w:tcW w:w="1417" w:type="dxa"/>
            <w:shd w:val="clear" w:color="auto" w:fill="F8F8F8"/>
          </w:tcPr>
          <w:p w:rsidR="00705190" w:rsidRPr="00BE3104" w:rsidRDefault="001773DA" w:rsidP="00BE3104">
            <w:r>
              <w:rPr>
                <w:rFonts w:hint="eastAsia"/>
                <w:lang w:eastAsia="zh-CN"/>
              </w:rPr>
              <w:t>s</w:t>
            </w:r>
            <w:r w:rsidR="00301A89" w:rsidRPr="00BE3104">
              <w:rPr>
                <w:rFonts w:hint="eastAsia"/>
              </w:rPr>
              <w:t>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BB5E3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状态</w:t>
            </w:r>
            <w:r w:rsidR="00BA42C3">
              <w:rPr>
                <w:rFonts w:hint="eastAsia"/>
                <w:lang w:eastAsia="zh-CN"/>
              </w:rPr>
              <w:t>，见枚举值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EF35BA" w:rsidP="00BE3104">
            <w:r w:rsidRPr="00BE3104">
              <w:rPr>
                <w:rFonts w:hint="eastAsia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A1194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05190" w:rsidRPr="00BE3104" w:rsidRDefault="00A11943" w:rsidP="00BE3104">
            <w:r w:rsidRPr="00BE3104">
              <w:rPr>
                <w:rFonts w:hint="eastAsia"/>
              </w:rPr>
              <w:t>OUT</w:t>
            </w:r>
          </w:p>
        </w:tc>
      </w:tr>
      <w:tr w:rsidR="00813ED1" w:rsidRPr="00BE3104" w:rsidTr="0062552B">
        <w:tc>
          <w:tcPr>
            <w:tcW w:w="1020" w:type="dxa"/>
            <w:vMerge/>
            <w:shd w:val="clear" w:color="auto" w:fill="F8F8F8"/>
          </w:tcPr>
          <w:p w:rsidR="00813ED1" w:rsidRPr="00BE3104" w:rsidRDefault="00813ED1" w:rsidP="00BE3104"/>
        </w:tc>
        <w:tc>
          <w:tcPr>
            <w:tcW w:w="1417" w:type="dxa"/>
            <w:shd w:val="clear" w:color="auto" w:fill="F8F8F8"/>
          </w:tcPr>
          <w:p w:rsidR="00813ED1" w:rsidRPr="00BE3104" w:rsidRDefault="001773DA" w:rsidP="00BE3104">
            <w:r>
              <w:rPr>
                <w:rFonts w:hint="eastAsia"/>
                <w:lang w:eastAsia="zh-CN"/>
              </w:rPr>
              <w:t>p</w:t>
            </w:r>
            <w:r w:rsidR="00301A89" w:rsidRPr="00BE3104">
              <w:rPr>
                <w:rFonts w:hint="eastAsia"/>
              </w:rPr>
              <w:t>ayType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BB5E3E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付款方式</w:t>
            </w:r>
            <w:r w:rsidR="00102D9B">
              <w:rPr>
                <w:rFonts w:hint="eastAsia"/>
                <w:lang w:eastAsia="zh-CN"/>
              </w:rPr>
              <w:t>,</w:t>
            </w:r>
            <w:r w:rsidR="00102D9B">
              <w:rPr>
                <w:rFonts w:hint="eastAsia"/>
                <w:lang w:eastAsia="zh-CN"/>
              </w:rPr>
              <w:t>见枚举值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813ED1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813ED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813ED1" w:rsidRPr="00BE3104" w:rsidRDefault="00813ED1" w:rsidP="00BE3104">
            <w:r w:rsidRPr="00BE3104">
              <w:rPr>
                <w:rFonts w:hint="eastAsia"/>
              </w:rPr>
              <w:t>OUT</w:t>
            </w:r>
          </w:p>
        </w:tc>
      </w:tr>
      <w:tr w:rsidR="00BA4817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OUT</w:t>
            </w:r>
          </w:p>
        </w:tc>
      </w:tr>
      <w:tr w:rsidR="00BA4817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4817" w:rsidRPr="00BE3104" w:rsidRDefault="00BA4817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674B5B" w:rsidRPr="008F206A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88" w:name="_Toc345337088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088"/>
    </w:p>
    <w:p w:rsidR="00465014" w:rsidRPr="00BE3104" w:rsidRDefault="00EF107C" w:rsidP="00BE3104">
      <w:r>
        <w:rPr>
          <w:rFonts w:hint="eastAsia"/>
        </w:rPr>
        <w:lastRenderedPageBreak/>
        <w:t>system-no = 15</w:t>
      </w:r>
      <w:r w:rsidR="00465014" w:rsidRPr="00BE3104">
        <w:rPr>
          <w:rFonts w:hint="eastAsia"/>
        </w:rPr>
        <w:t xml:space="preserve"> </w:t>
      </w:r>
    </w:p>
    <w:p w:rsidR="00465014" w:rsidRPr="00BE3104" w:rsidRDefault="00465014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DF189D">
        <w:rPr>
          <w:rFonts w:hint="eastAsia"/>
          <w:lang w:eastAsia="zh-CN"/>
        </w:rPr>
        <w:t>1516</w:t>
      </w:r>
    </w:p>
    <w:p w:rsidR="00465014" w:rsidRPr="00BE3104" w:rsidRDefault="00465014" w:rsidP="00BE3104">
      <w:r w:rsidRPr="00BE3104">
        <w:rPr>
          <w:rFonts w:hint="eastAsia"/>
        </w:rPr>
        <w:t>请求内容：</w:t>
      </w:r>
    </w:p>
    <w:p w:rsidR="009B3EE3" w:rsidRDefault="009B3EE3" w:rsidP="009B3EE3">
      <w:r>
        <w:t>&lt;oss-request&gt;</w:t>
      </w:r>
    </w:p>
    <w:p w:rsidR="009B3EE3" w:rsidRDefault="009B3EE3" w:rsidP="009B3EE3">
      <w:pPr>
        <w:rPr>
          <w:lang w:eastAsia="zh-CN"/>
        </w:rPr>
      </w:pPr>
      <w:r>
        <w:tab/>
        <w:t>&lt;property name="accountId" value="2435677"/&gt;</w:t>
      </w:r>
    </w:p>
    <w:p w:rsidR="00011275" w:rsidRDefault="00011275" w:rsidP="0001127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t>&lt;property name="</w:t>
      </w:r>
      <w:r w:rsidR="009D3EFA">
        <w:rPr>
          <w:rFonts w:hint="eastAsia"/>
          <w:lang w:eastAsia="zh-CN"/>
        </w:rPr>
        <w:t>beginDate</w:t>
      </w:r>
      <w:r>
        <w:t>" value="</w:t>
      </w:r>
      <w:r w:rsidR="00080143">
        <w:rPr>
          <w:rFonts w:hint="eastAsia"/>
          <w:lang w:eastAsia="zh-CN"/>
        </w:rPr>
        <w:t>2012-01-01</w:t>
      </w:r>
      <w:r>
        <w:t>"/&gt;</w:t>
      </w:r>
    </w:p>
    <w:p w:rsidR="00011275" w:rsidRDefault="00011275" w:rsidP="0001127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t>&lt;property name="</w:t>
      </w:r>
      <w:r w:rsidR="009D3EFA">
        <w:rPr>
          <w:rFonts w:hint="eastAsia"/>
          <w:lang w:eastAsia="zh-CN"/>
        </w:rPr>
        <w:t>endDate</w:t>
      </w:r>
      <w:r>
        <w:t>" value="</w:t>
      </w:r>
      <w:r w:rsidR="00080143">
        <w:rPr>
          <w:rFonts w:hint="eastAsia"/>
          <w:lang w:eastAsia="zh-CN"/>
        </w:rPr>
        <w:t>2012-10-01</w:t>
      </w:r>
      <w:r>
        <w:t>"/&gt;</w:t>
      </w:r>
    </w:p>
    <w:p w:rsidR="004B1135" w:rsidRPr="00BE3104" w:rsidRDefault="009B3EE3" w:rsidP="009B3EE3">
      <w:pPr>
        <w:rPr>
          <w:lang w:eastAsia="zh-CN"/>
        </w:rPr>
      </w:pPr>
      <w:r>
        <w:t>&lt;/oss-request&gt;</w:t>
      </w:r>
    </w:p>
    <w:p w:rsidR="00465014" w:rsidRPr="00BE3104" w:rsidRDefault="00465014" w:rsidP="00BE3104">
      <w:r w:rsidRPr="00BE3104">
        <w:rPr>
          <w:rFonts w:hint="eastAsia"/>
        </w:rPr>
        <w:t>输出参数：</w:t>
      </w:r>
    </w:p>
    <w:p w:rsidR="00465014" w:rsidRPr="00BE3104" w:rsidRDefault="00465014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465014" w:rsidRPr="00BE3104" w:rsidRDefault="00465014" w:rsidP="00BE3104">
      <w:r w:rsidRPr="00BE3104">
        <w:rPr>
          <w:rFonts w:hint="eastAsia"/>
        </w:rPr>
        <w:t>&lt;oss-response</w:t>
      </w:r>
      <w:r w:rsidR="00E34271" w:rsidRPr="00BE3104">
        <w:rPr>
          <w:rFonts w:hint="eastAsia"/>
        </w:rPr>
        <w:t xml:space="preserve"> </w:t>
      </w:r>
      <w:r w:rsidR="00B05399" w:rsidRPr="00BE3104">
        <w:rPr>
          <w:rFonts w:hint="eastAsia"/>
        </w:rPr>
        <w:t>return-code ="</w:t>
      </w:r>
      <w:r w:rsidR="00B05399">
        <w:rPr>
          <w:rFonts w:hint="eastAsia"/>
          <w:lang w:eastAsia="zh-CN"/>
        </w:rPr>
        <w:t>0</w:t>
      </w:r>
      <w:r w:rsidR="00B05399" w:rsidRPr="00BE3104">
        <w:rPr>
          <w:rFonts w:hint="eastAsia"/>
        </w:rPr>
        <w:t>" return-message="</w:t>
      </w:r>
      <w:r w:rsidR="00FD495C">
        <w:rPr>
          <w:rFonts w:hint="eastAsia"/>
          <w:lang w:eastAsia="zh-CN"/>
        </w:rPr>
        <w:t>缴费记录</w:t>
      </w:r>
      <w:r w:rsidR="006B6DC3">
        <w:rPr>
          <w:rFonts w:hint="eastAsia"/>
          <w:lang w:eastAsia="zh-CN"/>
        </w:rPr>
        <w:t>查询</w:t>
      </w:r>
      <w:r w:rsidR="00B05399" w:rsidRPr="00BE3104">
        <w:rPr>
          <w:rFonts w:hint="eastAsia"/>
        </w:rPr>
        <w:t>成功</w:t>
      </w:r>
      <w:r w:rsidR="00B05399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3624DE" w:rsidRDefault="00465014" w:rsidP="00BE3104">
      <w:pPr>
        <w:rPr>
          <w:lang w:eastAsia="zh-CN"/>
        </w:rPr>
      </w:pPr>
      <w:r w:rsidRPr="00BE3104">
        <w:rPr>
          <w:rFonts w:hint="eastAsia"/>
        </w:rPr>
        <w:tab/>
        <w:t>&lt;</w:t>
      </w:r>
      <w:r w:rsidRPr="00BE3104">
        <w:t xml:space="preserve"> </w:t>
      </w:r>
      <w:r w:rsidR="0037192A">
        <w:rPr>
          <w:rFonts w:hint="eastAsia"/>
          <w:lang w:eastAsia="zh-CN"/>
        </w:rPr>
        <w:t>p</w:t>
      </w:r>
      <w:r w:rsidR="00AA3E05">
        <w:rPr>
          <w:rFonts w:hint="eastAsia"/>
        </w:rPr>
        <w:t>ayment</w:t>
      </w:r>
      <w:r w:rsidR="008D1CE4" w:rsidRPr="00BE3104">
        <w:rPr>
          <w:rFonts w:hint="eastAsia"/>
        </w:rPr>
        <w:t xml:space="preserve"> </w:t>
      </w:r>
      <w:r w:rsidR="0037192A">
        <w:rPr>
          <w:rFonts w:hint="eastAsia"/>
          <w:lang w:eastAsia="zh-CN"/>
        </w:rPr>
        <w:t>p</w:t>
      </w:r>
      <w:r w:rsidR="008D1CE4" w:rsidRPr="00BE3104">
        <w:rPr>
          <w:rFonts w:hint="eastAsia"/>
        </w:rPr>
        <w:t xml:space="preserve">aymentNo </w:t>
      </w:r>
      <w:r w:rsidRPr="00BE3104">
        <w:rPr>
          <w:rFonts w:hint="eastAsia"/>
        </w:rPr>
        <w:t>="</w:t>
      </w:r>
      <w:r w:rsidRPr="00BE3104">
        <w:t xml:space="preserve"> </w:t>
      </w:r>
      <w:r w:rsidRPr="00BE3104">
        <w:rPr>
          <w:rFonts w:hint="eastAsia"/>
        </w:rPr>
        <w:t xml:space="preserve">" </w:t>
      </w:r>
      <w:r w:rsidR="0037192A">
        <w:rPr>
          <w:rFonts w:hint="eastAsia"/>
          <w:lang w:eastAsia="zh-CN"/>
        </w:rPr>
        <w:t>a</w:t>
      </w:r>
      <w:r w:rsidR="000E4660" w:rsidRPr="00BE3104">
        <w:rPr>
          <w:rFonts w:hint="eastAsia"/>
        </w:rPr>
        <w:t xml:space="preserve">mount </w:t>
      </w:r>
      <w:r w:rsidRPr="00BE3104">
        <w:rPr>
          <w:rFonts w:hint="eastAsia"/>
        </w:rPr>
        <w:t>=""</w:t>
      </w:r>
      <w:r w:rsidR="008D1CE4" w:rsidRPr="00BE3104">
        <w:rPr>
          <w:rFonts w:hint="eastAsia"/>
        </w:rPr>
        <w:t xml:space="preserve"> </w:t>
      </w:r>
      <w:r w:rsidR="0037192A">
        <w:rPr>
          <w:rFonts w:hint="eastAsia"/>
          <w:lang w:eastAsia="zh-CN"/>
        </w:rPr>
        <w:t>p</w:t>
      </w:r>
      <w:r w:rsidR="008D1CE4" w:rsidRPr="00BE3104">
        <w:rPr>
          <w:rFonts w:hint="eastAsia"/>
        </w:rPr>
        <w:t>aymenDate =""</w:t>
      </w:r>
    </w:p>
    <w:p w:rsidR="00465014" w:rsidRPr="00BE3104" w:rsidRDefault="003624DE" w:rsidP="00BE3104">
      <w:r>
        <w:rPr>
          <w:rFonts w:hint="eastAsia"/>
          <w:lang w:eastAsia="zh-CN"/>
        </w:rPr>
        <w:tab/>
      </w:r>
      <w:r w:rsidR="00E65EE9">
        <w:rPr>
          <w:rFonts w:hint="eastAsia"/>
          <w:lang w:eastAsia="zh-CN"/>
        </w:rPr>
        <w:tab/>
      </w:r>
      <w:r w:rsidR="0037192A">
        <w:rPr>
          <w:rFonts w:hint="eastAsia"/>
          <w:lang w:eastAsia="zh-CN"/>
        </w:rPr>
        <w:t>s</w:t>
      </w:r>
      <w:r w:rsidR="008D1CE4" w:rsidRPr="00BE3104">
        <w:rPr>
          <w:rFonts w:hint="eastAsia"/>
        </w:rPr>
        <w:t xml:space="preserve">tatus ="" </w:t>
      </w:r>
      <w:r w:rsidR="0037192A">
        <w:rPr>
          <w:rFonts w:hint="eastAsia"/>
          <w:lang w:eastAsia="zh-CN"/>
        </w:rPr>
        <w:t>p</w:t>
      </w:r>
      <w:r w:rsidR="008D1CE4" w:rsidRPr="00BE3104">
        <w:rPr>
          <w:rFonts w:hint="eastAsia"/>
        </w:rPr>
        <w:t>ayType =""</w:t>
      </w:r>
      <w:r w:rsidR="00465014" w:rsidRPr="00BE3104">
        <w:rPr>
          <w:rFonts w:hint="eastAsia"/>
        </w:rPr>
        <w:t>/&gt;</w:t>
      </w:r>
    </w:p>
    <w:p w:rsidR="00E65EE9" w:rsidRDefault="00E65EE9" w:rsidP="00E65EE9">
      <w:pPr>
        <w:rPr>
          <w:lang w:eastAsia="zh-CN"/>
        </w:rPr>
      </w:pPr>
      <w:r w:rsidRPr="00BE3104">
        <w:rPr>
          <w:rFonts w:hint="eastAsia"/>
        </w:rPr>
        <w:tab/>
        <w:t>&lt;</w:t>
      </w:r>
      <w:r w:rsidRPr="00BE3104">
        <w:t xml:space="preserve"> </w:t>
      </w:r>
      <w:r>
        <w:rPr>
          <w:rFonts w:hint="eastAsia"/>
          <w:lang w:eastAsia="zh-CN"/>
        </w:rPr>
        <w:t>p</w:t>
      </w:r>
      <w:r>
        <w:rPr>
          <w:rFonts w:hint="eastAsia"/>
        </w:rPr>
        <w:t>ayment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aymentNo ="</w:t>
      </w:r>
      <w:r w:rsidRPr="00BE3104">
        <w:t xml:space="preserve"> 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a</w:t>
      </w:r>
      <w:r w:rsidRPr="00BE3104">
        <w:rPr>
          <w:rFonts w:hint="eastAsia"/>
        </w:rPr>
        <w:t xml:space="preserve">mount =""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aymenDate =""</w:t>
      </w:r>
    </w:p>
    <w:p w:rsidR="00E65EE9" w:rsidRPr="00BE3104" w:rsidRDefault="00E65EE9" w:rsidP="00E65EE9"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s</w:t>
      </w:r>
      <w:r w:rsidRPr="00BE3104">
        <w:rPr>
          <w:rFonts w:hint="eastAsia"/>
        </w:rPr>
        <w:t xml:space="preserve">tatus =""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>ayType =""/&gt;</w:t>
      </w:r>
    </w:p>
    <w:p w:rsidR="00674B5B" w:rsidRPr="00BE3104" w:rsidRDefault="008F1EDE" w:rsidP="00BE3104">
      <w:r>
        <w:rPr>
          <w:rFonts w:hint="eastAsia"/>
        </w:rPr>
        <w:t>&lt;</w:t>
      </w:r>
      <w:r>
        <w:rPr>
          <w:rFonts w:hint="eastAsia"/>
          <w:lang w:eastAsia="zh-CN"/>
        </w:rPr>
        <w:t>/</w:t>
      </w:r>
      <w:r>
        <w:rPr>
          <w:rFonts w:hint="eastAsia"/>
        </w:rPr>
        <w:t>oss-response</w:t>
      </w:r>
      <w:r w:rsidR="00465014" w:rsidRPr="00BE3104">
        <w:rPr>
          <w:rFonts w:hint="eastAsia"/>
        </w:rPr>
        <w:t>&gt;</w:t>
      </w:r>
    </w:p>
    <w:p w:rsidR="00E94EC1" w:rsidRPr="00460B90" w:rsidRDefault="00E94EC1" w:rsidP="00460B90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089" w:name="_Toc345337089"/>
      <w:r w:rsidRPr="00460B90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积分兑换策略接口</w:t>
      </w:r>
      <w:bookmarkEnd w:id="1089"/>
    </w:p>
    <w:p w:rsidR="00813C34" w:rsidRDefault="00813C34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0" w:name="_Toc345337090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090"/>
    </w:p>
    <w:p w:rsidR="008C6C37" w:rsidRPr="008C6C37" w:rsidRDefault="008C6C37" w:rsidP="008C6C37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813C34" w:rsidRDefault="00813C34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1" w:name="_Toc345337091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091"/>
    </w:p>
    <w:p w:rsidR="00AC6CC0" w:rsidRPr="00AC6CC0" w:rsidRDefault="00933EDB" w:rsidP="00AC6CC0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获取所有的积分兑换策略。</w:t>
      </w:r>
    </w:p>
    <w:p w:rsidR="00813C34" w:rsidRPr="00610ABD" w:rsidRDefault="00813C34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2" w:name="_Toc345337092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092"/>
    </w:p>
    <w:p w:rsidR="00813C34" w:rsidRPr="00610ABD" w:rsidRDefault="00813C34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3" w:name="_Toc345337093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093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18"/>
        <w:gridCol w:w="1219"/>
        <w:gridCol w:w="2443"/>
        <w:gridCol w:w="1212"/>
        <w:gridCol w:w="1129"/>
        <w:gridCol w:w="1418"/>
      </w:tblGrid>
      <w:tr w:rsidR="004B2082" w:rsidRPr="00BE3104" w:rsidTr="000A7625">
        <w:tc>
          <w:tcPr>
            <w:tcW w:w="2437" w:type="dxa"/>
            <w:gridSpan w:val="2"/>
            <w:shd w:val="clear" w:color="auto" w:fill="E6E6E6"/>
          </w:tcPr>
          <w:p w:rsidR="004B2082" w:rsidRPr="00BE3104" w:rsidRDefault="004B2082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4B2082" w:rsidRPr="00BE3104" w:rsidRDefault="004B2082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4B2082" w:rsidRPr="00BE3104" w:rsidRDefault="004B2082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4B2082" w:rsidRPr="00BE3104" w:rsidRDefault="004B2082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4B2082" w:rsidRPr="00BE3104" w:rsidRDefault="004B2082" w:rsidP="00BE3104">
            <w:r w:rsidRPr="00BE3104">
              <w:rPr>
                <w:rFonts w:hint="eastAsia"/>
              </w:rPr>
              <w:t>IN/OUT</w:t>
            </w:r>
          </w:p>
        </w:tc>
      </w:tr>
      <w:tr w:rsidR="000C3EF1" w:rsidRPr="00BE3104" w:rsidTr="002814F3">
        <w:tc>
          <w:tcPr>
            <w:tcW w:w="1218" w:type="dxa"/>
            <w:vMerge w:val="restart"/>
            <w:shd w:val="clear" w:color="auto" w:fill="F8F8F8"/>
          </w:tcPr>
          <w:p w:rsidR="000C3EF1" w:rsidRPr="00BE3104" w:rsidRDefault="000C3EF1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pointPlan</w:t>
            </w:r>
          </w:p>
        </w:tc>
        <w:tc>
          <w:tcPr>
            <w:tcW w:w="1219" w:type="dxa"/>
            <w:shd w:val="clear" w:color="auto" w:fill="F8F8F8"/>
          </w:tcPr>
          <w:p w:rsidR="000C3EF1" w:rsidRPr="00BE3104" w:rsidRDefault="000C3EF1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ointPlanId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点调整或返冲策略标识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0C3EF1" w:rsidRPr="00BE3104" w:rsidTr="002814F3">
        <w:tc>
          <w:tcPr>
            <w:tcW w:w="1218" w:type="dxa"/>
            <w:vMerge/>
            <w:shd w:val="clear" w:color="auto" w:fill="F8F8F8"/>
          </w:tcPr>
          <w:p w:rsidR="000C3EF1" w:rsidRPr="00BE3104" w:rsidRDefault="000C3EF1" w:rsidP="00BE3104"/>
        </w:tc>
        <w:tc>
          <w:tcPr>
            <w:tcW w:w="1219" w:type="dxa"/>
            <w:shd w:val="clear" w:color="auto" w:fill="F8F8F8"/>
          </w:tcPr>
          <w:p w:rsidR="000C3EF1" w:rsidRPr="00BE3104" w:rsidRDefault="000C3EF1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ointPlanName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策略名称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OUT</w:t>
            </w:r>
          </w:p>
        </w:tc>
      </w:tr>
      <w:tr w:rsidR="000C3EF1" w:rsidRPr="00BE3104" w:rsidTr="002814F3">
        <w:tc>
          <w:tcPr>
            <w:tcW w:w="1218" w:type="dxa"/>
            <w:vMerge/>
            <w:shd w:val="clear" w:color="auto" w:fill="F8F8F8"/>
          </w:tcPr>
          <w:p w:rsidR="000C3EF1" w:rsidRPr="00BE3104" w:rsidRDefault="000C3EF1" w:rsidP="00BE3104"/>
        </w:tc>
        <w:tc>
          <w:tcPr>
            <w:tcW w:w="1219" w:type="dxa"/>
            <w:shd w:val="clear" w:color="auto" w:fill="F8F8F8"/>
          </w:tcPr>
          <w:p w:rsidR="000C3EF1" w:rsidRPr="00BE3104" w:rsidRDefault="000C3EF1" w:rsidP="002814F3"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6D02E9">
            <w:pPr>
              <w:tabs>
                <w:tab w:val="center" w:pos="1113"/>
              </w:tabs>
              <w:rPr>
                <w:lang w:eastAsia="zh-CN"/>
              </w:rPr>
            </w:pPr>
            <w:r w:rsidRPr="00BE3104">
              <w:rPr>
                <w:rFonts w:hint="eastAsia"/>
              </w:rPr>
              <w:t>金额</w:t>
            </w:r>
            <w:r w:rsidR="00691E0D">
              <w:rPr>
                <w:rFonts w:hint="eastAsia"/>
                <w:lang w:eastAsia="zh-CN"/>
              </w:rPr>
              <w:t>(</w:t>
            </w:r>
            <w:r w:rsidR="00691E0D">
              <w:rPr>
                <w:rFonts w:hint="eastAsia"/>
                <w:lang w:eastAsia="zh-CN"/>
              </w:rPr>
              <w:t>分</w:t>
            </w:r>
            <w:r w:rsidR="00691E0D">
              <w:rPr>
                <w:rFonts w:hint="eastAsia"/>
                <w:lang w:eastAsia="zh-CN"/>
              </w:rPr>
              <w:t>)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OUT</w:t>
            </w:r>
          </w:p>
        </w:tc>
      </w:tr>
      <w:tr w:rsidR="00C4410F" w:rsidRPr="00BE3104" w:rsidTr="002814F3">
        <w:tc>
          <w:tcPr>
            <w:tcW w:w="1218" w:type="dxa"/>
            <w:vMerge/>
            <w:shd w:val="clear" w:color="auto" w:fill="F8F8F8"/>
          </w:tcPr>
          <w:p w:rsidR="00C4410F" w:rsidRPr="00BE3104" w:rsidRDefault="00C4410F" w:rsidP="00BE3104"/>
        </w:tc>
        <w:tc>
          <w:tcPr>
            <w:tcW w:w="1219" w:type="dxa"/>
            <w:shd w:val="clear" w:color="auto" w:fill="F8F8F8"/>
          </w:tcPr>
          <w:p w:rsidR="00C4410F" w:rsidRDefault="00C4410F" w:rsidP="002814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needPoint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4410F" w:rsidRPr="00BE3104" w:rsidRDefault="00C4410F" w:rsidP="006D02E9">
            <w:pPr>
              <w:tabs>
                <w:tab w:val="center" w:pos="1113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需要积分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4410F" w:rsidRPr="00BE3104" w:rsidRDefault="00CF5AC8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4410F" w:rsidRPr="00BE3104" w:rsidRDefault="00CF5AC8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4410F" w:rsidRPr="00BE3104" w:rsidRDefault="00CF5AC8" w:rsidP="00BE31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0C3EF1" w:rsidRPr="00BE3104" w:rsidTr="002814F3">
        <w:tc>
          <w:tcPr>
            <w:tcW w:w="1218" w:type="dxa"/>
            <w:vMerge/>
            <w:shd w:val="clear" w:color="auto" w:fill="F8F8F8"/>
          </w:tcPr>
          <w:p w:rsidR="000C3EF1" w:rsidRPr="00BE3104" w:rsidRDefault="000C3EF1" w:rsidP="00BE3104"/>
        </w:tc>
        <w:tc>
          <w:tcPr>
            <w:tcW w:w="1219" w:type="dxa"/>
            <w:shd w:val="clear" w:color="auto" w:fill="F8F8F8"/>
          </w:tcPr>
          <w:p w:rsidR="000C3EF1" w:rsidRPr="00BE3104" w:rsidRDefault="000C3EF1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ayType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充值方式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OUT</w:t>
            </w:r>
          </w:p>
        </w:tc>
      </w:tr>
      <w:tr w:rsidR="000C3EF1" w:rsidRPr="00BE3104" w:rsidTr="002814F3">
        <w:tc>
          <w:tcPr>
            <w:tcW w:w="1218" w:type="dxa"/>
            <w:vMerge/>
            <w:shd w:val="clear" w:color="auto" w:fill="F8F8F8"/>
          </w:tcPr>
          <w:p w:rsidR="000C3EF1" w:rsidRPr="00BE3104" w:rsidRDefault="000C3EF1" w:rsidP="00BE3104"/>
        </w:tc>
        <w:tc>
          <w:tcPr>
            <w:tcW w:w="1219" w:type="dxa"/>
            <w:shd w:val="clear" w:color="auto" w:fill="F8F8F8"/>
          </w:tcPr>
          <w:p w:rsidR="000C3EF1" w:rsidRPr="00BE3104" w:rsidRDefault="00906007" w:rsidP="002814F3">
            <w:r>
              <w:rPr>
                <w:rFonts w:hint="eastAsia"/>
                <w:lang w:eastAsia="zh-CN"/>
              </w:rPr>
              <w:t>d</w:t>
            </w:r>
            <w:r w:rsidR="000C3EF1" w:rsidRPr="00BE3104">
              <w:t>escription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描述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C3EF1" w:rsidRPr="00BE3104" w:rsidRDefault="000C3EF1" w:rsidP="00BE3104">
            <w:r w:rsidRPr="00BE3104">
              <w:rPr>
                <w:rFonts w:hint="eastAsia"/>
              </w:rPr>
              <w:t>OUT</w:t>
            </w:r>
          </w:p>
        </w:tc>
      </w:tr>
      <w:tr w:rsidR="006F6AC3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OUT</w:t>
            </w:r>
          </w:p>
        </w:tc>
      </w:tr>
      <w:tr w:rsidR="006F6AC3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813C34" w:rsidRPr="00FA7662" w:rsidRDefault="00813C34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4" w:name="_Toc345337094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094"/>
    </w:p>
    <w:p w:rsidR="005A7A37" w:rsidRPr="00BE3104" w:rsidRDefault="00EF107C" w:rsidP="00BE3104">
      <w:r>
        <w:rPr>
          <w:rFonts w:hint="eastAsia"/>
        </w:rPr>
        <w:t>system-no = 15</w:t>
      </w:r>
      <w:r w:rsidR="005A7A37" w:rsidRPr="00BE3104">
        <w:rPr>
          <w:rFonts w:hint="eastAsia"/>
        </w:rPr>
        <w:t xml:space="preserve"> </w:t>
      </w:r>
    </w:p>
    <w:p w:rsidR="005A7A37" w:rsidRPr="00BE3104" w:rsidRDefault="005A7A37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DB1BBA">
        <w:rPr>
          <w:rFonts w:hint="eastAsia"/>
          <w:lang w:eastAsia="zh-CN"/>
        </w:rPr>
        <w:t>1517</w:t>
      </w:r>
    </w:p>
    <w:p w:rsidR="005A7A37" w:rsidRPr="00BE3104" w:rsidRDefault="005A7A37" w:rsidP="00BE3104"/>
    <w:p w:rsidR="005A7A37" w:rsidRPr="00BE3104" w:rsidRDefault="005A7A37" w:rsidP="00BE3104">
      <w:r w:rsidRPr="00BE3104">
        <w:rPr>
          <w:rFonts w:hint="eastAsia"/>
        </w:rPr>
        <w:t>请求内容：</w:t>
      </w:r>
    </w:p>
    <w:p w:rsidR="005A7A37" w:rsidRPr="00BE3104" w:rsidRDefault="005A7A37" w:rsidP="00BE3104">
      <w:r w:rsidRPr="00BE3104">
        <w:t>&lt;oss-request</w:t>
      </w:r>
      <w:r w:rsidRPr="00BE3104">
        <w:rPr>
          <w:rFonts w:hint="eastAsia"/>
        </w:rPr>
        <w:t>/</w:t>
      </w:r>
      <w:r w:rsidRPr="00BE3104">
        <w:t>&gt;</w:t>
      </w:r>
    </w:p>
    <w:p w:rsidR="005A7A37" w:rsidRPr="00BE3104" w:rsidRDefault="005A7A37" w:rsidP="00BE3104">
      <w:r w:rsidRPr="00BE3104">
        <w:rPr>
          <w:rFonts w:hint="eastAsia"/>
        </w:rPr>
        <w:t>输出参数：</w:t>
      </w:r>
    </w:p>
    <w:p w:rsidR="005A7A37" w:rsidRPr="00BE3104" w:rsidRDefault="005A7A37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A7A37" w:rsidRDefault="005A7A37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D651A8">
        <w:rPr>
          <w:rFonts w:hint="eastAsia"/>
        </w:rPr>
        <w:t xml:space="preserve"> </w:t>
      </w:r>
      <w:r w:rsidR="00A7338E" w:rsidRPr="00BE3104">
        <w:rPr>
          <w:rFonts w:hint="eastAsia"/>
        </w:rPr>
        <w:t>return-code ="</w:t>
      </w:r>
      <w:r w:rsidR="00A7338E">
        <w:rPr>
          <w:rFonts w:hint="eastAsia"/>
          <w:lang w:eastAsia="zh-CN"/>
        </w:rPr>
        <w:t>0</w:t>
      </w:r>
      <w:r w:rsidR="00A7338E" w:rsidRPr="00BE3104">
        <w:rPr>
          <w:rFonts w:hint="eastAsia"/>
        </w:rPr>
        <w:t>" return-message="</w:t>
      </w:r>
      <w:r w:rsidR="00A7338E">
        <w:rPr>
          <w:rFonts w:hint="eastAsia"/>
          <w:lang w:eastAsia="zh-CN"/>
        </w:rPr>
        <w:t>积分策略查询</w:t>
      </w:r>
      <w:r w:rsidR="00A7338E" w:rsidRPr="00BE3104">
        <w:rPr>
          <w:rFonts w:hint="eastAsia"/>
        </w:rPr>
        <w:t>成功</w:t>
      </w:r>
      <w:r w:rsidR="00A7338E" w:rsidRPr="00BE3104">
        <w:rPr>
          <w:rFonts w:hint="eastAsia"/>
        </w:rPr>
        <w:t>"</w:t>
      </w:r>
      <w:r w:rsidR="00EB7785" w:rsidRPr="00BE3104">
        <w:rPr>
          <w:rFonts w:hint="eastAsia"/>
        </w:rPr>
        <w:t xml:space="preserve"> </w:t>
      </w:r>
      <w:r w:rsidRPr="00BE3104">
        <w:rPr>
          <w:rFonts w:hint="eastAsia"/>
        </w:rPr>
        <w:t>&gt;</w:t>
      </w:r>
    </w:p>
    <w:p w:rsidR="00880E6D" w:rsidRDefault="00232217" w:rsidP="00BE3104">
      <w:pPr>
        <w:rPr>
          <w:lang w:eastAsia="zh-CN"/>
        </w:rPr>
      </w:pPr>
      <w:r>
        <w:rPr>
          <w:rFonts w:hint="eastAsia"/>
          <w:lang w:eastAsia="zh-CN"/>
        </w:rPr>
        <w:tab/>
        <w:t xml:space="preserve">&lt;pointPlan </w:t>
      </w:r>
      <w:r w:rsidR="00833D85">
        <w:rPr>
          <w:rFonts w:hint="eastAsia"/>
          <w:lang w:eastAsia="zh-CN"/>
        </w:rPr>
        <w:t>p</w:t>
      </w:r>
      <w:r w:rsidR="00833D85" w:rsidRPr="00BE3104">
        <w:rPr>
          <w:rFonts w:hint="eastAsia"/>
        </w:rPr>
        <w:t>ointPlanId =""</w:t>
      </w:r>
      <w:r w:rsidR="00833D85" w:rsidRPr="00BE3104">
        <w:t xml:space="preserve"> </w:t>
      </w:r>
      <w:r w:rsidR="00833D85">
        <w:rPr>
          <w:rFonts w:hint="eastAsia"/>
          <w:lang w:eastAsia="zh-CN"/>
        </w:rPr>
        <w:t>p</w:t>
      </w:r>
      <w:r w:rsidR="00833D85" w:rsidRPr="00BE3104">
        <w:rPr>
          <w:rFonts w:hint="eastAsia"/>
        </w:rPr>
        <w:t xml:space="preserve">ointPlanName="" </w:t>
      </w:r>
      <w:r w:rsidR="00833D85">
        <w:rPr>
          <w:rFonts w:hint="eastAsia"/>
          <w:lang w:eastAsia="zh-CN"/>
        </w:rPr>
        <w:t>a</w:t>
      </w:r>
      <w:r w:rsidR="00833D85" w:rsidRPr="00BE3104">
        <w:rPr>
          <w:rFonts w:hint="eastAsia"/>
        </w:rPr>
        <w:t>mount=""</w:t>
      </w:r>
      <w:r w:rsidR="00833D85">
        <w:rPr>
          <w:rFonts w:hint="eastAsia"/>
          <w:lang w:eastAsia="zh-CN"/>
        </w:rPr>
        <w:t xml:space="preserve"> </w:t>
      </w:r>
    </w:p>
    <w:p w:rsidR="00232217" w:rsidRPr="00BE3104" w:rsidRDefault="00880E6D" w:rsidP="00BE3104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96137">
        <w:rPr>
          <w:rFonts w:hint="eastAsia"/>
          <w:lang w:eastAsia="zh-CN"/>
        </w:rPr>
        <w:tab/>
      </w:r>
      <w:r w:rsidR="00833D85">
        <w:rPr>
          <w:rFonts w:hint="eastAsia"/>
          <w:lang w:eastAsia="zh-CN"/>
        </w:rPr>
        <w:t>needPoint=""</w:t>
      </w:r>
      <w:r w:rsidR="00833D85" w:rsidRPr="00BE3104">
        <w:rPr>
          <w:rFonts w:hint="eastAsia"/>
        </w:rPr>
        <w:t xml:space="preserve"> </w:t>
      </w:r>
      <w:r w:rsidR="00833D85">
        <w:rPr>
          <w:rFonts w:hint="eastAsia"/>
          <w:lang w:eastAsia="zh-CN"/>
        </w:rPr>
        <w:t>p</w:t>
      </w:r>
      <w:r w:rsidR="00833D85" w:rsidRPr="00BE3104">
        <w:rPr>
          <w:rFonts w:hint="eastAsia"/>
        </w:rPr>
        <w:t xml:space="preserve">ayType="" </w:t>
      </w:r>
      <w:r w:rsidR="00833D85">
        <w:rPr>
          <w:lang w:eastAsia="zh-CN"/>
        </w:rPr>
        <w:t>d</w:t>
      </w:r>
      <w:r w:rsidR="00833D85" w:rsidRPr="00BE3104">
        <w:t>escription</w:t>
      </w:r>
      <w:r w:rsidR="00833D85" w:rsidRPr="00BE3104">
        <w:rPr>
          <w:rFonts w:hint="eastAsia"/>
        </w:rPr>
        <w:t xml:space="preserve"> ="" </w:t>
      </w:r>
      <w:r w:rsidR="00232217">
        <w:rPr>
          <w:rFonts w:hint="eastAsia"/>
          <w:lang w:eastAsia="zh-CN"/>
        </w:rPr>
        <w:t>/&gt;</w:t>
      </w:r>
    </w:p>
    <w:p w:rsidR="00896137" w:rsidRDefault="00896137" w:rsidP="00896137">
      <w:pPr>
        <w:rPr>
          <w:lang w:eastAsia="zh-CN"/>
        </w:rPr>
      </w:pPr>
      <w:r>
        <w:rPr>
          <w:rFonts w:hint="eastAsia"/>
          <w:lang w:eastAsia="zh-CN"/>
        </w:rPr>
        <w:tab/>
        <w:t>&lt;pointPlan p</w:t>
      </w:r>
      <w:r w:rsidRPr="00BE3104">
        <w:rPr>
          <w:rFonts w:hint="eastAsia"/>
        </w:rPr>
        <w:t>ointPlanId =""</w:t>
      </w:r>
      <w:r w:rsidRPr="00BE3104">
        <w:t xml:space="preserve">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ointPlanName="" </w:t>
      </w:r>
      <w:r>
        <w:rPr>
          <w:rFonts w:hint="eastAsia"/>
          <w:lang w:eastAsia="zh-CN"/>
        </w:rPr>
        <w:t>a</w:t>
      </w:r>
      <w:r w:rsidRPr="00BE3104">
        <w:rPr>
          <w:rFonts w:hint="eastAsia"/>
        </w:rPr>
        <w:t>mount=""</w:t>
      </w:r>
      <w:r>
        <w:rPr>
          <w:rFonts w:hint="eastAsia"/>
          <w:lang w:eastAsia="zh-CN"/>
        </w:rPr>
        <w:t xml:space="preserve"> </w:t>
      </w:r>
    </w:p>
    <w:p w:rsidR="00896137" w:rsidRPr="00BE3104" w:rsidRDefault="00896137" w:rsidP="00896137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needPoint=""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ayType="" </w:t>
      </w:r>
      <w:r>
        <w:rPr>
          <w:lang w:eastAsia="zh-CN"/>
        </w:rPr>
        <w:t>d</w:t>
      </w:r>
      <w:r w:rsidRPr="00BE3104">
        <w:t>escription</w:t>
      </w:r>
      <w:r w:rsidRPr="00BE3104">
        <w:rPr>
          <w:rFonts w:hint="eastAsia"/>
        </w:rPr>
        <w:t xml:space="preserve"> ="" </w:t>
      </w:r>
      <w:r>
        <w:rPr>
          <w:rFonts w:hint="eastAsia"/>
          <w:lang w:eastAsia="zh-CN"/>
        </w:rPr>
        <w:t>/&gt;</w:t>
      </w:r>
    </w:p>
    <w:p w:rsidR="005A7A37" w:rsidRPr="00BE3104" w:rsidRDefault="008F1EDE" w:rsidP="00BE3104">
      <w:r>
        <w:rPr>
          <w:rFonts w:hint="eastAsia"/>
        </w:rPr>
        <w:t>&lt;</w:t>
      </w:r>
      <w:r>
        <w:rPr>
          <w:rFonts w:hint="eastAsia"/>
          <w:lang w:eastAsia="zh-CN"/>
        </w:rPr>
        <w:t>/</w:t>
      </w:r>
      <w:r>
        <w:rPr>
          <w:rFonts w:hint="eastAsia"/>
        </w:rPr>
        <w:t>oss-response</w:t>
      </w:r>
      <w:r w:rsidR="005A7A37" w:rsidRPr="00BE3104">
        <w:rPr>
          <w:rFonts w:hint="eastAsia"/>
        </w:rPr>
        <w:t>&gt;</w:t>
      </w:r>
    </w:p>
    <w:p w:rsidR="004D7315" w:rsidRPr="00460B90" w:rsidRDefault="004D7315" w:rsidP="00460B90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095" w:name="_Toc345337095"/>
      <w:r w:rsidRPr="00460B90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积分兑换接口</w:t>
      </w:r>
      <w:bookmarkEnd w:id="1095"/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6" w:name="_Toc345337096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096"/>
    </w:p>
    <w:p w:rsidR="00264629" w:rsidRPr="00264629" w:rsidRDefault="00264629" w:rsidP="00264629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7" w:name="_Toc345337097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097"/>
    </w:p>
    <w:p w:rsidR="00730940" w:rsidRPr="00730940" w:rsidRDefault="00730940" w:rsidP="00730940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根据账户标识和积分兑换策略，兑换积分。</w:t>
      </w:r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8" w:name="_Toc345337098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098"/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099" w:name="_Toc345337099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099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1B3785" w:rsidRPr="00BE3104" w:rsidTr="000A7625">
        <w:tc>
          <w:tcPr>
            <w:tcW w:w="2437" w:type="dxa"/>
            <w:shd w:val="clear" w:color="auto" w:fill="E6E6E6"/>
          </w:tcPr>
          <w:p w:rsidR="001B3785" w:rsidRPr="00BE3104" w:rsidRDefault="001B3785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1B3785" w:rsidRPr="00BE3104" w:rsidRDefault="001B3785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1B3785" w:rsidRPr="00BE3104" w:rsidRDefault="001B3785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1B3785" w:rsidRPr="00BE3104" w:rsidRDefault="001B3785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1B3785" w:rsidRPr="00BE3104" w:rsidRDefault="001B3785" w:rsidP="00BE3104">
            <w:r w:rsidRPr="00BE3104">
              <w:rPr>
                <w:rFonts w:hint="eastAsia"/>
              </w:rPr>
              <w:t>IN/OUT</w:t>
            </w:r>
          </w:p>
        </w:tc>
      </w:tr>
      <w:tr w:rsidR="001B3785" w:rsidRPr="00BE3104" w:rsidTr="000A7625">
        <w:tc>
          <w:tcPr>
            <w:tcW w:w="2437" w:type="dxa"/>
            <w:tcBorders>
              <w:bottom w:val="single" w:sz="6" w:space="0" w:color="auto"/>
            </w:tcBorders>
          </w:tcPr>
          <w:p w:rsidR="001B3785" w:rsidRPr="00BE3104" w:rsidRDefault="005D47FE" w:rsidP="005D47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1B3785" w:rsidRPr="00BE3104">
              <w:rPr>
                <w:rFonts w:hint="eastAsia"/>
              </w:rPr>
              <w:t>ccount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1B3785" w:rsidRPr="00BE3104" w:rsidRDefault="001B3785" w:rsidP="005D47FE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</w:t>
            </w:r>
            <w:r w:rsidR="005D47FE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1B3785" w:rsidRPr="00BE3104" w:rsidRDefault="00827C71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1B3785" w:rsidRPr="00BE3104" w:rsidRDefault="001B3785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1B3785" w:rsidRPr="00BE3104" w:rsidRDefault="001B3785" w:rsidP="00BE3104">
            <w:r w:rsidRPr="00BE3104">
              <w:rPr>
                <w:rFonts w:hint="eastAsia"/>
              </w:rPr>
              <w:t>IN</w:t>
            </w:r>
          </w:p>
        </w:tc>
      </w:tr>
      <w:tr w:rsidR="001B3785" w:rsidRPr="00BE3104" w:rsidTr="000A7625">
        <w:tc>
          <w:tcPr>
            <w:tcW w:w="2437" w:type="dxa"/>
            <w:shd w:val="clear" w:color="auto" w:fill="F8F8F8"/>
          </w:tcPr>
          <w:p w:rsidR="001B3785" w:rsidRPr="00BE3104" w:rsidRDefault="001670F1" w:rsidP="00BE3104">
            <w:r>
              <w:rPr>
                <w:rFonts w:hint="eastAsia"/>
                <w:lang w:eastAsia="zh-CN"/>
              </w:rPr>
              <w:t>p</w:t>
            </w:r>
            <w:r w:rsidR="001B3785" w:rsidRPr="00BE3104">
              <w:rPr>
                <w:rFonts w:hint="eastAsia"/>
              </w:rPr>
              <w:t>oint</w:t>
            </w:r>
            <w:r w:rsidR="004040ED" w:rsidRPr="00BE3104">
              <w:rPr>
                <w:rFonts w:hint="eastAsia"/>
              </w:rPr>
              <w:t>P</w:t>
            </w:r>
            <w:r w:rsidR="001B3785" w:rsidRPr="00BE3104">
              <w:rPr>
                <w:rFonts w:hint="eastAsia"/>
              </w:rPr>
              <w:t>lan</w:t>
            </w:r>
            <w:r w:rsidR="004040ED" w:rsidRPr="00BE3104">
              <w:rPr>
                <w:rFonts w:hint="eastAsia"/>
              </w:rPr>
              <w:t>I</w:t>
            </w:r>
            <w:r w:rsidR="00E65A3C" w:rsidRPr="00BE3104">
              <w:rPr>
                <w:rFonts w:hint="eastAsia"/>
              </w:rPr>
              <w:t>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3785" w:rsidRPr="00BE3104" w:rsidRDefault="00571426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点调整或返冲策略标识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3785" w:rsidRPr="00BE3104" w:rsidRDefault="001B3785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3785" w:rsidRPr="00BE3104" w:rsidRDefault="001B3785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3785" w:rsidRPr="00BE3104" w:rsidRDefault="00D72AF5" w:rsidP="00BE3104">
            <w:r w:rsidRPr="00BE3104">
              <w:rPr>
                <w:rFonts w:hint="eastAsia"/>
              </w:rPr>
              <w:t>IN</w:t>
            </w:r>
          </w:p>
        </w:tc>
      </w:tr>
      <w:tr w:rsidR="00C20528" w:rsidRPr="00BE3104" w:rsidTr="000A7625">
        <w:trPr>
          <w:ins w:id="1100" w:author="Windows 用户" w:date="2013-06-04T15:10:00Z"/>
        </w:trPr>
        <w:tc>
          <w:tcPr>
            <w:tcW w:w="2437" w:type="dxa"/>
            <w:shd w:val="clear" w:color="auto" w:fill="F8F8F8"/>
          </w:tcPr>
          <w:p w:rsidR="00C20528" w:rsidRDefault="00C20528" w:rsidP="00BE3104">
            <w:pPr>
              <w:rPr>
                <w:ins w:id="1101" w:author="Windows 用户" w:date="2013-06-04T15:10:00Z"/>
                <w:lang w:eastAsia="zh-CN"/>
              </w:rPr>
            </w:pPr>
            <w:ins w:id="1102" w:author="Windows 用户" w:date="2013-06-04T15:10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20528" w:rsidRPr="00BE3104" w:rsidRDefault="00C20528" w:rsidP="00BE3104">
            <w:pPr>
              <w:rPr>
                <w:ins w:id="1103" w:author="Windows 用户" w:date="2013-06-04T15:10:00Z"/>
                <w:lang w:eastAsia="zh-CN"/>
              </w:rPr>
            </w:pPr>
            <w:ins w:id="1104" w:author="Windows 用户" w:date="2013-06-04T15:10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20528" w:rsidRPr="00BE3104" w:rsidRDefault="00C20528" w:rsidP="00BE3104">
            <w:pPr>
              <w:rPr>
                <w:ins w:id="1105" w:author="Windows 用户" w:date="2013-06-04T15:10:00Z"/>
              </w:rPr>
            </w:pPr>
            <w:ins w:id="1106" w:author="Windows 用户" w:date="2013-06-04T15:10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20528" w:rsidRPr="00BE3104" w:rsidRDefault="00C20528" w:rsidP="00BE3104">
            <w:pPr>
              <w:rPr>
                <w:ins w:id="1107" w:author="Windows 用户" w:date="2013-06-04T15:10:00Z"/>
              </w:rPr>
            </w:pPr>
            <w:ins w:id="1108" w:author="Windows 用户" w:date="2013-06-04T15:10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20528" w:rsidRPr="00BE3104" w:rsidRDefault="00C20528" w:rsidP="00BE3104">
            <w:pPr>
              <w:rPr>
                <w:ins w:id="1109" w:author="Windows 用户" w:date="2013-06-04T15:10:00Z"/>
              </w:rPr>
            </w:pPr>
            <w:ins w:id="1110" w:author="Windows 用户" w:date="2013-06-04T15:10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6F6AC3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OUT</w:t>
            </w:r>
          </w:p>
        </w:tc>
      </w:tr>
      <w:tr w:rsidR="006F6AC3" w:rsidRPr="00BE3104" w:rsidTr="000A762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674B5B" w:rsidRPr="001D2349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11" w:name="_Toc345337100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11"/>
    </w:p>
    <w:p w:rsidR="00646D68" w:rsidRPr="00BE3104" w:rsidRDefault="00EF107C" w:rsidP="00BE3104">
      <w:pPr>
        <w:rPr>
          <w:lang w:eastAsia="zh-CN"/>
        </w:rPr>
      </w:pPr>
      <w:r>
        <w:rPr>
          <w:rFonts w:hint="eastAsia"/>
        </w:rPr>
        <w:t>system-no = 15</w:t>
      </w:r>
    </w:p>
    <w:p w:rsidR="00646D68" w:rsidRPr="00BE3104" w:rsidRDefault="00646D68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827C71">
        <w:rPr>
          <w:rFonts w:hint="eastAsia"/>
          <w:lang w:eastAsia="zh-CN"/>
        </w:rPr>
        <w:t>151</w:t>
      </w:r>
      <w:r w:rsidR="00DB1BBA">
        <w:rPr>
          <w:rFonts w:hint="eastAsia"/>
          <w:lang w:eastAsia="zh-CN"/>
        </w:rPr>
        <w:t>8</w:t>
      </w:r>
    </w:p>
    <w:p w:rsidR="00646D68" w:rsidRPr="00BE3104" w:rsidRDefault="00646D68" w:rsidP="00BE3104">
      <w:r w:rsidRPr="00BE3104">
        <w:rPr>
          <w:rFonts w:hint="eastAsia"/>
        </w:rPr>
        <w:t>请求内容：</w:t>
      </w:r>
    </w:p>
    <w:p w:rsidR="002124F2" w:rsidRDefault="002124F2" w:rsidP="002124F2">
      <w:r>
        <w:t>&lt;oss-request&gt;</w:t>
      </w:r>
    </w:p>
    <w:p w:rsidR="002124F2" w:rsidRDefault="002124F2" w:rsidP="002124F2">
      <w:r>
        <w:tab/>
        <w:t>&lt;property name="accountId" value="297451"/&gt;</w:t>
      </w:r>
    </w:p>
    <w:p w:rsidR="002124F2" w:rsidRDefault="002124F2" w:rsidP="002124F2">
      <w:pPr>
        <w:rPr>
          <w:ins w:id="1112" w:author="Windows 用户" w:date="2013-06-04T15:15:00Z"/>
          <w:lang w:eastAsia="zh-CN"/>
        </w:rPr>
      </w:pPr>
      <w:r>
        <w:tab/>
        <w:t>&lt;property name="pointPlanId" value="7492"/&gt;</w:t>
      </w:r>
    </w:p>
    <w:p w:rsidR="00ED4D95" w:rsidRDefault="00ED4D95" w:rsidP="002124F2">
      <w:pPr>
        <w:rPr>
          <w:lang w:eastAsia="zh-CN"/>
        </w:rPr>
      </w:pPr>
      <w:ins w:id="1113" w:author="Windows 用户" w:date="2013-06-04T15:15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8A445F" w:rsidRPr="00BE3104" w:rsidRDefault="002124F2" w:rsidP="002124F2">
      <w:pPr>
        <w:rPr>
          <w:lang w:eastAsia="zh-CN"/>
        </w:rPr>
      </w:pPr>
      <w:r>
        <w:lastRenderedPageBreak/>
        <w:t>&lt;/oss-request&gt;</w:t>
      </w:r>
    </w:p>
    <w:p w:rsidR="00646D68" w:rsidRPr="00BE3104" w:rsidRDefault="00646D68" w:rsidP="00BE3104">
      <w:r w:rsidRPr="00BE3104">
        <w:rPr>
          <w:rFonts w:hint="eastAsia"/>
        </w:rPr>
        <w:t>输出参数：</w:t>
      </w:r>
    </w:p>
    <w:p w:rsidR="00646D68" w:rsidRPr="00BE3104" w:rsidRDefault="00646D68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7F43B7" w:rsidRDefault="007F43B7" w:rsidP="00BE3104">
      <w:pPr>
        <w:rPr>
          <w:lang w:eastAsia="zh-CN"/>
        </w:rPr>
      </w:pPr>
      <w:r w:rsidRPr="00BE3104">
        <w:rPr>
          <w:rFonts w:hint="eastAsia"/>
        </w:rPr>
        <w:t xml:space="preserve">&lt;oss-response </w:t>
      </w:r>
      <w:r w:rsidR="00827C71" w:rsidRPr="00BE3104">
        <w:rPr>
          <w:rFonts w:hint="eastAsia"/>
        </w:rPr>
        <w:t>return-code ="</w:t>
      </w:r>
      <w:r w:rsidR="00827C71">
        <w:rPr>
          <w:rFonts w:hint="eastAsia"/>
          <w:lang w:eastAsia="zh-CN"/>
        </w:rPr>
        <w:t>0</w:t>
      </w:r>
      <w:r w:rsidR="00827C71" w:rsidRPr="00BE3104">
        <w:rPr>
          <w:rFonts w:hint="eastAsia"/>
        </w:rPr>
        <w:t>" return-message="</w:t>
      </w:r>
      <w:r w:rsidR="00D52B6C">
        <w:rPr>
          <w:rFonts w:hint="eastAsia"/>
          <w:lang w:eastAsia="zh-CN"/>
        </w:rPr>
        <w:t>积分兑换</w:t>
      </w:r>
      <w:r w:rsidR="00827C71" w:rsidRPr="00BE3104">
        <w:rPr>
          <w:rFonts w:hint="eastAsia"/>
        </w:rPr>
        <w:t>成功</w:t>
      </w:r>
      <w:r w:rsidR="00827C71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304830" w:rsidRPr="00BE3104" w:rsidRDefault="00304830" w:rsidP="00BE3104">
      <w:pPr>
        <w:rPr>
          <w:lang w:eastAsia="zh-CN"/>
        </w:rPr>
      </w:pPr>
      <w:r>
        <w:rPr>
          <w:rFonts w:hint="eastAsia"/>
          <w:lang w:eastAsia="zh-CN"/>
        </w:rPr>
        <w:t>&lt;/oss-response&gt;</w:t>
      </w:r>
    </w:p>
    <w:p w:rsidR="004D7315" w:rsidRPr="00460B90" w:rsidRDefault="004D7315" w:rsidP="00460B90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114" w:name="_Toc345337101"/>
      <w:r w:rsidRPr="00460B90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积分兑换记录查询接口</w:t>
      </w:r>
      <w:bookmarkEnd w:id="1114"/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15" w:name="_Toc345337102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115"/>
    </w:p>
    <w:p w:rsidR="002C3505" w:rsidRPr="002C3505" w:rsidRDefault="002C3505" w:rsidP="002C3505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674B5B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16" w:name="_Toc345337103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116"/>
    </w:p>
    <w:p w:rsidR="009F4AD4" w:rsidRPr="009F4AD4" w:rsidRDefault="009F4AD4" w:rsidP="009F4AD4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根据账户标识，获取所有的积分兑换记录。</w:t>
      </w:r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17" w:name="_Toc345337104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117"/>
    </w:p>
    <w:p w:rsidR="00674B5B" w:rsidRPr="00610ABD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18" w:name="_Toc345337105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118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18"/>
        <w:gridCol w:w="1219"/>
        <w:gridCol w:w="2443"/>
        <w:gridCol w:w="1212"/>
        <w:gridCol w:w="1129"/>
        <w:gridCol w:w="1418"/>
      </w:tblGrid>
      <w:tr w:rsidR="00D5104D" w:rsidRPr="00BE3104" w:rsidTr="000A7625">
        <w:tc>
          <w:tcPr>
            <w:tcW w:w="2437" w:type="dxa"/>
            <w:gridSpan w:val="2"/>
            <w:shd w:val="clear" w:color="auto" w:fill="E6E6E6"/>
          </w:tcPr>
          <w:p w:rsidR="00D5104D" w:rsidRPr="00BE3104" w:rsidRDefault="00D5104D" w:rsidP="00BE3104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D5104D" w:rsidRPr="00BE3104" w:rsidRDefault="00D5104D" w:rsidP="00BE3104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D5104D" w:rsidRPr="00BE3104" w:rsidRDefault="00D5104D" w:rsidP="00BE3104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D5104D" w:rsidRPr="00BE3104" w:rsidRDefault="00D5104D" w:rsidP="00BE3104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D5104D" w:rsidRPr="00BE3104" w:rsidRDefault="00D5104D" w:rsidP="00BE3104">
            <w:r w:rsidRPr="00BE3104">
              <w:rPr>
                <w:rFonts w:hint="eastAsia"/>
              </w:rPr>
              <w:t>IN/OUT</w:t>
            </w:r>
          </w:p>
        </w:tc>
      </w:tr>
      <w:tr w:rsidR="00D5104D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D5104D" w:rsidRPr="00BE3104" w:rsidRDefault="00035020" w:rsidP="000350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="00D5104D" w:rsidRPr="00BE3104">
              <w:rPr>
                <w:rFonts w:hint="eastAsia"/>
              </w:rPr>
              <w:t>ccount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D5104D" w:rsidRPr="00BE3104" w:rsidRDefault="00D5104D" w:rsidP="00AD1F9F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</w:t>
            </w:r>
            <w:r w:rsidR="00AD1F9F"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D5104D" w:rsidRPr="00BE3104" w:rsidRDefault="00741B66" w:rsidP="00BE3104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D5104D" w:rsidRPr="00BE3104" w:rsidRDefault="00D5104D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D5104D" w:rsidRPr="00BE3104" w:rsidRDefault="00D5104D" w:rsidP="00BE3104">
            <w:r w:rsidRPr="00BE3104">
              <w:rPr>
                <w:rFonts w:hint="eastAsia"/>
              </w:rPr>
              <w:t>IN</w:t>
            </w:r>
          </w:p>
        </w:tc>
      </w:tr>
      <w:tr w:rsidR="00CF2894" w:rsidRPr="00BE3104" w:rsidTr="002814F3">
        <w:tc>
          <w:tcPr>
            <w:tcW w:w="1218" w:type="dxa"/>
            <w:vMerge w:val="restart"/>
            <w:shd w:val="clear" w:color="auto" w:fill="F8F8F8"/>
          </w:tcPr>
          <w:p w:rsidR="00CF2894" w:rsidRPr="00BE3104" w:rsidRDefault="00046A62" w:rsidP="00BE3104">
            <w:r>
              <w:rPr>
                <w:rFonts w:hint="eastAsia"/>
                <w:lang w:eastAsia="zh-CN"/>
              </w:rPr>
              <w:t>pointLog</w:t>
            </w:r>
          </w:p>
        </w:tc>
        <w:tc>
          <w:tcPr>
            <w:tcW w:w="1219" w:type="dxa"/>
            <w:shd w:val="clear" w:color="auto" w:fill="F8F8F8"/>
          </w:tcPr>
          <w:p w:rsidR="00CF2894" w:rsidRPr="00BE3104" w:rsidRDefault="00CF2894" w:rsidP="002814F3">
            <w:r>
              <w:rPr>
                <w:rFonts w:hint="eastAsia"/>
                <w:lang w:eastAsia="zh-CN"/>
              </w:rPr>
              <w:t>n</w:t>
            </w:r>
            <w:r w:rsidRPr="00BE3104">
              <w:rPr>
                <w:rFonts w:hint="eastAsia"/>
              </w:rPr>
              <w:t>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增值点名称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OUT</w:t>
            </w:r>
          </w:p>
        </w:tc>
      </w:tr>
      <w:tr w:rsidR="00CF2894" w:rsidRPr="00BE3104" w:rsidTr="002814F3">
        <w:tc>
          <w:tcPr>
            <w:tcW w:w="1218" w:type="dxa"/>
            <w:vMerge/>
            <w:shd w:val="clear" w:color="auto" w:fill="F8F8F8"/>
          </w:tcPr>
          <w:p w:rsidR="00CF2894" w:rsidRPr="00BE3104" w:rsidRDefault="00CF2894" w:rsidP="00BE3104"/>
        </w:tc>
        <w:tc>
          <w:tcPr>
            <w:tcW w:w="1219" w:type="dxa"/>
            <w:shd w:val="clear" w:color="auto" w:fill="F8F8F8"/>
          </w:tcPr>
          <w:p w:rsidR="00CF2894" w:rsidRPr="00BE3104" w:rsidRDefault="00CF2894" w:rsidP="002814F3"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</w:rPr>
              <w:t>oint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兑换积分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OUT</w:t>
            </w:r>
          </w:p>
        </w:tc>
      </w:tr>
      <w:tr w:rsidR="00CF2894" w:rsidRPr="00BE3104" w:rsidTr="002814F3">
        <w:tc>
          <w:tcPr>
            <w:tcW w:w="1218" w:type="dxa"/>
            <w:vMerge/>
            <w:shd w:val="clear" w:color="auto" w:fill="F8F8F8"/>
          </w:tcPr>
          <w:p w:rsidR="00CF2894" w:rsidRPr="00BE3104" w:rsidRDefault="00CF2894" w:rsidP="00BE3104"/>
        </w:tc>
        <w:tc>
          <w:tcPr>
            <w:tcW w:w="1219" w:type="dxa"/>
            <w:shd w:val="clear" w:color="auto" w:fill="F8F8F8"/>
          </w:tcPr>
          <w:p w:rsidR="00CF2894" w:rsidRPr="00BE3104" w:rsidRDefault="00CF2894" w:rsidP="002814F3">
            <w:r>
              <w:rPr>
                <w:rFonts w:hint="eastAsia"/>
                <w:lang w:eastAsia="zh-CN"/>
              </w:rPr>
              <w:t>l</w:t>
            </w:r>
            <w:r w:rsidRPr="00BE3104">
              <w:rPr>
                <w:rFonts w:hint="eastAsia"/>
              </w:rPr>
              <w:t>eftPoint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剩余积分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OUT</w:t>
            </w:r>
          </w:p>
        </w:tc>
      </w:tr>
      <w:tr w:rsidR="00CF2894" w:rsidRPr="00BE3104" w:rsidTr="002814F3">
        <w:tc>
          <w:tcPr>
            <w:tcW w:w="1218" w:type="dxa"/>
            <w:vMerge/>
            <w:shd w:val="clear" w:color="auto" w:fill="F8F8F8"/>
          </w:tcPr>
          <w:p w:rsidR="00CF2894" w:rsidRPr="00BE3104" w:rsidRDefault="00CF2894" w:rsidP="00BE3104"/>
        </w:tc>
        <w:tc>
          <w:tcPr>
            <w:tcW w:w="1219" w:type="dxa"/>
            <w:shd w:val="clear" w:color="auto" w:fill="F8F8F8"/>
          </w:tcPr>
          <w:p w:rsidR="00CF2894" w:rsidRPr="00BE3104" w:rsidRDefault="00CF2894" w:rsidP="002814F3">
            <w:r>
              <w:rPr>
                <w:rFonts w:hint="eastAsia"/>
                <w:lang w:eastAsia="zh-CN"/>
              </w:rPr>
              <w:t>d</w:t>
            </w:r>
            <w:r w:rsidRPr="00BE3104">
              <w:rPr>
                <w:rFonts w:hint="eastAsia"/>
              </w:rPr>
              <w:t>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兑换日期</w:t>
            </w:r>
            <w:r w:rsidR="00171C26">
              <w:rPr>
                <w:rFonts w:hint="eastAsia"/>
                <w:lang w:eastAsia="zh-CN"/>
              </w:rPr>
              <w:t>，</w:t>
            </w:r>
            <w:r w:rsidR="009725DD">
              <w:rPr>
                <w:rFonts w:hint="eastAsia"/>
                <w:lang w:eastAsia="zh-CN"/>
              </w:rPr>
              <w:t>格式为</w:t>
            </w:r>
            <w:r w:rsidR="00AE5755">
              <w:rPr>
                <w:rFonts w:hint="eastAsia"/>
                <w:lang w:eastAsia="zh-CN"/>
              </w:rPr>
              <w:t>yyyy-MM-dd HH:mm:</w:t>
            </w:r>
            <w:r w:rsidR="009725DD">
              <w:rPr>
                <w:rFonts w:hint="eastAsia"/>
                <w:lang w:eastAsia="zh-CN"/>
              </w:rPr>
              <w:t>ss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CF2894" w:rsidRPr="00BE3104" w:rsidRDefault="00CF2894" w:rsidP="00BE3104">
            <w:r w:rsidRPr="00BE3104">
              <w:rPr>
                <w:rFonts w:hint="eastAsia"/>
              </w:rPr>
              <w:t>OUT</w:t>
            </w:r>
          </w:p>
        </w:tc>
      </w:tr>
      <w:tr w:rsidR="006F6AC3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OUT</w:t>
            </w:r>
          </w:p>
        </w:tc>
      </w:tr>
      <w:tr w:rsidR="006F6AC3" w:rsidRPr="00BE3104" w:rsidTr="000A762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F6AC3" w:rsidRPr="00BE3104" w:rsidRDefault="006F6AC3" w:rsidP="00BE3104">
            <w:r w:rsidRPr="00BE3104">
              <w:rPr>
                <w:rFonts w:hint="eastAsia"/>
              </w:rPr>
              <w:t>OUT</w:t>
            </w:r>
          </w:p>
        </w:tc>
      </w:tr>
    </w:tbl>
    <w:p w:rsidR="00674B5B" w:rsidRPr="00F61B4C" w:rsidRDefault="00674B5B" w:rsidP="0016228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19" w:name="_Toc345337106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19"/>
    </w:p>
    <w:p w:rsidR="00D5104D" w:rsidRPr="00BE3104" w:rsidRDefault="00EF107C" w:rsidP="00BE3104">
      <w:r>
        <w:rPr>
          <w:rFonts w:hint="eastAsia"/>
        </w:rPr>
        <w:t>system-no = 15</w:t>
      </w:r>
      <w:r w:rsidR="00D5104D" w:rsidRPr="00BE3104">
        <w:rPr>
          <w:rFonts w:hint="eastAsia"/>
        </w:rPr>
        <w:t xml:space="preserve"> </w:t>
      </w:r>
    </w:p>
    <w:p w:rsidR="00D5104D" w:rsidRPr="00BE3104" w:rsidRDefault="00D5104D" w:rsidP="00BE310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741B66">
        <w:rPr>
          <w:rFonts w:hint="eastAsia"/>
          <w:lang w:eastAsia="zh-CN"/>
        </w:rPr>
        <w:t>15</w:t>
      </w:r>
      <w:r w:rsidR="00DB1BBA">
        <w:rPr>
          <w:rFonts w:hint="eastAsia"/>
          <w:lang w:eastAsia="zh-CN"/>
        </w:rPr>
        <w:t>19</w:t>
      </w:r>
    </w:p>
    <w:p w:rsidR="00D5104D" w:rsidRPr="00BE3104" w:rsidRDefault="00D5104D" w:rsidP="00BE3104">
      <w:r w:rsidRPr="00BE3104">
        <w:rPr>
          <w:rFonts w:hint="eastAsia"/>
        </w:rPr>
        <w:t>请求内容：</w:t>
      </w:r>
    </w:p>
    <w:p w:rsidR="00D5104D" w:rsidRDefault="00D5104D" w:rsidP="00BE3104">
      <w:pPr>
        <w:rPr>
          <w:lang w:eastAsia="zh-CN"/>
        </w:rPr>
      </w:pPr>
      <w:r w:rsidRPr="00BE3104">
        <w:t>&lt;oss-request&gt;</w:t>
      </w:r>
    </w:p>
    <w:p w:rsidR="000239DB" w:rsidRDefault="000239DB" w:rsidP="00BE3104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0239D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</w:t>
      </w:r>
      <w:r w:rsidRPr="00BE3104">
        <w:rPr>
          <w:rFonts w:hint="eastAsia"/>
        </w:rPr>
        <w:t>ccount</w:t>
      </w:r>
      <w:r>
        <w:rPr>
          <w:rFonts w:hint="eastAsia"/>
          <w:lang w:eastAsia="zh-CN"/>
        </w:rPr>
        <w:t>Id</w:t>
      </w:r>
      <w:r w:rsidRPr="00BE3104">
        <w:t xml:space="preserve"> </w:t>
      </w:r>
      <w:r>
        <w:rPr>
          <w:rFonts w:hint="eastAsia"/>
          <w:lang w:eastAsia="zh-CN"/>
        </w:rPr>
        <w:t>" value="</w:t>
      </w:r>
      <w:r w:rsidRPr="001D76C3">
        <w:t>297451</w:t>
      </w:r>
      <w:r>
        <w:rPr>
          <w:rFonts w:hint="eastAsia"/>
          <w:lang w:eastAsia="zh-CN"/>
        </w:rPr>
        <w:t>"</w:t>
      </w:r>
      <w:r w:rsidR="00E5544C">
        <w:rPr>
          <w:rFonts w:hint="eastAsia"/>
          <w:lang w:eastAsia="zh-CN"/>
        </w:rPr>
        <w:t>/&gt;</w:t>
      </w:r>
    </w:p>
    <w:p w:rsidR="00C75794" w:rsidRPr="00BE3104" w:rsidRDefault="00C75794" w:rsidP="00BE3104">
      <w:pPr>
        <w:rPr>
          <w:lang w:eastAsia="zh-CN"/>
        </w:rPr>
      </w:pPr>
      <w:r>
        <w:rPr>
          <w:rFonts w:hint="eastAsia"/>
          <w:lang w:eastAsia="zh-CN"/>
        </w:rPr>
        <w:lastRenderedPageBreak/>
        <w:t>&lt;</w:t>
      </w:r>
      <w:r w:rsidR="0056158A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oss-request&gt;</w:t>
      </w:r>
    </w:p>
    <w:p w:rsidR="00D5104D" w:rsidRPr="00BE3104" w:rsidRDefault="00D5104D" w:rsidP="00BE3104">
      <w:r w:rsidRPr="00BE3104">
        <w:rPr>
          <w:rFonts w:hint="eastAsia"/>
        </w:rPr>
        <w:t>输出参数：</w:t>
      </w:r>
    </w:p>
    <w:p w:rsidR="00D5104D" w:rsidRPr="00BE3104" w:rsidRDefault="00D5104D" w:rsidP="00BE310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D5104D" w:rsidRDefault="00D5104D" w:rsidP="00BE3104">
      <w:pPr>
        <w:rPr>
          <w:lang w:eastAsia="zh-CN"/>
        </w:rPr>
      </w:pPr>
      <w:r w:rsidRPr="00BE3104">
        <w:rPr>
          <w:rFonts w:hint="eastAsia"/>
        </w:rPr>
        <w:t>&lt;oss-response</w:t>
      </w:r>
      <w:r w:rsidR="00E01D82" w:rsidRPr="00BE3104">
        <w:rPr>
          <w:rFonts w:hint="eastAsia"/>
        </w:rPr>
        <w:t xml:space="preserve"> return-code ="</w:t>
      </w:r>
      <w:r w:rsidR="00E01D82">
        <w:rPr>
          <w:rFonts w:hint="eastAsia"/>
          <w:lang w:eastAsia="zh-CN"/>
        </w:rPr>
        <w:t>0</w:t>
      </w:r>
      <w:r w:rsidR="00E01D82" w:rsidRPr="00BE3104">
        <w:rPr>
          <w:rFonts w:hint="eastAsia"/>
        </w:rPr>
        <w:t>" return-message="</w:t>
      </w:r>
      <w:r w:rsidR="00E01D82">
        <w:rPr>
          <w:rFonts w:hint="eastAsia"/>
          <w:lang w:eastAsia="zh-CN"/>
        </w:rPr>
        <w:t>积分兑换</w:t>
      </w:r>
      <w:r w:rsidR="00476DAF">
        <w:rPr>
          <w:rFonts w:hint="eastAsia"/>
          <w:lang w:eastAsia="zh-CN"/>
        </w:rPr>
        <w:t>记录查询</w:t>
      </w:r>
      <w:r w:rsidR="00E01D82" w:rsidRPr="00BE3104">
        <w:rPr>
          <w:rFonts w:hint="eastAsia"/>
        </w:rPr>
        <w:t>成功</w:t>
      </w:r>
      <w:r w:rsidR="00E01D82" w:rsidRPr="00BE3104"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7C30DF" w:rsidRPr="00BE3104" w:rsidRDefault="007C30DF" w:rsidP="00BE3104">
      <w:pPr>
        <w:rPr>
          <w:lang w:eastAsia="zh-CN"/>
        </w:rPr>
      </w:pPr>
      <w:r>
        <w:rPr>
          <w:rFonts w:hint="eastAsia"/>
          <w:lang w:eastAsia="zh-CN"/>
        </w:rPr>
        <w:tab/>
        <w:t xml:space="preserve">&lt;pointLog </w:t>
      </w:r>
      <w:r w:rsidR="00901385">
        <w:rPr>
          <w:rFonts w:hint="eastAsia"/>
          <w:lang w:eastAsia="zh-CN"/>
        </w:rPr>
        <w:t>n</w:t>
      </w:r>
      <w:r w:rsidR="00901385" w:rsidRPr="00BE3104">
        <w:rPr>
          <w:rFonts w:hint="eastAsia"/>
        </w:rPr>
        <w:t xml:space="preserve">ame="" </w:t>
      </w:r>
      <w:r w:rsidR="00901385">
        <w:rPr>
          <w:rFonts w:hint="eastAsia"/>
          <w:lang w:eastAsia="zh-CN"/>
        </w:rPr>
        <w:t>p</w:t>
      </w:r>
      <w:r w:rsidR="00901385" w:rsidRPr="00BE3104">
        <w:rPr>
          <w:rFonts w:hint="eastAsia"/>
        </w:rPr>
        <w:t xml:space="preserve">oint="" </w:t>
      </w:r>
      <w:r w:rsidR="00901385">
        <w:rPr>
          <w:rFonts w:hint="eastAsia"/>
          <w:lang w:eastAsia="zh-CN"/>
        </w:rPr>
        <w:t>l</w:t>
      </w:r>
      <w:r w:rsidR="00901385" w:rsidRPr="00BE3104">
        <w:rPr>
          <w:rFonts w:hint="eastAsia"/>
        </w:rPr>
        <w:t xml:space="preserve">eftPoint="" </w:t>
      </w:r>
      <w:r w:rsidR="00901385">
        <w:rPr>
          <w:rFonts w:hint="eastAsia"/>
          <w:lang w:eastAsia="zh-CN"/>
        </w:rPr>
        <w:t>d</w:t>
      </w:r>
      <w:r w:rsidR="00901385" w:rsidRPr="00BE3104">
        <w:rPr>
          <w:rFonts w:hint="eastAsia"/>
        </w:rPr>
        <w:t>ate=""</w:t>
      </w:r>
      <w:r>
        <w:rPr>
          <w:rFonts w:hint="eastAsia"/>
          <w:lang w:eastAsia="zh-CN"/>
        </w:rPr>
        <w:t>/&gt;</w:t>
      </w:r>
    </w:p>
    <w:p w:rsidR="00D760E0" w:rsidRPr="00BE3104" w:rsidRDefault="00D760E0" w:rsidP="00D760E0">
      <w:pPr>
        <w:rPr>
          <w:lang w:eastAsia="zh-CN"/>
        </w:rPr>
      </w:pPr>
      <w:r>
        <w:rPr>
          <w:rFonts w:hint="eastAsia"/>
          <w:lang w:eastAsia="zh-CN"/>
        </w:rPr>
        <w:tab/>
        <w:t>&lt;pointLog n</w:t>
      </w:r>
      <w:r w:rsidRPr="00BE3104">
        <w:rPr>
          <w:rFonts w:hint="eastAsia"/>
        </w:rPr>
        <w:t xml:space="preserve">ame="" </w:t>
      </w:r>
      <w:r>
        <w:rPr>
          <w:rFonts w:hint="eastAsia"/>
          <w:lang w:eastAsia="zh-CN"/>
        </w:rPr>
        <w:t>p</w:t>
      </w:r>
      <w:r w:rsidRPr="00BE3104">
        <w:rPr>
          <w:rFonts w:hint="eastAsia"/>
        </w:rPr>
        <w:t xml:space="preserve">oint="" </w:t>
      </w:r>
      <w:r>
        <w:rPr>
          <w:rFonts w:hint="eastAsia"/>
          <w:lang w:eastAsia="zh-CN"/>
        </w:rPr>
        <w:t>l</w:t>
      </w:r>
      <w:r w:rsidRPr="00BE3104">
        <w:rPr>
          <w:rFonts w:hint="eastAsia"/>
        </w:rPr>
        <w:t xml:space="preserve">eftPoint="" </w:t>
      </w:r>
      <w:r>
        <w:rPr>
          <w:rFonts w:hint="eastAsia"/>
          <w:lang w:eastAsia="zh-CN"/>
        </w:rPr>
        <w:t>d</w:t>
      </w:r>
      <w:r w:rsidRPr="00BE3104">
        <w:rPr>
          <w:rFonts w:hint="eastAsia"/>
        </w:rPr>
        <w:t>ate=""</w:t>
      </w:r>
      <w:r>
        <w:rPr>
          <w:rFonts w:hint="eastAsia"/>
          <w:lang w:eastAsia="zh-CN"/>
        </w:rPr>
        <w:t>/&gt;</w:t>
      </w:r>
    </w:p>
    <w:p w:rsidR="00D5104D" w:rsidRPr="00BE3104" w:rsidRDefault="00D5104D" w:rsidP="00BE3104">
      <w:r w:rsidRPr="00BE3104">
        <w:rPr>
          <w:rFonts w:hint="eastAsia"/>
        </w:rPr>
        <w:t>&lt;</w:t>
      </w:r>
      <w:r w:rsidR="008F1EDE">
        <w:rPr>
          <w:rFonts w:hint="eastAsia"/>
          <w:lang w:eastAsia="zh-CN"/>
        </w:rPr>
        <w:t>/</w:t>
      </w:r>
      <w:r w:rsidR="008F1EDE">
        <w:rPr>
          <w:rFonts w:hint="eastAsia"/>
        </w:rPr>
        <w:t>oss-response</w:t>
      </w:r>
      <w:r w:rsidRPr="00BE3104">
        <w:rPr>
          <w:rFonts w:hint="eastAsia"/>
        </w:rPr>
        <w:t>&gt;</w:t>
      </w:r>
    </w:p>
    <w:p w:rsidR="00E568D4" w:rsidRDefault="007C6161" w:rsidP="00AA49ED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120" w:name="_Toc345337107"/>
      <w:r w:rsidRPr="007C6161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套餐同步接口</w:t>
      </w:r>
      <w:bookmarkEnd w:id="1120"/>
    </w:p>
    <w:p w:rsidR="00045774" w:rsidRDefault="00045774" w:rsidP="0004577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1" w:name="_Toc345337108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121"/>
    </w:p>
    <w:p w:rsidR="00045774" w:rsidRPr="002C3505" w:rsidRDefault="00045774" w:rsidP="00045774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045774" w:rsidRDefault="00045774" w:rsidP="0004577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2" w:name="_Toc345337109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122"/>
    </w:p>
    <w:p w:rsidR="00045774" w:rsidRPr="009F4AD4" w:rsidRDefault="001A77D2" w:rsidP="00045774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获取所有套餐信息。</w:t>
      </w:r>
    </w:p>
    <w:p w:rsidR="00045774" w:rsidRPr="00610ABD" w:rsidRDefault="00045774" w:rsidP="0004577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3" w:name="_Toc345337110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123"/>
    </w:p>
    <w:p w:rsidR="00045774" w:rsidRPr="00610ABD" w:rsidRDefault="00045774" w:rsidP="0004577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4" w:name="_Toc345337111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124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18"/>
        <w:gridCol w:w="1219"/>
        <w:gridCol w:w="2443"/>
        <w:gridCol w:w="1212"/>
        <w:gridCol w:w="1129"/>
        <w:gridCol w:w="1418"/>
      </w:tblGrid>
      <w:tr w:rsidR="00045774" w:rsidRPr="00BE3104" w:rsidTr="00760FFD">
        <w:tc>
          <w:tcPr>
            <w:tcW w:w="2437" w:type="dxa"/>
            <w:gridSpan w:val="2"/>
            <w:shd w:val="clear" w:color="auto" w:fill="E6E6E6"/>
          </w:tcPr>
          <w:p w:rsidR="00045774" w:rsidRPr="00BE3104" w:rsidRDefault="00045774" w:rsidP="00760FF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045774" w:rsidRPr="00BE3104" w:rsidRDefault="00045774" w:rsidP="00760FF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045774" w:rsidRPr="00BE3104" w:rsidRDefault="00045774" w:rsidP="00760FF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045774" w:rsidRPr="00BE3104" w:rsidRDefault="00045774" w:rsidP="00760FF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045774" w:rsidRPr="00BE3104" w:rsidRDefault="00045774" w:rsidP="00760FFD">
            <w:r w:rsidRPr="00BE3104">
              <w:rPr>
                <w:rFonts w:hint="eastAsia"/>
              </w:rPr>
              <w:t>IN/OUT</w:t>
            </w:r>
          </w:p>
        </w:tc>
      </w:tr>
      <w:tr w:rsidR="001B1CC4" w:rsidRPr="00BE3104" w:rsidTr="00390E89">
        <w:tc>
          <w:tcPr>
            <w:tcW w:w="2437" w:type="dxa"/>
            <w:gridSpan w:val="2"/>
            <w:shd w:val="clear" w:color="auto" w:fill="F8F8F8"/>
          </w:tcPr>
          <w:p w:rsidR="001B1CC4" w:rsidRDefault="001B1CC4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1CC4" w:rsidRDefault="001B1CC4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</w:t>
            </w:r>
            <w:r>
              <w:rPr>
                <w:rFonts w:hint="eastAsia"/>
                <w:lang w:eastAsia="zh-CN"/>
              </w:rPr>
              <w:t>ID</w:t>
            </w:r>
            <w:r w:rsidR="005E6275">
              <w:rPr>
                <w:rFonts w:hint="eastAsia"/>
                <w:lang w:eastAsia="zh-CN"/>
              </w:rPr>
              <w:t>，</w:t>
            </w:r>
            <w:r w:rsidR="00BF4B7E">
              <w:rPr>
                <w:rFonts w:hint="eastAsia"/>
                <w:lang w:eastAsia="zh-CN"/>
              </w:rPr>
              <w:t>多个</w:t>
            </w:r>
            <w:r w:rsidR="00BF4B7E">
              <w:rPr>
                <w:rFonts w:hint="eastAsia"/>
                <w:lang w:eastAsia="zh-CN"/>
              </w:rPr>
              <w:t>ID</w:t>
            </w:r>
            <w:r w:rsidR="00BF4B7E">
              <w:rPr>
                <w:rFonts w:hint="eastAsia"/>
                <w:lang w:eastAsia="zh-CN"/>
              </w:rPr>
              <w:t>用逗号隔开</w:t>
            </w:r>
            <w:r w:rsidR="00BF4B7E">
              <w:rPr>
                <w:rFonts w:hint="eastAsia"/>
                <w:lang w:eastAsia="zh-CN"/>
              </w:rPr>
              <w:t>,</w:t>
            </w:r>
            <w:r w:rsidR="005E6275">
              <w:rPr>
                <w:rFonts w:hint="eastAsia"/>
                <w:lang w:eastAsia="zh-CN"/>
              </w:rPr>
              <w:t>为空则同步所有套餐</w:t>
            </w:r>
            <w:r w:rsidR="001A36F2">
              <w:rPr>
                <w:rFonts w:hint="eastAsia"/>
                <w:lang w:eastAsia="zh-CN"/>
              </w:rPr>
              <w:t>。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1CC4" w:rsidRPr="00BE3104" w:rsidRDefault="00621807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1CC4" w:rsidRPr="00BE3104" w:rsidRDefault="001B1CC4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B1CC4" w:rsidRPr="00BE3104" w:rsidRDefault="001B1CC4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045774" w:rsidRPr="00BE3104" w:rsidTr="00760FFD">
        <w:tc>
          <w:tcPr>
            <w:tcW w:w="1218" w:type="dxa"/>
            <w:vMerge w:val="restart"/>
            <w:shd w:val="clear" w:color="auto" w:fill="F8F8F8"/>
          </w:tcPr>
          <w:p w:rsidR="00045774" w:rsidRPr="00BE3104" w:rsidRDefault="00BA3B73" w:rsidP="00760FFD">
            <w:r>
              <w:rPr>
                <w:rFonts w:hint="eastAsia"/>
                <w:lang w:eastAsia="zh-CN"/>
              </w:rPr>
              <w:t>p</w:t>
            </w:r>
            <w:r w:rsidR="007144A3">
              <w:rPr>
                <w:rFonts w:hint="eastAsia"/>
                <w:lang w:eastAsia="zh-CN"/>
              </w:rPr>
              <w:t>lanPackage</w:t>
            </w:r>
          </w:p>
        </w:tc>
        <w:tc>
          <w:tcPr>
            <w:tcW w:w="1219" w:type="dxa"/>
            <w:shd w:val="clear" w:color="auto" w:fill="F8F8F8"/>
          </w:tcPr>
          <w:p w:rsidR="00045774" w:rsidRPr="00BE3104" w:rsidRDefault="008F2F8A" w:rsidP="00760FFD">
            <w:r>
              <w:rPr>
                <w:rFonts w:hint="eastAsia"/>
                <w:lang w:eastAsia="zh-CN"/>
              </w:rPr>
              <w:t>packageId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8F2F8A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B54B35" w:rsidP="00760FF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045774" w:rsidP="00760FF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045774" w:rsidP="00760FFD">
            <w:r w:rsidRPr="00BE3104">
              <w:rPr>
                <w:rFonts w:hint="eastAsia"/>
              </w:rPr>
              <w:t>OUT</w:t>
            </w:r>
          </w:p>
        </w:tc>
      </w:tr>
      <w:tr w:rsidR="00045774" w:rsidRPr="00BE3104" w:rsidTr="00760FFD">
        <w:tc>
          <w:tcPr>
            <w:tcW w:w="1218" w:type="dxa"/>
            <w:vMerge/>
            <w:shd w:val="clear" w:color="auto" w:fill="F8F8F8"/>
          </w:tcPr>
          <w:p w:rsidR="00045774" w:rsidRPr="00BE3104" w:rsidRDefault="00045774" w:rsidP="00760FFD"/>
        </w:tc>
        <w:tc>
          <w:tcPr>
            <w:tcW w:w="1219" w:type="dxa"/>
            <w:shd w:val="clear" w:color="auto" w:fill="F8F8F8"/>
          </w:tcPr>
          <w:p w:rsidR="00045774" w:rsidRPr="00BE3104" w:rsidRDefault="00691EF8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691EF8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0C771C" w:rsidP="00760FFD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045774" w:rsidP="00760FF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045774" w:rsidRPr="00BE3104" w:rsidRDefault="00045774" w:rsidP="00760FFD">
            <w:r w:rsidRPr="00BE3104">
              <w:rPr>
                <w:rFonts w:hint="eastAsia"/>
              </w:rPr>
              <w:t>OUT</w:t>
            </w:r>
          </w:p>
        </w:tc>
      </w:tr>
      <w:tr w:rsidR="0035003A" w:rsidRPr="00BE3104" w:rsidTr="00760FFD">
        <w:tc>
          <w:tcPr>
            <w:tcW w:w="1218" w:type="dxa"/>
            <w:vMerge/>
            <w:shd w:val="clear" w:color="auto" w:fill="F8F8F8"/>
          </w:tcPr>
          <w:p w:rsidR="0035003A" w:rsidRPr="00BE3104" w:rsidRDefault="0035003A" w:rsidP="00760FFD"/>
        </w:tc>
        <w:tc>
          <w:tcPr>
            <w:tcW w:w="1219" w:type="dxa"/>
            <w:shd w:val="clear" w:color="auto" w:fill="F8F8F8"/>
          </w:tcPr>
          <w:p w:rsidR="0035003A" w:rsidRDefault="0035003A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corpOrgCode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Default="0035003A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>
              <w:rPr>
                <w:rFonts w:hint="eastAsia"/>
                <w:lang w:eastAsia="zh-CN"/>
              </w:rPr>
              <w:t>Code</w:t>
            </w:r>
            <w:r w:rsidR="005152C0">
              <w:rPr>
                <w:rFonts w:hint="eastAsia"/>
                <w:lang w:eastAsia="zh-CN"/>
              </w:rPr>
              <w:t>,</w:t>
            </w:r>
            <w:r w:rsidR="005152C0">
              <w:rPr>
                <w:rFonts w:hint="eastAsia"/>
                <w:lang w:eastAsia="zh-CN"/>
              </w:rPr>
              <w:t>逗号分割多</w:t>
            </w:r>
            <w:r w:rsidR="009171E2">
              <w:rPr>
                <w:rFonts w:hint="eastAsia"/>
                <w:lang w:eastAsia="zh-CN"/>
              </w:rPr>
              <w:t>个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OUT</w:t>
            </w:r>
          </w:p>
        </w:tc>
      </w:tr>
      <w:tr w:rsidR="0035003A" w:rsidRPr="00BE3104" w:rsidTr="00760FFD">
        <w:tc>
          <w:tcPr>
            <w:tcW w:w="1218" w:type="dxa"/>
            <w:vMerge/>
            <w:shd w:val="clear" w:color="auto" w:fill="F8F8F8"/>
          </w:tcPr>
          <w:p w:rsidR="0035003A" w:rsidRPr="00BE3104" w:rsidRDefault="0035003A" w:rsidP="00760FFD"/>
        </w:tc>
        <w:tc>
          <w:tcPr>
            <w:tcW w:w="1219" w:type="dxa"/>
            <w:shd w:val="clear" w:color="auto" w:fill="F8F8F8"/>
          </w:tcPr>
          <w:p w:rsidR="0035003A" w:rsidRPr="00BE3104" w:rsidRDefault="0035003A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套餐描述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OUT</w:t>
            </w:r>
          </w:p>
        </w:tc>
      </w:tr>
      <w:tr w:rsidR="0035003A" w:rsidRPr="00BE3104" w:rsidTr="00760FF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OUT</w:t>
            </w:r>
          </w:p>
        </w:tc>
      </w:tr>
      <w:tr w:rsidR="0035003A" w:rsidRPr="00BE3104" w:rsidTr="00760FF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5003A" w:rsidRPr="00BE3104" w:rsidRDefault="0035003A" w:rsidP="00760FFD">
            <w:r w:rsidRPr="00BE3104">
              <w:rPr>
                <w:rFonts w:hint="eastAsia"/>
              </w:rPr>
              <w:t>OUT</w:t>
            </w:r>
          </w:p>
        </w:tc>
      </w:tr>
    </w:tbl>
    <w:p w:rsidR="00045774" w:rsidRPr="00F61B4C" w:rsidRDefault="00045774" w:rsidP="0004577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5" w:name="_Toc345337112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25"/>
    </w:p>
    <w:p w:rsidR="00045774" w:rsidRPr="00BE3104" w:rsidRDefault="00045774" w:rsidP="00045774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045774" w:rsidRPr="00BE3104" w:rsidRDefault="00045774" w:rsidP="0004577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1520</w:t>
      </w:r>
    </w:p>
    <w:p w:rsidR="00045774" w:rsidRPr="00BE3104" w:rsidRDefault="00045774" w:rsidP="00045774">
      <w:r w:rsidRPr="00BE3104">
        <w:rPr>
          <w:rFonts w:hint="eastAsia"/>
        </w:rPr>
        <w:lastRenderedPageBreak/>
        <w:t>请求内容：</w:t>
      </w:r>
    </w:p>
    <w:p w:rsidR="00BB2B52" w:rsidRDefault="00045774" w:rsidP="00045774">
      <w:pPr>
        <w:rPr>
          <w:lang w:eastAsia="zh-CN"/>
        </w:rPr>
      </w:pPr>
      <w:r w:rsidRPr="00BE3104">
        <w:t>&lt;oss-request&gt;</w:t>
      </w:r>
    </w:p>
    <w:p w:rsidR="00033CC4" w:rsidRDefault="00033CC4" w:rsidP="00045774">
      <w:pPr>
        <w:rPr>
          <w:lang w:eastAsia="zh-CN"/>
        </w:rPr>
      </w:pPr>
      <w:r>
        <w:rPr>
          <w:rFonts w:hint="eastAsia"/>
          <w:lang w:eastAsia="zh-CN"/>
        </w:rPr>
        <w:tab/>
        <w:t>&lt;propert</w:t>
      </w:r>
      <w:r w:rsidR="002003C2">
        <w:rPr>
          <w:rFonts w:hint="eastAsia"/>
          <w:lang w:eastAsia="zh-CN"/>
        </w:rPr>
        <w:t>y</w:t>
      </w:r>
      <w:r w:rsidR="00A37047">
        <w:rPr>
          <w:rFonts w:hint="eastAsia"/>
          <w:lang w:eastAsia="zh-CN"/>
        </w:rPr>
        <w:t xml:space="preserve"> name="</w:t>
      </w:r>
      <w:r>
        <w:rPr>
          <w:rFonts w:hint="eastAsia"/>
          <w:lang w:eastAsia="zh-CN"/>
        </w:rPr>
        <w:t>packageId" value="</w:t>
      </w:r>
      <w:r w:rsidR="00A6499E" w:rsidRPr="00A6499E">
        <w:rPr>
          <w:lang w:eastAsia="zh-CN"/>
        </w:rPr>
        <w:t>10000000660</w:t>
      </w:r>
      <w:r w:rsidR="00C52E56">
        <w:rPr>
          <w:rFonts w:hint="eastAsia"/>
          <w:lang w:eastAsia="zh-CN"/>
        </w:rPr>
        <w:t>,</w:t>
      </w:r>
      <w:r w:rsidR="00A6499E" w:rsidRPr="00A6499E">
        <w:t xml:space="preserve"> </w:t>
      </w:r>
      <w:r w:rsidR="00A6499E" w:rsidRPr="00A6499E">
        <w:rPr>
          <w:lang w:eastAsia="zh-CN"/>
        </w:rPr>
        <w:t>10000001060</w:t>
      </w:r>
      <w:r>
        <w:rPr>
          <w:rFonts w:hint="eastAsia"/>
          <w:lang w:eastAsia="zh-CN"/>
        </w:rPr>
        <w:t>"/&gt;</w:t>
      </w:r>
    </w:p>
    <w:p w:rsidR="00045774" w:rsidRPr="00BE3104" w:rsidRDefault="00045774" w:rsidP="00045774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182C72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oss-request&gt;</w:t>
      </w:r>
    </w:p>
    <w:p w:rsidR="00045774" w:rsidRPr="00BE3104" w:rsidRDefault="00045774" w:rsidP="00045774">
      <w:r w:rsidRPr="00BE3104">
        <w:rPr>
          <w:rFonts w:hint="eastAsia"/>
        </w:rPr>
        <w:t>输出参数：</w:t>
      </w:r>
    </w:p>
    <w:p w:rsidR="00D518C2" w:rsidRPr="00BE3104" w:rsidRDefault="00D518C2" w:rsidP="00D518C2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D518C2" w:rsidRPr="00BE3104" w:rsidRDefault="00D518C2" w:rsidP="00D518C2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="00B10D50">
        <w:rPr>
          <w:rFonts w:hint="eastAsia"/>
          <w:lang w:eastAsia="zh-CN"/>
        </w:rPr>
        <w:t>套餐</w:t>
      </w:r>
      <w:r w:rsidR="0083042D">
        <w:rPr>
          <w:rFonts w:hint="eastAsia"/>
          <w:lang w:eastAsia="zh-CN"/>
        </w:rPr>
        <w:t>同步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D518C2" w:rsidRDefault="00D518C2" w:rsidP="00D518C2">
      <w:pPr>
        <w:rPr>
          <w:lang w:eastAsia="zh-CN"/>
        </w:rPr>
      </w:pPr>
      <w:r>
        <w:rPr>
          <w:rFonts w:hint="eastAsia"/>
        </w:rPr>
        <w:tab/>
      </w:r>
      <w:r w:rsidRPr="00BE3104">
        <w:rPr>
          <w:rFonts w:hint="eastAsia"/>
        </w:rPr>
        <w:t>&lt;</w:t>
      </w:r>
      <w:r w:rsidR="00760FFD" w:rsidRPr="00760FFD">
        <w:rPr>
          <w:rFonts w:hint="eastAsia"/>
          <w:lang w:eastAsia="zh-CN"/>
        </w:rPr>
        <w:t xml:space="preserve"> </w:t>
      </w:r>
      <w:r w:rsidR="00760FFD">
        <w:rPr>
          <w:rFonts w:hint="eastAsia"/>
          <w:lang w:eastAsia="zh-CN"/>
        </w:rPr>
        <w:t>planPackage</w:t>
      </w:r>
      <w:r w:rsidR="00760FFD" w:rsidRPr="00BE3104">
        <w:rPr>
          <w:rFonts w:hint="eastAsia"/>
        </w:rPr>
        <w:t xml:space="preserve"> </w:t>
      </w:r>
      <w:r w:rsidR="00EE7248">
        <w:rPr>
          <w:rFonts w:hint="eastAsia"/>
          <w:lang w:eastAsia="zh-CN"/>
        </w:rPr>
        <w:t>packageId</w:t>
      </w:r>
      <w:r w:rsidRPr="00BE3104">
        <w:rPr>
          <w:rFonts w:hint="eastAsia"/>
        </w:rPr>
        <w:t>="</w:t>
      </w:r>
      <w:r>
        <w:rPr>
          <w:rFonts w:hint="eastAsia"/>
          <w:lang w:eastAsia="zh-CN"/>
        </w:rPr>
        <w:t>54154</w:t>
      </w:r>
      <w:r w:rsidRPr="00BE3104">
        <w:rPr>
          <w:rFonts w:hint="eastAsia"/>
        </w:rPr>
        <w:t xml:space="preserve">" </w:t>
      </w:r>
      <w:r w:rsidR="00EE7248"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N</w:t>
      </w:r>
      <w:r w:rsidRPr="00BE3104">
        <w:rPr>
          <w:rFonts w:hint="eastAsia"/>
        </w:rPr>
        <w:t>ame="</w:t>
      </w:r>
      <w:r w:rsidR="00A13C55">
        <w:rPr>
          <w:rFonts w:hint="eastAsia"/>
          <w:lang w:eastAsia="zh-CN"/>
        </w:rPr>
        <w:t>中博优惠套餐</w:t>
      </w:r>
      <w:r w:rsidRPr="00BE3104">
        <w:rPr>
          <w:rFonts w:hint="eastAsia"/>
        </w:rPr>
        <w:t>"</w:t>
      </w:r>
      <w:r>
        <w:rPr>
          <w:rFonts w:hint="eastAsia"/>
          <w:lang w:eastAsia="zh-CN"/>
        </w:rPr>
        <w:t xml:space="preserve"> </w:t>
      </w:r>
    </w:p>
    <w:p w:rsidR="00D518C2" w:rsidRDefault="00D518C2" w:rsidP="00D518C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500BB">
        <w:rPr>
          <w:rFonts w:hint="eastAsia"/>
          <w:lang w:eastAsia="zh-CN"/>
        </w:rPr>
        <w:t>description="</w:t>
      </w:r>
      <w:r w:rsidR="009500BB">
        <w:rPr>
          <w:rFonts w:hint="eastAsia"/>
          <w:lang w:eastAsia="zh-CN"/>
        </w:rPr>
        <w:t>三选一</w:t>
      </w:r>
      <w:r w:rsidR="009500BB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 xml:space="preserve"> </w:t>
      </w:r>
      <w:r w:rsidR="007F2F6D">
        <w:rPr>
          <w:rFonts w:hint="eastAsia"/>
          <w:lang w:eastAsia="zh-CN"/>
        </w:rPr>
        <w:t>corpOrgCode ="4001,4002"</w:t>
      </w:r>
      <w:r>
        <w:rPr>
          <w:rFonts w:hint="eastAsia"/>
          <w:lang w:eastAsia="zh-CN"/>
        </w:rPr>
        <w:t>&gt;</w:t>
      </w:r>
      <w:r>
        <w:rPr>
          <w:lang w:eastAsia="zh-CN"/>
        </w:rPr>
        <w:br/>
      </w:r>
      <w:r w:rsidR="004E0720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</w:t>
      </w:r>
      <w:r w:rsidR="00EE4B39">
        <w:rPr>
          <w:rFonts w:hint="eastAsia"/>
          <w:lang w:eastAsia="zh-CN"/>
        </w:rPr>
        <w:t xml:space="preserve">planPackage </w:t>
      </w:r>
      <w:r>
        <w:rPr>
          <w:rFonts w:hint="eastAsia"/>
          <w:lang w:eastAsia="zh-CN"/>
        </w:rPr>
        <w:t>&gt;</w:t>
      </w:r>
    </w:p>
    <w:p w:rsidR="004D1781" w:rsidRDefault="004D1781" w:rsidP="004D1781">
      <w:pPr>
        <w:rPr>
          <w:lang w:eastAsia="zh-CN"/>
        </w:rPr>
      </w:pPr>
      <w:r>
        <w:rPr>
          <w:rFonts w:hint="eastAsia"/>
        </w:rPr>
        <w:tab/>
      </w:r>
      <w:r w:rsidRPr="00BE3104">
        <w:rPr>
          <w:rFonts w:hint="eastAsia"/>
        </w:rPr>
        <w:t>&lt;</w:t>
      </w:r>
      <w:r w:rsidRPr="00760FF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planPackage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packageId</w:t>
      </w:r>
      <w:r w:rsidRPr="00BE3104">
        <w:rPr>
          <w:rFonts w:hint="eastAsia"/>
        </w:rPr>
        <w:t>="</w:t>
      </w:r>
      <w:r>
        <w:rPr>
          <w:rFonts w:hint="eastAsia"/>
          <w:lang w:eastAsia="zh-CN"/>
        </w:rPr>
        <w:t>54154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packageN</w:t>
      </w:r>
      <w:r w:rsidRPr="00BE3104">
        <w:rPr>
          <w:rFonts w:hint="eastAsia"/>
        </w:rPr>
        <w:t>ame="</w:t>
      </w:r>
      <w:r>
        <w:rPr>
          <w:rFonts w:hint="eastAsia"/>
          <w:lang w:eastAsia="zh-CN"/>
        </w:rPr>
        <w:t>中博优惠套餐</w:t>
      </w:r>
      <w:r w:rsidR="004959EA">
        <w:rPr>
          <w:rFonts w:hint="eastAsia"/>
          <w:lang w:eastAsia="zh-CN"/>
        </w:rPr>
        <w:t>2</w:t>
      </w:r>
      <w:r w:rsidRPr="00BE3104">
        <w:rPr>
          <w:rFonts w:hint="eastAsia"/>
        </w:rPr>
        <w:t>"</w:t>
      </w:r>
      <w:r>
        <w:rPr>
          <w:rFonts w:hint="eastAsia"/>
          <w:lang w:eastAsia="zh-CN"/>
        </w:rPr>
        <w:t xml:space="preserve"> </w:t>
      </w:r>
    </w:p>
    <w:p w:rsidR="004D1781" w:rsidRDefault="004D1781" w:rsidP="004D178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description="</w:t>
      </w:r>
      <w:r>
        <w:rPr>
          <w:rFonts w:hint="eastAsia"/>
          <w:lang w:eastAsia="zh-CN"/>
        </w:rPr>
        <w:t>三选</w:t>
      </w:r>
      <w:r w:rsidR="00E646DC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 xml:space="preserve">" </w:t>
      </w:r>
      <w:r w:rsidR="007F2F6D">
        <w:rPr>
          <w:rFonts w:hint="eastAsia"/>
          <w:lang w:eastAsia="zh-CN"/>
        </w:rPr>
        <w:t>corpOrgCode ="4001,4002"</w:t>
      </w:r>
      <w:r>
        <w:rPr>
          <w:rFonts w:hint="eastAsia"/>
          <w:lang w:eastAsia="zh-CN"/>
        </w:rPr>
        <w:t>&gt;</w:t>
      </w:r>
      <w:r>
        <w:rPr>
          <w:lang w:eastAsia="zh-CN"/>
        </w:rPr>
        <w:br/>
      </w:r>
      <w:r w:rsidR="004E0720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&lt;/planPackage &gt;</w:t>
      </w:r>
    </w:p>
    <w:p w:rsidR="00D518C2" w:rsidRPr="00BE3104" w:rsidRDefault="00D518C2" w:rsidP="00D518C2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045774" w:rsidRPr="00BE3104" w:rsidRDefault="00045774" w:rsidP="00045774"/>
    <w:p w:rsidR="00045774" w:rsidRPr="00045774" w:rsidRDefault="00045774" w:rsidP="00045774">
      <w:pPr>
        <w:rPr>
          <w:lang w:eastAsia="zh-CN" w:bidi="ar-SA"/>
        </w:rPr>
      </w:pPr>
    </w:p>
    <w:p w:rsidR="00EC472F" w:rsidRDefault="00EC472F" w:rsidP="00EC472F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126" w:name="_Toc345337113"/>
      <w:r w:rsidRPr="00EC472F"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可订购套餐接口</w:t>
      </w:r>
      <w:bookmarkEnd w:id="1126"/>
    </w:p>
    <w:p w:rsidR="00342DD6" w:rsidRDefault="00342DD6" w:rsidP="00342DD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7" w:name="_Toc345337114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127"/>
    </w:p>
    <w:p w:rsidR="00342DD6" w:rsidRPr="002C3505" w:rsidRDefault="00342DD6" w:rsidP="00342DD6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42DD6" w:rsidRDefault="00342DD6" w:rsidP="00342DD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8" w:name="_Toc345337115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128"/>
    </w:p>
    <w:p w:rsidR="00342DD6" w:rsidRPr="009F4AD4" w:rsidRDefault="00342DD6" w:rsidP="00342DD6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</w:t>
      </w:r>
      <w:r w:rsidR="00495CFC">
        <w:rPr>
          <w:rFonts w:hint="eastAsia"/>
          <w:lang w:val="en-GB" w:eastAsia="zh-CN" w:bidi="ar-SA"/>
        </w:rPr>
        <w:t>用户</w:t>
      </w:r>
      <w:r>
        <w:rPr>
          <w:rFonts w:hint="eastAsia"/>
          <w:lang w:val="en-GB" w:eastAsia="zh-CN" w:bidi="ar-SA"/>
        </w:rPr>
        <w:t>所有</w:t>
      </w:r>
      <w:r w:rsidR="00DE58AF">
        <w:rPr>
          <w:rFonts w:hint="eastAsia"/>
          <w:lang w:val="en-GB" w:eastAsia="zh-CN" w:bidi="ar-SA"/>
        </w:rPr>
        <w:t>可订购</w:t>
      </w:r>
      <w:r w:rsidR="003D6A35">
        <w:rPr>
          <w:rFonts w:hint="eastAsia"/>
          <w:lang w:val="en-GB" w:eastAsia="zh-CN" w:bidi="ar-SA"/>
        </w:rPr>
        <w:t>的</w:t>
      </w:r>
      <w:r>
        <w:rPr>
          <w:rFonts w:hint="eastAsia"/>
          <w:lang w:val="en-GB" w:eastAsia="zh-CN" w:bidi="ar-SA"/>
        </w:rPr>
        <w:t>套餐信息。</w:t>
      </w:r>
    </w:p>
    <w:p w:rsidR="00342DD6" w:rsidRPr="00610ABD" w:rsidRDefault="00342DD6" w:rsidP="00342DD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29" w:name="_Toc345337116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129"/>
    </w:p>
    <w:p w:rsidR="00342DD6" w:rsidRPr="00610ABD" w:rsidRDefault="00342DD6" w:rsidP="00342DD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30" w:name="_Toc345337117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130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342DD6" w:rsidRPr="00BE3104" w:rsidTr="00390E89">
        <w:tc>
          <w:tcPr>
            <w:tcW w:w="2437" w:type="dxa"/>
            <w:shd w:val="clear" w:color="auto" w:fill="E6E6E6"/>
          </w:tcPr>
          <w:p w:rsidR="00342DD6" w:rsidRPr="00BE3104" w:rsidRDefault="00342DD6" w:rsidP="00390E89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342DD6" w:rsidRPr="00BE3104" w:rsidRDefault="00342DD6" w:rsidP="00390E89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342DD6" w:rsidRPr="00BE3104" w:rsidRDefault="00342DD6" w:rsidP="00390E89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342DD6" w:rsidRPr="00BE3104" w:rsidRDefault="00342DD6" w:rsidP="00390E89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342DD6" w:rsidRPr="00BE3104" w:rsidRDefault="00342DD6" w:rsidP="00390E89">
            <w:r w:rsidRPr="00BE3104">
              <w:rPr>
                <w:rFonts w:hint="eastAsia"/>
              </w:rPr>
              <w:t>IN/OUT</w:t>
            </w:r>
          </w:p>
        </w:tc>
      </w:tr>
      <w:tr w:rsidR="004740AD" w:rsidRPr="00BE3104" w:rsidTr="00390E89">
        <w:tc>
          <w:tcPr>
            <w:tcW w:w="2437" w:type="dxa"/>
            <w:shd w:val="clear" w:color="auto" w:fill="F8F8F8"/>
          </w:tcPr>
          <w:p w:rsidR="004740AD" w:rsidRDefault="004740A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subscriberId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740AD" w:rsidRDefault="004740A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740AD" w:rsidRPr="00BE3104" w:rsidRDefault="00A172A4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740AD" w:rsidRPr="00BE3104" w:rsidRDefault="004740AD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740AD" w:rsidRPr="00BE3104" w:rsidRDefault="004740A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912606" w:rsidRPr="00BE3104" w:rsidTr="00390E89">
        <w:tc>
          <w:tcPr>
            <w:tcW w:w="2437" w:type="dxa"/>
            <w:shd w:val="clear" w:color="auto" w:fill="F8F8F8"/>
          </w:tcPr>
          <w:p w:rsidR="00912606" w:rsidRDefault="00912606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12606" w:rsidRDefault="00912606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12606" w:rsidRPr="00BE3104" w:rsidRDefault="00912606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12606" w:rsidRPr="00BE3104" w:rsidRDefault="00912606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12606" w:rsidRDefault="00912606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D708B3" w:rsidRPr="00BE3104" w:rsidTr="00390E89">
        <w:tc>
          <w:tcPr>
            <w:tcW w:w="2437" w:type="dxa"/>
            <w:shd w:val="clear" w:color="auto" w:fill="F8F8F8"/>
          </w:tcPr>
          <w:p w:rsidR="00D708B3" w:rsidRPr="00BE3104" w:rsidRDefault="00D708B3" w:rsidP="00390E89">
            <w:r>
              <w:rPr>
                <w:rFonts w:hint="eastAsia"/>
                <w:lang w:eastAsia="zh-CN"/>
              </w:rPr>
              <w:t>packageId</w:t>
            </w:r>
            <w:r w:rsidR="00941A41">
              <w:rPr>
                <w:rFonts w:hint="eastAsia"/>
                <w:lang w:eastAsia="zh-CN"/>
              </w:rPr>
              <w:t>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08B3" w:rsidRPr="00BE3104" w:rsidRDefault="00D708B3" w:rsidP="000B17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</w:t>
            </w:r>
            <w:r>
              <w:rPr>
                <w:rFonts w:hint="eastAsia"/>
                <w:lang w:eastAsia="zh-CN"/>
              </w:rPr>
              <w:t>ID</w:t>
            </w:r>
            <w:r w:rsidR="004F5119">
              <w:rPr>
                <w:lang w:eastAsia="zh-CN"/>
              </w:rPr>
              <w:t>,</w:t>
            </w:r>
            <w:r w:rsidR="004F5119">
              <w:rPr>
                <w:rFonts w:hint="eastAsia"/>
                <w:lang w:eastAsia="zh-CN"/>
              </w:rPr>
              <w:t>多个用逗号隔开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08B3" w:rsidRPr="00BE3104" w:rsidRDefault="00A172A4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08B3" w:rsidRPr="00BE3104" w:rsidRDefault="00D708B3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08B3" w:rsidRPr="00BE3104" w:rsidRDefault="00D708B3" w:rsidP="00390E89">
            <w:r w:rsidRPr="00BE3104">
              <w:rPr>
                <w:rFonts w:hint="eastAsia"/>
              </w:rPr>
              <w:t>OUT</w:t>
            </w:r>
          </w:p>
        </w:tc>
      </w:tr>
      <w:tr w:rsidR="00342DD6" w:rsidRPr="00BE3104" w:rsidTr="00390E89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OUT</w:t>
            </w:r>
          </w:p>
        </w:tc>
      </w:tr>
      <w:tr w:rsidR="00342DD6" w:rsidRPr="00BE3104" w:rsidTr="00390E89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42DD6" w:rsidRPr="00BE3104" w:rsidRDefault="00342DD6" w:rsidP="00390E89">
            <w:r w:rsidRPr="00BE3104">
              <w:rPr>
                <w:rFonts w:hint="eastAsia"/>
              </w:rPr>
              <w:t>OUT</w:t>
            </w:r>
          </w:p>
        </w:tc>
      </w:tr>
    </w:tbl>
    <w:p w:rsidR="00342DD6" w:rsidRPr="00F61B4C" w:rsidRDefault="00342DD6" w:rsidP="00342DD6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31" w:name="_Toc345337118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31"/>
    </w:p>
    <w:p w:rsidR="00342DD6" w:rsidRPr="00BE3104" w:rsidRDefault="00342DD6" w:rsidP="00342DD6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342DD6" w:rsidRPr="00BE3104" w:rsidRDefault="00342DD6" w:rsidP="00342DD6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152</w:t>
      </w:r>
      <w:r w:rsidR="00DB1BBA">
        <w:rPr>
          <w:rFonts w:hint="eastAsia"/>
          <w:lang w:eastAsia="zh-CN"/>
        </w:rPr>
        <w:t>1</w:t>
      </w:r>
    </w:p>
    <w:p w:rsidR="00342DD6" w:rsidRPr="00BE3104" w:rsidRDefault="00342DD6" w:rsidP="00342DD6">
      <w:r w:rsidRPr="00BE3104">
        <w:rPr>
          <w:rFonts w:hint="eastAsia"/>
        </w:rPr>
        <w:t>请求内容：</w:t>
      </w:r>
    </w:p>
    <w:p w:rsidR="00E60944" w:rsidRDefault="00E60944" w:rsidP="00E60944">
      <w:r>
        <w:t>&lt;oss-request&gt;</w:t>
      </w:r>
    </w:p>
    <w:p w:rsidR="00E60944" w:rsidRDefault="00E60944" w:rsidP="00E60944">
      <w:pPr>
        <w:rPr>
          <w:lang w:eastAsia="zh-CN"/>
        </w:rPr>
      </w:pPr>
      <w:r>
        <w:tab/>
        <w:t>&lt;property name="subscriberId" value="101012154"/&gt;</w:t>
      </w:r>
    </w:p>
    <w:p w:rsidR="007E56F4" w:rsidRDefault="007E56F4" w:rsidP="007E56F4">
      <w:r>
        <w:rPr>
          <w:rFonts w:hint="eastAsia"/>
          <w:lang w:eastAsia="zh-CN"/>
        </w:rPr>
        <w:tab/>
      </w:r>
      <w:r>
        <w:t>&lt;property name="</w:t>
      </w:r>
      <w:r w:rsidR="00435FC0">
        <w:rPr>
          <w:rFonts w:hint="eastAsia"/>
          <w:lang w:eastAsia="zh-CN"/>
        </w:rPr>
        <w:t>packageId</w:t>
      </w:r>
      <w:r>
        <w:t>" value="</w:t>
      </w:r>
      <w:r w:rsidR="008F56B1">
        <w:rPr>
          <w:rFonts w:hint="eastAsia"/>
          <w:lang w:eastAsia="zh-CN"/>
        </w:rPr>
        <w:t>444</w:t>
      </w:r>
      <w:r>
        <w:t>"/&gt;</w:t>
      </w:r>
    </w:p>
    <w:p w:rsidR="00342DD6" w:rsidRPr="00BE3104" w:rsidRDefault="00E60944" w:rsidP="00E60944">
      <w:pPr>
        <w:rPr>
          <w:lang w:eastAsia="zh-CN"/>
        </w:rPr>
      </w:pPr>
      <w:r>
        <w:t>&lt;/oss-request&gt;</w:t>
      </w:r>
    </w:p>
    <w:p w:rsidR="00342DD6" w:rsidRPr="00BE3104" w:rsidRDefault="00342DD6" w:rsidP="00342DD6">
      <w:r w:rsidRPr="00BE3104">
        <w:rPr>
          <w:rFonts w:hint="eastAsia"/>
        </w:rPr>
        <w:lastRenderedPageBreak/>
        <w:t>输出参数：</w:t>
      </w:r>
    </w:p>
    <w:p w:rsidR="00342DD6" w:rsidRPr="00BE3104" w:rsidRDefault="00342DD6" w:rsidP="00342DD6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342DD6" w:rsidRPr="00BE3104" w:rsidRDefault="00342DD6" w:rsidP="00342DD6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="004E7A6C">
        <w:rPr>
          <w:rFonts w:hint="eastAsia"/>
          <w:lang w:eastAsia="zh-CN"/>
        </w:rPr>
        <w:t>查询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342DD6" w:rsidRDefault="003A645A" w:rsidP="00342DD6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530C6">
        <w:rPr>
          <w:rFonts w:hint="eastAsia"/>
          <w:lang w:eastAsia="zh-CN"/>
        </w:rPr>
        <w:t>&lt;propert</w:t>
      </w:r>
      <w:r w:rsidR="000824DE">
        <w:rPr>
          <w:rFonts w:hint="eastAsia"/>
          <w:lang w:eastAsia="zh-CN"/>
        </w:rPr>
        <w:t>y</w:t>
      </w:r>
      <w:r w:rsidR="003530C6">
        <w:rPr>
          <w:rFonts w:hint="eastAsia"/>
          <w:lang w:eastAsia="zh-CN"/>
        </w:rPr>
        <w:t xml:space="preserve"> name="</w:t>
      </w:r>
      <w:r w:rsidR="002228F3">
        <w:rPr>
          <w:rFonts w:hint="eastAsia"/>
          <w:lang w:eastAsia="zh-CN"/>
        </w:rPr>
        <w:t>pa</w:t>
      </w:r>
      <w:r w:rsidR="00301E0F">
        <w:rPr>
          <w:rFonts w:hint="eastAsia"/>
          <w:lang w:eastAsia="zh-CN"/>
        </w:rPr>
        <w:t>ck</w:t>
      </w:r>
      <w:r w:rsidR="002228F3">
        <w:rPr>
          <w:rFonts w:hint="eastAsia"/>
          <w:lang w:eastAsia="zh-CN"/>
        </w:rPr>
        <w:t>ageIds</w:t>
      </w:r>
      <w:r w:rsidR="003530C6">
        <w:rPr>
          <w:rFonts w:hint="eastAsia"/>
          <w:lang w:eastAsia="zh-CN"/>
        </w:rPr>
        <w:t>" value="</w:t>
      </w:r>
      <w:r w:rsidR="002228F3">
        <w:rPr>
          <w:rFonts w:hint="eastAsia"/>
          <w:lang w:eastAsia="zh-CN"/>
        </w:rPr>
        <w:t>852,456</w:t>
      </w:r>
      <w:r w:rsidR="003530C6">
        <w:rPr>
          <w:rFonts w:hint="eastAsia"/>
          <w:lang w:eastAsia="zh-CN"/>
        </w:rPr>
        <w:t>"/&gt;</w:t>
      </w:r>
    </w:p>
    <w:p w:rsidR="00342DD6" w:rsidRPr="00BE3104" w:rsidRDefault="00342DD6" w:rsidP="00342DD6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342DD6" w:rsidRPr="00342DD6" w:rsidRDefault="00342DD6" w:rsidP="00342DD6">
      <w:pPr>
        <w:rPr>
          <w:lang w:eastAsia="zh-CN" w:bidi="ar-SA"/>
        </w:rPr>
      </w:pPr>
    </w:p>
    <w:p w:rsidR="00EC472F" w:rsidRDefault="00EC472F" w:rsidP="00EC472F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132" w:name="_Toc345337119"/>
      <w:r w:rsidRPr="00EC472F"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套餐订购接口</w:t>
      </w:r>
      <w:bookmarkEnd w:id="1132"/>
    </w:p>
    <w:p w:rsidR="004E324E" w:rsidRDefault="004E324E" w:rsidP="004E324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33" w:name="_Toc345337120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133"/>
    </w:p>
    <w:p w:rsidR="004E324E" w:rsidRPr="00533520" w:rsidRDefault="004E324E" w:rsidP="004E324E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4E324E" w:rsidRPr="00610ABD" w:rsidRDefault="004E324E" w:rsidP="004E324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34" w:name="_Toc345337121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134"/>
    </w:p>
    <w:p w:rsidR="004E324E" w:rsidRDefault="004E324E" w:rsidP="004E324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35" w:name="_Toc345337122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135"/>
    </w:p>
    <w:p w:rsidR="004E324E" w:rsidRPr="007F4F3F" w:rsidRDefault="004E324E" w:rsidP="004E324E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根据用户标识和</w:t>
      </w:r>
      <w:r w:rsidR="000C410E">
        <w:rPr>
          <w:rFonts w:hint="eastAsia"/>
          <w:lang w:val="en-GB" w:eastAsia="zh-CN" w:bidi="ar-SA"/>
        </w:rPr>
        <w:t>套餐标识，给该用户订购相应的套餐</w:t>
      </w:r>
      <w:r>
        <w:rPr>
          <w:rFonts w:hint="eastAsia"/>
          <w:lang w:val="en-GB" w:eastAsia="zh-CN" w:bidi="ar-SA"/>
        </w:rPr>
        <w:t>。</w:t>
      </w:r>
    </w:p>
    <w:p w:rsidR="004E324E" w:rsidRPr="00610ABD" w:rsidRDefault="004E324E" w:rsidP="004E324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36" w:name="_Toc345337123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136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4E324E" w:rsidRPr="00BE3104" w:rsidTr="00390E89">
        <w:tc>
          <w:tcPr>
            <w:tcW w:w="2437" w:type="dxa"/>
            <w:gridSpan w:val="2"/>
            <w:shd w:val="clear" w:color="auto" w:fill="E6E6E6"/>
          </w:tcPr>
          <w:p w:rsidR="004E324E" w:rsidRPr="00BE3104" w:rsidRDefault="004E324E" w:rsidP="00390E89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4E324E" w:rsidRPr="00BE3104" w:rsidRDefault="004E324E" w:rsidP="00390E89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4E324E" w:rsidRPr="00BE3104" w:rsidRDefault="004E324E" w:rsidP="00390E89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4E324E" w:rsidRPr="00BE3104" w:rsidRDefault="004E324E" w:rsidP="00390E89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4E324E" w:rsidRPr="00BE3104" w:rsidRDefault="004E324E" w:rsidP="00390E89">
            <w:r w:rsidRPr="00BE3104">
              <w:rPr>
                <w:rFonts w:hint="eastAsia"/>
              </w:rPr>
              <w:t>IN/OUT</w:t>
            </w:r>
          </w:p>
        </w:tc>
      </w:tr>
      <w:tr w:rsidR="004E324E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4E324E" w:rsidRPr="00BE3104" w:rsidRDefault="004E324E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ubscriber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IN</w:t>
            </w:r>
          </w:p>
        </w:tc>
      </w:tr>
      <w:tr w:rsidR="004E324E" w:rsidRPr="00BE3104" w:rsidTr="00390E89">
        <w:tc>
          <w:tcPr>
            <w:tcW w:w="1020" w:type="dxa"/>
            <w:vMerge w:val="restart"/>
          </w:tcPr>
          <w:p w:rsidR="004E324E" w:rsidRPr="00BE3104" w:rsidRDefault="00810A6A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planPackage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4E324E" w:rsidRPr="00BE3104" w:rsidRDefault="00810A6A" w:rsidP="00810A6A">
            <w:r>
              <w:rPr>
                <w:rFonts w:hint="eastAsia"/>
                <w:lang w:eastAsia="zh-CN"/>
              </w:rPr>
              <w:t>package</w:t>
            </w:r>
            <w:r w:rsidR="004E324E" w:rsidRPr="00BE3104">
              <w:rPr>
                <w:rFonts w:hint="eastAsia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4E324E" w:rsidRPr="00BE3104" w:rsidRDefault="00901A34" w:rsidP="00390E89">
            <w:r>
              <w:rPr>
                <w:rFonts w:hint="eastAsia"/>
                <w:lang w:eastAsia="zh-CN"/>
              </w:rPr>
              <w:t>套餐</w:t>
            </w:r>
            <w:r w:rsidR="004E324E" w:rsidRPr="00BE3104">
              <w:rPr>
                <w:rFonts w:hint="eastAsia"/>
              </w:rPr>
              <w:t>id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不支持多个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IN</w:t>
            </w:r>
          </w:p>
        </w:tc>
      </w:tr>
      <w:tr w:rsidR="004E324E" w:rsidRPr="00BE3104" w:rsidTr="00390E89">
        <w:tc>
          <w:tcPr>
            <w:tcW w:w="1020" w:type="dxa"/>
            <w:vMerge/>
          </w:tcPr>
          <w:p w:rsidR="004E324E" w:rsidRPr="00BE3104" w:rsidRDefault="004E324E" w:rsidP="00390E89"/>
        </w:tc>
        <w:tc>
          <w:tcPr>
            <w:tcW w:w="1417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tartDate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开始时间</w:t>
            </w:r>
            <w:r>
              <w:rPr>
                <w:rFonts w:hint="eastAsia"/>
                <w:lang w:eastAsia="zh-CN"/>
              </w:rPr>
              <w:t>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IN</w:t>
            </w:r>
          </w:p>
        </w:tc>
      </w:tr>
      <w:tr w:rsidR="004E324E" w:rsidRPr="00BE3104" w:rsidTr="00390E89">
        <w:tc>
          <w:tcPr>
            <w:tcW w:w="1020" w:type="dxa"/>
            <w:vMerge/>
            <w:tcBorders>
              <w:bottom w:val="single" w:sz="6" w:space="0" w:color="auto"/>
            </w:tcBorders>
          </w:tcPr>
          <w:p w:rsidR="004E324E" w:rsidRPr="00BE3104" w:rsidRDefault="004E324E" w:rsidP="00390E89"/>
        </w:tc>
        <w:tc>
          <w:tcPr>
            <w:tcW w:w="1417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>
              <w:rPr>
                <w:rFonts w:hint="eastAsia"/>
                <w:lang w:eastAsia="zh-CN"/>
              </w:rPr>
              <w:t>e</w:t>
            </w:r>
            <w:r w:rsidRPr="00BE3104">
              <w:rPr>
                <w:rFonts w:hint="eastAsia"/>
              </w:rPr>
              <w:t>ndDate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eastAsia="zh-CN"/>
              </w:rPr>
              <w:t>，格式为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Date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4E324E" w:rsidRPr="00BE3104" w:rsidRDefault="004E324E" w:rsidP="00390E89">
            <w:r w:rsidRPr="00BE3104">
              <w:rPr>
                <w:rFonts w:hint="eastAsia"/>
              </w:rPr>
              <w:t>IN</w:t>
            </w:r>
          </w:p>
        </w:tc>
      </w:tr>
      <w:tr w:rsidR="009C7CBF" w:rsidRPr="00BE3104" w:rsidTr="00390E89">
        <w:trPr>
          <w:ins w:id="1137" w:author="Windows 用户" w:date="2013-06-04T15:10:00Z"/>
        </w:trPr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C7CBF" w:rsidRPr="00BE3104" w:rsidRDefault="009C7CBF" w:rsidP="00390E89">
            <w:pPr>
              <w:rPr>
                <w:ins w:id="1138" w:author="Windows 用户" w:date="2013-06-04T15:10:00Z"/>
                <w:lang w:eastAsia="zh-CN"/>
              </w:rPr>
            </w:pPr>
            <w:ins w:id="1139" w:author="Windows 用户" w:date="2013-06-04T15:10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C7CBF" w:rsidRPr="00BE3104" w:rsidRDefault="009C7CBF" w:rsidP="00390E89">
            <w:pPr>
              <w:rPr>
                <w:ins w:id="1140" w:author="Windows 用户" w:date="2013-06-04T15:10:00Z"/>
              </w:rPr>
            </w:pPr>
            <w:ins w:id="1141" w:author="Windows 用户" w:date="2013-06-04T15:10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C7CBF" w:rsidRPr="00BE3104" w:rsidRDefault="009C7CBF" w:rsidP="00390E89">
            <w:pPr>
              <w:rPr>
                <w:ins w:id="1142" w:author="Windows 用户" w:date="2013-06-04T15:10:00Z"/>
              </w:rPr>
            </w:pPr>
            <w:ins w:id="1143" w:author="Windows 用户" w:date="2013-06-04T15:10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C7CBF" w:rsidRPr="00BE3104" w:rsidRDefault="009C7CBF" w:rsidP="00390E89">
            <w:pPr>
              <w:rPr>
                <w:ins w:id="1144" w:author="Windows 用户" w:date="2013-06-04T15:10:00Z"/>
              </w:rPr>
            </w:pPr>
            <w:ins w:id="1145" w:author="Windows 用户" w:date="2013-06-04T15:10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C7CBF" w:rsidRPr="00BE3104" w:rsidRDefault="009C7CBF" w:rsidP="00390E89">
            <w:pPr>
              <w:rPr>
                <w:ins w:id="1146" w:author="Windows 用户" w:date="2013-06-04T15:10:00Z"/>
              </w:rPr>
            </w:pPr>
            <w:ins w:id="1147" w:author="Windows 用户" w:date="2013-06-04T15:10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4E324E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OUT</w:t>
            </w:r>
          </w:p>
        </w:tc>
      </w:tr>
      <w:tr w:rsidR="004E324E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324E" w:rsidRPr="00BE3104" w:rsidRDefault="004E324E" w:rsidP="00390E89">
            <w:r w:rsidRPr="00BE3104">
              <w:rPr>
                <w:rFonts w:hint="eastAsia"/>
              </w:rPr>
              <w:t>OUT</w:t>
            </w:r>
          </w:p>
        </w:tc>
      </w:tr>
    </w:tbl>
    <w:p w:rsidR="004E324E" w:rsidRPr="009F6D8A" w:rsidRDefault="004E324E" w:rsidP="004E324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48" w:name="_Toc345337124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48"/>
    </w:p>
    <w:p w:rsidR="004E324E" w:rsidRPr="00BE3104" w:rsidRDefault="004E324E" w:rsidP="004E324E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4E324E" w:rsidRPr="00BE3104" w:rsidRDefault="004E324E" w:rsidP="004E324E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</w:t>
      </w:r>
      <w:r w:rsidR="00DB1BBA">
        <w:rPr>
          <w:rFonts w:hint="eastAsia"/>
          <w:lang w:eastAsia="zh-CN"/>
        </w:rPr>
        <w:t>22</w:t>
      </w:r>
    </w:p>
    <w:p w:rsidR="004E324E" w:rsidRPr="00BE3104" w:rsidRDefault="004E324E" w:rsidP="004E324E">
      <w:r w:rsidRPr="00BE3104">
        <w:rPr>
          <w:rFonts w:hint="eastAsia"/>
        </w:rPr>
        <w:t>请求内容：</w:t>
      </w:r>
    </w:p>
    <w:p w:rsidR="004713E8" w:rsidRDefault="004713E8" w:rsidP="004713E8">
      <w:r>
        <w:lastRenderedPageBreak/>
        <w:t>&lt;oss-request&gt;</w:t>
      </w:r>
    </w:p>
    <w:p w:rsidR="004713E8" w:rsidRDefault="004713E8" w:rsidP="004713E8">
      <w:r>
        <w:tab/>
        <w:t>&lt;property name="subscriberId" value="111011139"/&gt;</w:t>
      </w:r>
    </w:p>
    <w:p w:rsidR="004713E8" w:rsidRDefault="004713E8" w:rsidP="004713E8">
      <w:pPr>
        <w:rPr>
          <w:ins w:id="1149" w:author="Windows 用户" w:date="2013-06-04T15:14:00Z"/>
          <w:lang w:eastAsia="zh-CN"/>
        </w:rPr>
      </w:pPr>
      <w:r>
        <w:tab/>
        <w:t xml:space="preserve">&lt;planPackage packageId = "10000010260" startDate = "2012-11-11" endDate = </w:t>
      </w:r>
      <w:r w:rsidR="000E56B9">
        <w:rPr>
          <w:rFonts w:hint="eastAsia"/>
          <w:lang w:eastAsia="zh-CN"/>
        </w:rPr>
        <w:tab/>
      </w:r>
      <w:r w:rsidR="000073FE">
        <w:rPr>
          <w:rFonts w:hint="eastAsia"/>
          <w:lang w:eastAsia="zh-CN"/>
        </w:rPr>
        <w:tab/>
      </w:r>
      <w:r>
        <w:t>"2021-11-11"/&gt;</w:t>
      </w:r>
    </w:p>
    <w:p w:rsidR="00E41DDE" w:rsidRDefault="00E41DDE" w:rsidP="004713E8">
      <w:pPr>
        <w:rPr>
          <w:lang w:eastAsia="zh-CN"/>
        </w:rPr>
      </w:pPr>
      <w:ins w:id="1150" w:author="Windows 用户" w:date="2013-06-04T15:14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4E324E" w:rsidRPr="00BE3104" w:rsidRDefault="004713E8" w:rsidP="004713E8">
      <w:r>
        <w:t>&lt;/oss-request&gt;</w:t>
      </w:r>
    </w:p>
    <w:p w:rsidR="004E324E" w:rsidRPr="00BE3104" w:rsidRDefault="004E324E" w:rsidP="004E324E">
      <w:r w:rsidRPr="00BE3104">
        <w:rPr>
          <w:rFonts w:hint="eastAsia"/>
        </w:rPr>
        <w:t>输出参数：</w:t>
      </w:r>
    </w:p>
    <w:p w:rsidR="004E324E" w:rsidRPr="00BE3104" w:rsidRDefault="004E324E" w:rsidP="004E324E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4E324E" w:rsidRDefault="004E324E" w:rsidP="004E324E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Pr="00BE3104">
        <w:rPr>
          <w:rFonts w:hint="eastAsia"/>
        </w:rPr>
        <w:t>订购成功</w:t>
      </w:r>
      <w:r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4E324E" w:rsidRPr="00BE3104" w:rsidRDefault="004E324E" w:rsidP="004E324E">
      <w:pPr>
        <w:rPr>
          <w:lang w:eastAsia="zh-CN"/>
        </w:rPr>
      </w:pPr>
      <w:r>
        <w:rPr>
          <w:rFonts w:hint="eastAsia"/>
          <w:lang w:eastAsia="zh-CN"/>
        </w:rPr>
        <w:t>&lt;/oss-response&gt;</w:t>
      </w:r>
    </w:p>
    <w:p w:rsidR="00EC472F" w:rsidRDefault="00EC472F" w:rsidP="00EC472F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151" w:name="_Toc345337125"/>
      <w:r w:rsidRPr="00EC472F"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套餐退订接口</w:t>
      </w:r>
      <w:bookmarkEnd w:id="1151"/>
    </w:p>
    <w:p w:rsidR="00BF72DE" w:rsidRDefault="00BF72DE" w:rsidP="00BF72D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52" w:name="_Toc345337126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152"/>
    </w:p>
    <w:p w:rsidR="00BF72DE" w:rsidRPr="00533520" w:rsidRDefault="00BF72DE" w:rsidP="00BF72DE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BF72DE" w:rsidRDefault="00BF72DE" w:rsidP="00BF72D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53" w:name="_Toc345337127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153"/>
    </w:p>
    <w:p w:rsidR="00BF72DE" w:rsidRPr="0094429C" w:rsidRDefault="00BF72DE" w:rsidP="00BF72DE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根据用户标识和</w:t>
      </w:r>
      <w:r w:rsidR="00433C26">
        <w:rPr>
          <w:rFonts w:hint="eastAsia"/>
          <w:lang w:val="en-GB" w:eastAsia="zh-CN" w:bidi="ar-SA"/>
        </w:rPr>
        <w:t>套餐</w:t>
      </w:r>
      <w:r>
        <w:rPr>
          <w:rFonts w:hint="eastAsia"/>
          <w:lang w:val="en-GB" w:eastAsia="zh-CN" w:bidi="ar-SA"/>
        </w:rPr>
        <w:t>标识，退订该用户相应的</w:t>
      </w:r>
      <w:r w:rsidR="00433C26">
        <w:rPr>
          <w:rFonts w:hint="eastAsia"/>
          <w:lang w:val="en-GB" w:eastAsia="zh-CN" w:bidi="ar-SA"/>
        </w:rPr>
        <w:t>套餐</w:t>
      </w:r>
      <w:r>
        <w:rPr>
          <w:rFonts w:hint="eastAsia"/>
          <w:lang w:val="en-GB" w:eastAsia="zh-CN" w:bidi="ar-SA"/>
        </w:rPr>
        <w:t>。</w:t>
      </w:r>
    </w:p>
    <w:p w:rsidR="00BF72DE" w:rsidRPr="00610ABD" w:rsidRDefault="00BF72DE" w:rsidP="00BF72D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54" w:name="_Toc345337128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154"/>
    </w:p>
    <w:p w:rsidR="00BF72DE" w:rsidRPr="00610ABD" w:rsidRDefault="00BF72DE" w:rsidP="00BF72D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55" w:name="_Toc345337129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155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BF72DE" w:rsidRPr="00BE3104" w:rsidTr="00390E89">
        <w:tc>
          <w:tcPr>
            <w:tcW w:w="2437" w:type="dxa"/>
            <w:shd w:val="clear" w:color="auto" w:fill="E6E6E6"/>
          </w:tcPr>
          <w:p w:rsidR="00BF72DE" w:rsidRPr="00BE3104" w:rsidRDefault="00BF72DE" w:rsidP="00390E89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BF72DE" w:rsidRPr="00BE3104" w:rsidRDefault="00BF72DE" w:rsidP="00390E89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BF72DE" w:rsidRPr="00BE3104" w:rsidRDefault="00BF72DE" w:rsidP="00390E89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BF72DE" w:rsidRPr="00BE3104" w:rsidRDefault="00BF72DE" w:rsidP="00390E89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BF72DE" w:rsidRPr="00BE3104" w:rsidRDefault="00BF72DE" w:rsidP="00390E89">
            <w:r w:rsidRPr="00BE3104">
              <w:rPr>
                <w:rFonts w:hint="eastAsia"/>
              </w:rPr>
              <w:t>IN/OUT</w:t>
            </w:r>
          </w:p>
        </w:tc>
      </w:tr>
      <w:tr w:rsidR="00BF72DE" w:rsidRPr="00BE3104" w:rsidTr="00390E89">
        <w:tc>
          <w:tcPr>
            <w:tcW w:w="2437" w:type="dxa"/>
            <w:tcBorders>
              <w:bottom w:val="single" w:sz="6" w:space="0" w:color="auto"/>
            </w:tcBorders>
          </w:tcPr>
          <w:p w:rsidR="00BF72DE" w:rsidRPr="00BE3104" w:rsidRDefault="00BF72DE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 w:rsidRPr="00BE3104">
              <w:rPr>
                <w:rFonts w:hint="eastAsia"/>
              </w:rPr>
              <w:t>ubscriber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BF72DE" w:rsidRPr="00BE3104" w:rsidRDefault="00BF72DE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BF72DE" w:rsidRPr="00BE3104" w:rsidRDefault="00BE7C95" w:rsidP="00390E89">
            <w:pPr>
              <w:rPr>
                <w:lang w:eastAsia="zh-CN"/>
              </w:rPr>
            </w:pPr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BF72DE" w:rsidRPr="00BE3104" w:rsidRDefault="00BF72D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BF72DE" w:rsidRPr="00BE3104" w:rsidRDefault="00BF72DE" w:rsidP="00390E89">
            <w:r w:rsidRPr="00BE3104">
              <w:rPr>
                <w:rFonts w:hint="eastAsia"/>
              </w:rPr>
              <w:t>IN</w:t>
            </w:r>
          </w:p>
        </w:tc>
      </w:tr>
      <w:tr w:rsidR="00BF72DE" w:rsidRPr="00BE3104" w:rsidTr="00390E89">
        <w:tc>
          <w:tcPr>
            <w:tcW w:w="2437" w:type="dxa"/>
            <w:tcBorders>
              <w:bottom w:val="single" w:sz="6" w:space="0" w:color="auto"/>
            </w:tcBorders>
          </w:tcPr>
          <w:p w:rsidR="00BF72DE" w:rsidRPr="00BE3104" w:rsidRDefault="00BF72DE" w:rsidP="00117B00">
            <w:r>
              <w:rPr>
                <w:rFonts w:hint="eastAsia"/>
                <w:lang w:eastAsia="zh-CN"/>
              </w:rPr>
              <w:t>p</w:t>
            </w:r>
            <w:r w:rsidR="00117B00">
              <w:rPr>
                <w:rFonts w:hint="eastAsia"/>
                <w:lang w:eastAsia="zh-CN"/>
              </w:rPr>
              <w:t>ackage</w:t>
            </w:r>
            <w:r w:rsidRPr="00BE3104">
              <w:rPr>
                <w:rFonts w:hint="eastAsia"/>
              </w:rPr>
              <w:t>tId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BF72DE" w:rsidRPr="00BE3104" w:rsidRDefault="000161F8" w:rsidP="00390E89">
            <w:r>
              <w:rPr>
                <w:rFonts w:hint="eastAsia"/>
                <w:lang w:eastAsia="zh-CN"/>
              </w:rPr>
              <w:t>套餐</w:t>
            </w:r>
            <w:r w:rsidR="00BF72DE" w:rsidRPr="00BE3104">
              <w:rPr>
                <w:rFonts w:hint="eastAsia"/>
              </w:rPr>
              <w:t>id</w:t>
            </w:r>
            <w:r w:rsidR="00B66AE4">
              <w:rPr>
                <w:rFonts w:hint="eastAsia"/>
                <w:lang w:eastAsia="zh-CN"/>
              </w:rPr>
              <w:t>,</w:t>
            </w:r>
            <w:r w:rsidR="00B66AE4">
              <w:rPr>
                <w:rFonts w:hint="eastAsia"/>
                <w:lang w:eastAsia="zh-CN"/>
              </w:rPr>
              <w:t>不支持多个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BF72DE" w:rsidRPr="00BE3104" w:rsidRDefault="00BE7C95" w:rsidP="00390E89">
            <w:pPr>
              <w:rPr>
                <w:lang w:eastAsia="zh-CN"/>
              </w:rPr>
            </w:pPr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BF72DE" w:rsidRPr="00BE3104" w:rsidRDefault="00BF72D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BF72DE" w:rsidRPr="00BE3104" w:rsidRDefault="00BF72DE" w:rsidP="00390E89">
            <w:r w:rsidRPr="00BE3104">
              <w:rPr>
                <w:rFonts w:hint="eastAsia"/>
              </w:rPr>
              <w:t>IN</w:t>
            </w:r>
          </w:p>
        </w:tc>
      </w:tr>
      <w:tr w:rsidR="000A0FB5" w:rsidRPr="00BE3104" w:rsidTr="00390E89">
        <w:trPr>
          <w:ins w:id="1156" w:author="Windows 用户" w:date="2013-06-04T15:10:00Z"/>
        </w:trPr>
        <w:tc>
          <w:tcPr>
            <w:tcW w:w="2437" w:type="dxa"/>
            <w:tcBorders>
              <w:bottom w:val="single" w:sz="6" w:space="0" w:color="auto"/>
            </w:tcBorders>
          </w:tcPr>
          <w:p w:rsidR="000A0FB5" w:rsidRDefault="000A0FB5" w:rsidP="00117B00">
            <w:pPr>
              <w:rPr>
                <w:ins w:id="1157" w:author="Windows 用户" w:date="2013-06-04T15:10:00Z"/>
                <w:lang w:eastAsia="zh-CN"/>
              </w:rPr>
            </w:pPr>
            <w:ins w:id="1158" w:author="Windows 用户" w:date="2013-06-04T15:10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0A0FB5" w:rsidRDefault="000A0FB5" w:rsidP="00390E89">
            <w:pPr>
              <w:rPr>
                <w:ins w:id="1159" w:author="Windows 用户" w:date="2013-06-04T15:10:00Z"/>
                <w:lang w:eastAsia="zh-CN"/>
              </w:rPr>
            </w:pPr>
            <w:ins w:id="1160" w:author="Windows 用户" w:date="2013-06-04T15:10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0A0FB5" w:rsidRPr="00BE3104" w:rsidRDefault="000A0FB5" w:rsidP="00390E89">
            <w:pPr>
              <w:rPr>
                <w:ins w:id="1161" w:author="Windows 用户" w:date="2013-06-04T15:10:00Z"/>
              </w:rPr>
            </w:pPr>
            <w:ins w:id="1162" w:author="Windows 用户" w:date="2013-06-04T15:10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0A0FB5" w:rsidRPr="00BE3104" w:rsidRDefault="000A0FB5" w:rsidP="00390E89">
            <w:pPr>
              <w:rPr>
                <w:ins w:id="1163" w:author="Windows 用户" w:date="2013-06-04T15:10:00Z"/>
              </w:rPr>
            </w:pPr>
            <w:ins w:id="1164" w:author="Windows 用户" w:date="2013-06-04T15:10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0A0FB5" w:rsidRPr="00BE3104" w:rsidRDefault="000A0FB5" w:rsidP="00390E89">
            <w:pPr>
              <w:rPr>
                <w:ins w:id="1165" w:author="Windows 用户" w:date="2013-06-04T15:10:00Z"/>
              </w:rPr>
            </w:pPr>
            <w:ins w:id="1166" w:author="Windows 用户" w:date="2013-06-04T15:10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BF72DE" w:rsidRPr="00BE3104" w:rsidTr="00390E89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OUT</w:t>
            </w:r>
          </w:p>
        </w:tc>
      </w:tr>
      <w:tr w:rsidR="00BF72DE" w:rsidRPr="00BE3104" w:rsidTr="00390E89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F72DE" w:rsidRPr="00BE3104" w:rsidRDefault="00BF72DE" w:rsidP="00390E89">
            <w:r w:rsidRPr="00BE3104">
              <w:rPr>
                <w:rFonts w:hint="eastAsia"/>
              </w:rPr>
              <w:t>OUT</w:t>
            </w:r>
          </w:p>
        </w:tc>
      </w:tr>
    </w:tbl>
    <w:p w:rsidR="00BF72DE" w:rsidRPr="00F954C7" w:rsidRDefault="00BF72DE" w:rsidP="00BF72D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67" w:name="_Toc345337130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67"/>
    </w:p>
    <w:p w:rsidR="00BF72DE" w:rsidRPr="00BE3104" w:rsidRDefault="00BF72DE" w:rsidP="00BF72DE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BF72DE" w:rsidRPr="00BE3104" w:rsidRDefault="00BF72DE" w:rsidP="00BF72DE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</w:t>
      </w:r>
      <w:r w:rsidR="00DB1BBA">
        <w:rPr>
          <w:rFonts w:hint="eastAsia"/>
          <w:lang w:eastAsia="zh-CN"/>
        </w:rPr>
        <w:t>23</w:t>
      </w:r>
    </w:p>
    <w:p w:rsidR="00BF72DE" w:rsidRPr="00BE3104" w:rsidRDefault="00BF72DE" w:rsidP="00BF72DE">
      <w:r w:rsidRPr="00BE3104">
        <w:rPr>
          <w:rFonts w:hint="eastAsia"/>
        </w:rPr>
        <w:t>请求内容：</w:t>
      </w:r>
    </w:p>
    <w:p w:rsidR="005047DB" w:rsidRDefault="005047DB" w:rsidP="005047DB">
      <w:r>
        <w:t>&lt;oss-request&gt;</w:t>
      </w:r>
    </w:p>
    <w:p w:rsidR="005047DB" w:rsidRDefault="005047DB" w:rsidP="005047DB">
      <w:r>
        <w:tab/>
        <w:t>&lt;property name="subscriberId" value="111011139"/&gt;</w:t>
      </w:r>
    </w:p>
    <w:p w:rsidR="005047DB" w:rsidRDefault="005047DB" w:rsidP="005047DB">
      <w:pPr>
        <w:rPr>
          <w:ins w:id="1168" w:author="Windows 用户" w:date="2013-06-04T15:14:00Z"/>
          <w:lang w:eastAsia="zh-CN"/>
        </w:rPr>
      </w:pPr>
      <w:r>
        <w:tab/>
        <w:t>&lt;property name="packageId" value="10000010260"/&gt;</w:t>
      </w:r>
    </w:p>
    <w:p w:rsidR="00D33EC9" w:rsidRDefault="00D33EC9" w:rsidP="005047DB">
      <w:pPr>
        <w:rPr>
          <w:lang w:eastAsia="zh-CN"/>
        </w:rPr>
      </w:pPr>
      <w:ins w:id="1169" w:author="Windows 用户" w:date="2013-06-04T15:14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BF72DE" w:rsidRPr="00BE3104" w:rsidRDefault="005047DB" w:rsidP="005047DB">
      <w:r>
        <w:lastRenderedPageBreak/>
        <w:t>&lt;/oss-request&gt;</w:t>
      </w:r>
    </w:p>
    <w:p w:rsidR="00BF72DE" w:rsidRPr="00BE3104" w:rsidRDefault="00BF72DE" w:rsidP="00BF72DE">
      <w:r w:rsidRPr="00BE3104">
        <w:rPr>
          <w:rFonts w:hint="eastAsia"/>
        </w:rPr>
        <w:t>输出参数：</w:t>
      </w:r>
    </w:p>
    <w:p w:rsidR="00BF72DE" w:rsidRPr="00BE3104" w:rsidRDefault="00BF72DE" w:rsidP="00BF72DE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BF72DE" w:rsidRDefault="00BF72DE" w:rsidP="00BF72DE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Pr="00BE3104">
        <w:rPr>
          <w:rFonts w:hint="eastAsia"/>
        </w:rPr>
        <w:t>退订成功</w:t>
      </w:r>
      <w:r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D71F20" w:rsidRDefault="00BF72DE" w:rsidP="00BF72DE">
      <w:pPr>
        <w:rPr>
          <w:lang w:eastAsia="zh-CN"/>
        </w:rPr>
      </w:pPr>
      <w:r>
        <w:rPr>
          <w:rFonts w:hint="eastAsia"/>
          <w:lang w:eastAsia="zh-CN"/>
        </w:rPr>
        <w:t>&lt;/oss-response&gt;</w:t>
      </w:r>
    </w:p>
    <w:p w:rsidR="00D71F20" w:rsidRDefault="00D71F20">
      <w:pPr>
        <w:rPr>
          <w:lang w:eastAsia="zh-CN"/>
        </w:rPr>
      </w:pPr>
      <w:r>
        <w:rPr>
          <w:lang w:eastAsia="zh-CN"/>
        </w:rPr>
        <w:br w:type="page"/>
      </w:r>
    </w:p>
    <w:p w:rsidR="00BF72DE" w:rsidRDefault="00C441B7" w:rsidP="00D71F20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1170" w:name="_Toc345337131"/>
      <w:r w:rsidRPr="00C441B7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账单明细</w:t>
      </w:r>
      <w:r w:rsidR="00C31776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查询</w:t>
      </w:r>
      <w:r w:rsidRPr="00C441B7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接口</w:t>
      </w:r>
      <w:bookmarkEnd w:id="1170"/>
    </w:p>
    <w:p w:rsidR="00E24E65" w:rsidRDefault="00E24E65" w:rsidP="00E24E65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71" w:name="_Toc345337132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  <w:bookmarkEnd w:id="1171"/>
    </w:p>
    <w:p w:rsidR="00E24E65" w:rsidRPr="00533520" w:rsidRDefault="00E24E65" w:rsidP="00E24E65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E24E65" w:rsidRDefault="00E24E65" w:rsidP="00E24E65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72" w:name="_Toc345337133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  <w:bookmarkEnd w:id="1172"/>
    </w:p>
    <w:p w:rsidR="00E24E65" w:rsidRPr="00135DE0" w:rsidRDefault="00E24E65" w:rsidP="00E24E65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</w:t>
      </w:r>
      <w:r w:rsidR="00DC3634">
        <w:rPr>
          <w:rFonts w:hint="eastAsia"/>
          <w:lang w:val="en-GB" w:eastAsia="zh-CN" w:bidi="ar-SA"/>
        </w:rPr>
        <w:t>用户</w:t>
      </w:r>
      <w:r w:rsidR="00DC3634">
        <w:rPr>
          <w:rFonts w:hint="eastAsia"/>
          <w:lang w:val="en-GB" w:eastAsia="zh-CN" w:bidi="ar-SA"/>
        </w:rPr>
        <w:t>id</w:t>
      </w:r>
      <w:r w:rsidR="00DC3634">
        <w:rPr>
          <w:rFonts w:hint="eastAsia"/>
          <w:lang w:val="en-GB" w:eastAsia="zh-CN" w:bidi="ar-SA"/>
        </w:rPr>
        <w:t>和账期</w:t>
      </w:r>
      <w:r w:rsidR="002B19DE">
        <w:rPr>
          <w:rFonts w:hint="eastAsia"/>
          <w:lang w:val="en-GB" w:eastAsia="zh-CN" w:bidi="ar-SA"/>
        </w:rPr>
        <w:t>查询</w:t>
      </w:r>
      <w:r w:rsidR="00DC3634">
        <w:rPr>
          <w:rFonts w:hint="eastAsia"/>
          <w:lang w:val="en-GB" w:eastAsia="zh-CN" w:bidi="ar-SA"/>
        </w:rPr>
        <w:t>科目级</w:t>
      </w:r>
      <w:r w:rsidR="002B19DE">
        <w:rPr>
          <w:rFonts w:hint="eastAsia"/>
          <w:lang w:val="en-GB" w:eastAsia="zh-CN" w:bidi="ar-SA"/>
        </w:rPr>
        <w:t>账单</w:t>
      </w:r>
      <w:r>
        <w:rPr>
          <w:rFonts w:hint="eastAsia"/>
          <w:lang w:val="en-GB" w:eastAsia="zh-CN" w:bidi="ar-SA"/>
        </w:rPr>
        <w:t>。</w:t>
      </w:r>
    </w:p>
    <w:p w:rsidR="00E24E65" w:rsidRPr="00610ABD" w:rsidRDefault="00E24E65" w:rsidP="00E24E65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73" w:name="_Toc345337134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  <w:bookmarkEnd w:id="1173"/>
    </w:p>
    <w:p w:rsidR="00E24E65" w:rsidRPr="00610ABD" w:rsidRDefault="00E24E65" w:rsidP="00E24E65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74" w:name="_Toc345337135"/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  <w:bookmarkEnd w:id="1174"/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94"/>
        <w:gridCol w:w="1843"/>
        <w:gridCol w:w="2443"/>
        <w:gridCol w:w="1212"/>
        <w:gridCol w:w="1129"/>
        <w:gridCol w:w="1418"/>
      </w:tblGrid>
      <w:tr w:rsidR="00E24E65" w:rsidRPr="00BE3104" w:rsidTr="00390E89">
        <w:tc>
          <w:tcPr>
            <w:tcW w:w="2437" w:type="dxa"/>
            <w:gridSpan w:val="2"/>
            <w:shd w:val="clear" w:color="auto" w:fill="E6E6E6"/>
          </w:tcPr>
          <w:p w:rsidR="00E24E65" w:rsidRPr="00BE3104" w:rsidRDefault="00E24E65" w:rsidP="00390E89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E24E65" w:rsidRPr="00BE3104" w:rsidRDefault="00E24E65" w:rsidP="00390E89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E24E65" w:rsidRPr="00BE3104" w:rsidRDefault="00E24E65" w:rsidP="00390E89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E24E65" w:rsidRPr="00BE3104" w:rsidRDefault="00E24E65" w:rsidP="00390E89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E24E65" w:rsidRPr="00BE3104" w:rsidRDefault="00E24E65" w:rsidP="00390E89">
            <w:r w:rsidRPr="00BE3104">
              <w:rPr>
                <w:rFonts w:hint="eastAsia"/>
              </w:rPr>
              <w:t>IN/OUT</w:t>
            </w:r>
          </w:p>
        </w:tc>
      </w:tr>
      <w:tr w:rsidR="00257311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257311" w:rsidRPr="00BE3104" w:rsidRDefault="0025731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 w:rsidRPr="00BE3104">
              <w:rPr>
                <w:rFonts w:hint="eastAsia"/>
              </w:rPr>
              <w:t>ccount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账户</w:t>
            </w: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r w:rsidRPr="00BE3104">
              <w:rPr>
                <w:rFonts w:hint="eastAsia"/>
              </w:rPr>
              <w:t>IN</w:t>
            </w:r>
          </w:p>
        </w:tc>
      </w:tr>
      <w:tr w:rsidR="00257311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</w:tcPr>
          <w:p w:rsidR="00257311" w:rsidRPr="00BE3104" w:rsidRDefault="00257311" w:rsidP="00390E89">
            <w:r>
              <w:rPr>
                <w:rFonts w:hint="eastAsia"/>
                <w:lang w:eastAsia="zh-CN"/>
              </w:rPr>
              <w:t>c</w:t>
            </w:r>
            <w:r w:rsidRPr="00BE3104">
              <w:rPr>
                <w:rFonts w:hint="eastAsia"/>
              </w:rPr>
              <w:t>ycleDate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257311" w:rsidRDefault="00257311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账期（</w:t>
            </w:r>
            <w:r w:rsidRPr="00BE3104">
              <w:rPr>
                <w:rFonts w:hint="eastAsia"/>
              </w:rPr>
              <w:t>eg</w:t>
            </w:r>
            <w:r w:rsidRPr="00BE3104">
              <w:rPr>
                <w:rFonts w:hint="eastAsia"/>
              </w:rPr>
              <w:t>：</w:t>
            </w:r>
            <w:r w:rsidRPr="00BE3104">
              <w:rPr>
                <w:rFonts w:hint="eastAsia"/>
              </w:rPr>
              <w:t>201211</w:t>
            </w:r>
            <w:r w:rsidRPr="00BE3104">
              <w:rPr>
                <w:rFonts w:hint="eastAsia"/>
              </w:rPr>
              <w:t>）</w:t>
            </w:r>
          </w:p>
          <w:p w:rsidR="00257311" w:rsidRPr="00BE3104" w:rsidRDefault="0025731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可传入多个账期参数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257311" w:rsidRPr="00BE3104" w:rsidRDefault="00257311" w:rsidP="00390E89">
            <w:r w:rsidRPr="00BE3104">
              <w:rPr>
                <w:rFonts w:hint="eastAsia"/>
              </w:rPr>
              <w:t>IN</w:t>
            </w:r>
          </w:p>
        </w:tc>
      </w:tr>
      <w:tr w:rsidR="00290928" w:rsidRPr="00BE3104" w:rsidTr="00390E89">
        <w:tc>
          <w:tcPr>
            <w:tcW w:w="594" w:type="dxa"/>
            <w:vMerge w:val="restart"/>
            <w:shd w:val="clear" w:color="auto" w:fill="F8F8F8"/>
          </w:tcPr>
          <w:p w:rsidR="00290928" w:rsidRPr="00BE3104" w:rsidRDefault="00290928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 w:rsidRPr="00BE3104">
              <w:rPr>
                <w:rFonts w:hint="eastAsia"/>
              </w:rPr>
              <w:t>ill</w:t>
            </w:r>
            <w:r>
              <w:rPr>
                <w:rFonts w:hint="eastAsia"/>
                <w:lang w:eastAsia="zh-CN"/>
              </w:rPr>
              <w:t>Dtl</w:t>
            </w:r>
          </w:p>
        </w:tc>
        <w:tc>
          <w:tcPr>
            <w:tcW w:w="1843" w:type="dxa"/>
            <w:shd w:val="clear" w:color="auto" w:fill="F8F8F8"/>
          </w:tcPr>
          <w:p w:rsidR="00290928" w:rsidRPr="00BE3104" w:rsidRDefault="00290928" w:rsidP="00390E89">
            <w:r>
              <w:rPr>
                <w:rFonts w:hint="eastAsia"/>
                <w:lang w:eastAsia="zh-CN"/>
              </w:rPr>
              <w:t>c</w:t>
            </w:r>
            <w:r w:rsidRPr="00BE3104">
              <w:t>ycleHistId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账期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Pr="00BE3104" w:rsidRDefault="00290928" w:rsidP="00390E89">
            <w:r>
              <w:rPr>
                <w:rFonts w:hint="eastAsia"/>
                <w:lang w:eastAsia="zh-CN"/>
              </w:rPr>
              <w:t>subscriberId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Pr="00BE3104" w:rsidRDefault="00290928" w:rsidP="00390E89">
            <w:r w:rsidRPr="006F1BDD">
              <w:rPr>
                <w:lang w:eastAsia="zh-CN"/>
              </w:rPr>
              <w:t>chgItemName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FE7518">
              <w:rPr>
                <w:rFonts w:hint="eastAsia"/>
              </w:rPr>
              <w:t>科目名称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Pr="006F1BDD" w:rsidRDefault="00290928" w:rsidP="00390E89">
            <w:pPr>
              <w:rPr>
                <w:lang w:eastAsia="zh-CN"/>
              </w:rPr>
            </w:pPr>
            <w:r w:rsidRPr="00B02676">
              <w:rPr>
                <w:lang w:eastAsia="zh-CN"/>
              </w:rPr>
              <w:t>totalCharge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FE7518" w:rsidRDefault="00290928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账单金额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Pr="00BE3104" w:rsidRDefault="00290928" w:rsidP="00390E89">
            <w:r>
              <w:rPr>
                <w:rFonts w:hint="eastAsia"/>
                <w:lang w:eastAsia="zh-CN"/>
              </w:rPr>
              <w:t>t</w:t>
            </w:r>
            <w:r w:rsidRPr="00BE3104">
              <w:rPr>
                <w:rFonts w:hint="eastAsia"/>
              </w:rPr>
              <w:t>otalThisCharge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92256A">
              <w:rPr>
                <w:rFonts w:hint="eastAsia"/>
              </w:rPr>
              <w:t>本月费用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Pr="00BE3104" w:rsidRDefault="00290928" w:rsidP="00390E89">
            <w:r w:rsidRPr="00D41825">
              <w:rPr>
                <w:lang w:eastAsia="zh-CN"/>
              </w:rPr>
              <w:t>totalUnpayCharge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92256A">
              <w:rPr>
                <w:rFonts w:hint="eastAsia"/>
              </w:rPr>
              <w:t>未缴金额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Pr="00BE3104" w:rsidRDefault="00290928" w:rsidP="00390E89">
            <w:r w:rsidRPr="00D41825">
              <w:rPr>
                <w:lang w:eastAsia="zh-CN"/>
              </w:rPr>
              <w:t>totalAjustment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92256A">
              <w:rPr>
                <w:rFonts w:hint="eastAsia"/>
              </w:rPr>
              <w:t>本月调帐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Default="00290928" w:rsidP="00390E89">
            <w:pPr>
              <w:rPr>
                <w:lang w:eastAsia="zh-CN"/>
              </w:rPr>
            </w:pPr>
            <w:r w:rsidRPr="00D41825">
              <w:rPr>
                <w:lang w:eastAsia="zh-CN"/>
              </w:rPr>
              <w:t>totalFreeCharge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92256A" w:rsidRDefault="00290928" w:rsidP="00390E89">
            <w:r w:rsidRPr="00031220">
              <w:rPr>
                <w:rFonts w:hint="eastAsia"/>
              </w:rPr>
              <w:t>优惠费用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Default="00290928" w:rsidP="00390E89">
            <w:pPr>
              <w:rPr>
                <w:lang w:eastAsia="zh-CN"/>
              </w:rPr>
            </w:pPr>
            <w:r w:rsidRPr="00D41825">
              <w:rPr>
                <w:lang w:eastAsia="zh-CN"/>
              </w:rPr>
              <w:t>cashChargeChargeOff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92256A" w:rsidRDefault="00290928" w:rsidP="00390E89">
            <w:r w:rsidRPr="00031220">
              <w:rPr>
                <w:rFonts w:hint="eastAsia"/>
              </w:rPr>
              <w:t>现金预存款销账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Default="00290928" w:rsidP="00390E89">
            <w:pPr>
              <w:rPr>
                <w:lang w:eastAsia="zh-CN"/>
              </w:rPr>
            </w:pPr>
            <w:r w:rsidRPr="00D41825">
              <w:rPr>
                <w:lang w:eastAsia="zh-CN"/>
              </w:rPr>
              <w:t>yearChargeChar</w:t>
            </w:r>
            <w:r w:rsidRPr="00D41825">
              <w:rPr>
                <w:lang w:eastAsia="zh-CN"/>
              </w:rPr>
              <w:lastRenderedPageBreak/>
              <w:t>geOff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031220" w:rsidRDefault="00290928" w:rsidP="00390E89">
            <w:r w:rsidRPr="00031220">
              <w:rPr>
                <w:rFonts w:hint="eastAsia"/>
              </w:rPr>
              <w:lastRenderedPageBreak/>
              <w:t>包年预存款销账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Default="00290928" w:rsidP="00390E89">
            <w:pPr>
              <w:rPr>
                <w:lang w:eastAsia="zh-CN"/>
              </w:rPr>
            </w:pPr>
            <w:r w:rsidRPr="00D41825">
              <w:rPr>
                <w:lang w:eastAsia="zh-CN"/>
              </w:rPr>
              <w:t>freePointChargeOff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031220" w:rsidRDefault="00290928" w:rsidP="00390E89">
            <w:r w:rsidRPr="00031220">
              <w:rPr>
                <w:rFonts w:hint="eastAsia"/>
              </w:rPr>
              <w:t>优惠点销账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290928" w:rsidRPr="00BE3104" w:rsidTr="00390E89">
        <w:tc>
          <w:tcPr>
            <w:tcW w:w="594" w:type="dxa"/>
            <w:vMerge/>
            <w:shd w:val="clear" w:color="auto" w:fill="F8F8F8"/>
          </w:tcPr>
          <w:p w:rsidR="00290928" w:rsidRPr="00BE3104" w:rsidRDefault="00290928" w:rsidP="00390E89"/>
        </w:tc>
        <w:tc>
          <w:tcPr>
            <w:tcW w:w="1843" w:type="dxa"/>
            <w:shd w:val="clear" w:color="auto" w:fill="F8F8F8"/>
          </w:tcPr>
          <w:p w:rsidR="00290928" w:rsidRDefault="00290928" w:rsidP="00390E89">
            <w:pPr>
              <w:rPr>
                <w:lang w:eastAsia="zh-CN"/>
              </w:rPr>
            </w:pPr>
            <w:r w:rsidRPr="00D41825">
              <w:rPr>
                <w:lang w:eastAsia="zh-CN"/>
              </w:rPr>
              <w:t>addPointChargeOff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031220" w:rsidRDefault="00290928" w:rsidP="00390E89">
            <w:r w:rsidRPr="00031220">
              <w:rPr>
                <w:rFonts w:hint="eastAsia"/>
              </w:rPr>
              <w:t>增值点销账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290928" w:rsidRPr="00BE3104" w:rsidRDefault="00290928" w:rsidP="00390E89">
            <w:r w:rsidRPr="00BE3104">
              <w:rPr>
                <w:rFonts w:hint="eastAsia"/>
              </w:rPr>
              <w:t>OUT</w:t>
            </w:r>
          </w:p>
        </w:tc>
      </w:tr>
      <w:tr w:rsidR="00383680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OUT</w:t>
            </w:r>
          </w:p>
        </w:tc>
      </w:tr>
      <w:tr w:rsidR="00383680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83680" w:rsidRPr="00BE3104" w:rsidRDefault="00383680" w:rsidP="00390E89">
            <w:r w:rsidRPr="00BE3104">
              <w:rPr>
                <w:rFonts w:hint="eastAsia"/>
              </w:rPr>
              <w:t>OUT</w:t>
            </w:r>
          </w:p>
        </w:tc>
      </w:tr>
    </w:tbl>
    <w:p w:rsidR="00E24E65" w:rsidRPr="00373A74" w:rsidRDefault="00E24E65" w:rsidP="00E24E65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bookmarkStart w:id="1175" w:name="_Toc345337136"/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  <w:bookmarkEnd w:id="1175"/>
    </w:p>
    <w:p w:rsidR="00E24E65" w:rsidRPr="00BE3104" w:rsidRDefault="00E24E65" w:rsidP="00E24E65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E24E65" w:rsidRPr="00BE3104" w:rsidRDefault="00E24E65" w:rsidP="00E24E65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</w:t>
      </w:r>
      <w:r w:rsidR="00E132DA">
        <w:rPr>
          <w:rFonts w:hint="eastAsia"/>
          <w:lang w:eastAsia="zh-CN"/>
        </w:rPr>
        <w:t>24</w:t>
      </w:r>
    </w:p>
    <w:p w:rsidR="00E24E65" w:rsidRPr="00BE3104" w:rsidRDefault="00E24E65" w:rsidP="00E24E65">
      <w:r w:rsidRPr="00BE3104">
        <w:rPr>
          <w:rFonts w:hint="eastAsia"/>
        </w:rPr>
        <w:t>请求内容：</w:t>
      </w:r>
    </w:p>
    <w:p w:rsidR="00674B56" w:rsidRDefault="00674B56" w:rsidP="00674B56">
      <w:r>
        <w:t>&lt;oss-request&gt;</w:t>
      </w:r>
    </w:p>
    <w:p w:rsidR="00674B56" w:rsidRDefault="00674B56" w:rsidP="00674B56">
      <w:r>
        <w:tab/>
        <w:t>&lt;property name="accountId" value="100137660"/&gt;</w:t>
      </w:r>
    </w:p>
    <w:p w:rsidR="00674B56" w:rsidRDefault="00674B56" w:rsidP="00674B56">
      <w:r>
        <w:tab/>
        <w:t>&lt;property name="cycleDate" value="201212</w:t>
      </w:r>
      <w:r w:rsidR="0020034A" w:rsidRPr="0020034A">
        <w:t>"/&gt;</w:t>
      </w:r>
    </w:p>
    <w:p w:rsidR="00E24E65" w:rsidRPr="00BE3104" w:rsidRDefault="00674B56" w:rsidP="00674B56">
      <w:pPr>
        <w:rPr>
          <w:lang w:eastAsia="zh-CN"/>
        </w:rPr>
      </w:pPr>
      <w:r>
        <w:t>&lt;/oss-request&gt;</w:t>
      </w:r>
    </w:p>
    <w:p w:rsidR="00E24E65" w:rsidRPr="00BE3104" w:rsidRDefault="00E24E65" w:rsidP="00E24E65">
      <w:r w:rsidRPr="00BE3104">
        <w:rPr>
          <w:rFonts w:hint="eastAsia"/>
        </w:rPr>
        <w:t>输出参数：</w:t>
      </w:r>
    </w:p>
    <w:p w:rsidR="00E24E65" w:rsidRPr="00BE3104" w:rsidRDefault="00E24E65" w:rsidP="00E24E65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E24E65" w:rsidRPr="00BE3104" w:rsidRDefault="00E24E65" w:rsidP="00E24E65"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>
        <w:rPr>
          <w:rFonts w:hint="eastAsia"/>
          <w:lang w:eastAsia="zh-CN"/>
        </w:rPr>
        <w:t>查询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E24E65" w:rsidRPr="00BE3104" w:rsidRDefault="00E24E65" w:rsidP="0004606A">
      <w:r w:rsidRPr="00BE3104">
        <w:rPr>
          <w:rFonts w:hint="eastAsia"/>
        </w:rPr>
        <w:tab/>
        <w:t>&lt;</w:t>
      </w:r>
      <w:r>
        <w:rPr>
          <w:rFonts w:hint="eastAsia"/>
          <w:lang w:eastAsia="zh-CN"/>
        </w:rPr>
        <w:t>b</w:t>
      </w:r>
      <w:r w:rsidRPr="00BE3104">
        <w:rPr>
          <w:rFonts w:hint="eastAsia"/>
        </w:rPr>
        <w:t>ill</w:t>
      </w:r>
      <w:r w:rsidR="00A42AF4">
        <w:rPr>
          <w:rFonts w:hint="eastAsia"/>
          <w:lang w:eastAsia="zh-CN"/>
        </w:rPr>
        <w:t>Dtl</w:t>
      </w:r>
      <w:r w:rsidRPr="00BE3104">
        <w:t xml:space="preserve"> </w:t>
      </w:r>
      <w:r w:rsidR="0004606A" w:rsidRPr="0004606A">
        <w:rPr>
          <w:lang w:eastAsia="zh-CN"/>
        </w:rPr>
        <w:t>cycleHistId ="</w:t>
      </w:r>
      <w:r w:rsidR="00AF0DDA">
        <w:rPr>
          <w:rFonts w:hint="eastAsia"/>
          <w:lang w:eastAsia="zh-CN"/>
        </w:rPr>
        <w:t>201210</w:t>
      </w:r>
      <w:r w:rsidR="0004606A" w:rsidRPr="0004606A">
        <w:rPr>
          <w:lang w:eastAsia="zh-CN"/>
        </w:rPr>
        <w:t xml:space="preserve">" subscriberId="" chgItemName="" totalCharge="" </w:t>
      </w:r>
      <w:r w:rsidR="00AF0DDA">
        <w:rPr>
          <w:rFonts w:hint="eastAsia"/>
          <w:lang w:eastAsia="zh-CN"/>
        </w:rPr>
        <w:tab/>
      </w:r>
      <w:r w:rsidR="00AF0DDA">
        <w:rPr>
          <w:rFonts w:hint="eastAsia"/>
          <w:lang w:eastAsia="zh-CN"/>
        </w:rPr>
        <w:tab/>
      </w:r>
      <w:r w:rsidR="0004606A" w:rsidRPr="0004606A">
        <w:rPr>
          <w:lang w:eastAsia="zh-CN"/>
        </w:rPr>
        <w:t xml:space="preserve">totalThisCharge="" totalUnpayCharge="" totalAjustment="" totalFreeCharge="" </w:t>
      </w:r>
      <w:r w:rsidR="00AB3D4E">
        <w:rPr>
          <w:rFonts w:hint="eastAsia"/>
          <w:lang w:eastAsia="zh-CN"/>
        </w:rPr>
        <w:tab/>
      </w:r>
      <w:r w:rsidR="00AB3D4E">
        <w:rPr>
          <w:rFonts w:hint="eastAsia"/>
          <w:lang w:eastAsia="zh-CN"/>
        </w:rPr>
        <w:tab/>
      </w:r>
      <w:r w:rsidR="0004606A" w:rsidRPr="0004606A">
        <w:rPr>
          <w:lang w:eastAsia="zh-CN"/>
        </w:rPr>
        <w:t xml:space="preserve">cashChargeChargeOff="" yearChargeChargeOff="" freePointChargeOff="" </w:t>
      </w:r>
      <w:r w:rsidR="00AB3D4E">
        <w:rPr>
          <w:rFonts w:hint="eastAsia"/>
          <w:lang w:eastAsia="zh-CN"/>
        </w:rPr>
        <w:tab/>
      </w:r>
      <w:r w:rsidR="00AB3D4E">
        <w:rPr>
          <w:rFonts w:hint="eastAsia"/>
          <w:lang w:eastAsia="zh-CN"/>
        </w:rPr>
        <w:tab/>
      </w:r>
      <w:r w:rsidR="00AB3D4E">
        <w:rPr>
          <w:rFonts w:hint="eastAsia"/>
          <w:lang w:eastAsia="zh-CN"/>
        </w:rPr>
        <w:tab/>
      </w:r>
      <w:r w:rsidR="0004606A" w:rsidRPr="0004606A">
        <w:rPr>
          <w:lang w:eastAsia="zh-CN"/>
        </w:rPr>
        <w:t xml:space="preserve">addPointChargeOff="" </w:t>
      </w:r>
      <w:r w:rsidRPr="00BE3104">
        <w:rPr>
          <w:rFonts w:hint="eastAsia"/>
        </w:rPr>
        <w:t>/&gt;</w:t>
      </w:r>
    </w:p>
    <w:p w:rsidR="00E24E65" w:rsidRPr="00BE3104" w:rsidRDefault="00E24E65" w:rsidP="0004606A">
      <w:r w:rsidRPr="00BE3104">
        <w:rPr>
          <w:rFonts w:hint="eastAsia"/>
        </w:rPr>
        <w:tab/>
        <w:t>&lt;</w:t>
      </w:r>
      <w:r w:rsidR="00A42AF4" w:rsidRPr="00A42AF4">
        <w:rPr>
          <w:rFonts w:hint="eastAsia"/>
        </w:rPr>
        <w:t xml:space="preserve"> </w:t>
      </w:r>
      <w:r w:rsidR="00A42AF4">
        <w:rPr>
          <w:rFonts w:hint="eastAsia"/>
        </w:rPr>
        <w:t>b</w:t>
      </w:r>
      <w:r w:rsidR="00A42AF4" w:rsidRPr="00BE3104">
        <w:rPr>
          <w:rFonts w:hint="eastAsia"/>
        </w:rPr>
        <w:t>ill</w:t>
      </w:r>
      <w:r w:rsidR="00A42AF4">
        <w:rPr>
          <w:rFonts w:hint="eastAsia"/>
        </w:rPr>
        <w:t>Dtl</w:t>
      </w:r>
      <w:r w:rsidR="00A42AF4" w:rsidRPr="00BE3104">
        <w:t xml:space="preserve"> </w:t>
      </w:r>
      <w:r w:rsidR="0004606A" w:rsidRPr="0004606A">
        <w:t>cycleHistId ="</w:t>
      </w:r>
      <w:r w:rsidR="00AF0DDA">
        <w:rPr>
          <w:rFonts w:hint="eastAsia"/>
          <w:lang w:eastAsia="zh-CN"/>
        </w:rPr>
        <w:t>201210</w:t>
      </w:r>
      <w:r w:rsidR="0004606A" w:rsidRPr="0004606A">
        <w:t xml:space="preserve">" subscriberId="" chgItemName="" totalCharge="" </w:t>
      </w:r>
      <w:r w:rsidR="00AF0DDA">
        <w:rPr>
          <w:rFonts w:hint="eastAsia"/>
        </w:rPr>
        <w:tab/>
      </w:r>
      <w:r w:rsidR="00AF0DDA">
        <w:rPr>
          <w:rFonts w:hint="eastAsia"/>
        </w:rPr>
        <w:tab/>
      </w:r>
      <w:r w:rsidR="0004606A" w:rsidRPr="0004606A">
        <w:t xml:space="preserve">totalThisCharge="" totalUnpayCharge="" totalAjustment="" totalFreeCharge="" </w:t>
      </w:r>
      <w:r w:rsidR="00AB3D4E">
        <w:rPr>
          <w:rFonts w:hint="eastAsia"/>
        </w:rPr>
        <w:tab/>
      </w:r>
      <w:r w:rsidR="00AB3D4E">
        <w:rPr>
          <w:rFonts w:hint="eastAsia"/>
        </w:rPr>
        <w:tab/>
      </w:r>
      <w:r w:rsidR="0004606A" w:rsidRPr="0004606A">
        <w:t xml:space="preserve">cashChargeChargeOff="" yearChargeChargeOff="" freePointChargeOff="" </w:t>
      </w:r>
      <w:r w:rsidR="00AB3D4E">
        <w:rPr>
          <w:rFonts w:hint="eastAsia"/>
        </w:rPr>
        <w:tab/>
      </w:r>
      <w:r w:rsidR="00AB3D4E">
        <w:rPr>
          <w:rFonts w:hint="eastAsia"/>
        </w:rPr>
        <w:tab/>
      </w:r>
      <w:r w:rsidR="00AB3D4E">
        <w:rPr>
          <w:rFonts w:hint="eastAsia"/>
        </w:rPr>
        <w:tab/>
      </w:r>
      <w:r w:rsidR="0004606A" w:rsidRPr="0004606A">
        <w:t xml:space="preserve">addPointChargeOff="" </w:t>
      </w:r>
      <w:r w:rsidRPr="00BE3104">
        <w:rPr>
          <w:rFonts w:hint="eastAsia"/>
        </w:rPr>
        <w:t>/&gt;</w:t>
      </w:r>
    </w:p>
    <w:p w:rsidR="00A94418" w:rsidRDefault="00E24E65">
      <w:pPr>
        <w:rPr>
          <w:lang w:eastAsia="zh-CN"/>
        </w:rPr>
      </w:pPr>
      <w:r>
        <w:rPr>
          <w:rFonts w:hint="eastAsia"/>
        </w:rPr>
        <w:t>&lt;</w:t>
      </w:r>
      <w:r>
        <w:rPr>
          <w:rFonts w:hint="eastAsia"/>
          <w:lang w:eastAsia="zh-CN"/>
        </w:rPr>
        <w:t>/</w:t>
      </w:r>
      <w:r>
        <w:rPr>
          <w:rFonts w:hint="eastAsia"/>
        </w:rPr>
        <w:t>oss-response</w:t>
      </w:r>
      <w:r w:rsidRPr="00BE3104">
        <w:rPr>
          <w:rFonts w:hint="eastAsia"/>
        </w:rPr>
        <w:t>&gt;</w:t>
      </w:r>
    </w:p>
    <w:p w:rsidR="00A94418" w:rsidRPr="00E24E65" w:rsidRDefault="00A94418" w:rsidP="00A94418">
      <w:pPr>
        <w:rPr>
          <w:lang w:eastAsia="zh-CN" w:bidi="ar-SA"/>
        </w:rPr>
      </w:pPr>
    </w:p>
    <w:p w:rsidR="00925CE1" w:rsidRPr="00055C40" w:rsidRDefault="00925CE1" w:rsidP="00925CE1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055C40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促销</w:t>
      </w:r>
      <w:r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信息</w:t>
      </w:r>
      <w:r w:rsidRPr="00055C40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同步接口</w:t>
      </w:r>
    </w:p>
    <w:p w:rsidR="00925CE1" w:rsidRDefault="00925CE1" w:rsidP="00925CE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925CE1" w:rsidRPr="0038100F" w:rsidRDefault="00925CE1" w:rsidP="00925CE1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925CE1" w:rsidRPr="00916DB8" w:rsidRDefault="00925CE1" w:rsidP="00925CE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925CE1" w:rsidRDefault="00925CE1" w:rsidP="00925CE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925CE1" w:rsidRPr="002B76F9" w:rsidRDefault="00925CE1" w:rsidP="00925CE1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获取所有促销信息</w:t>
      </w:r>
      <w:r w:rsidR="008236C7">
        <w:rPr>
          <w:rFonts w:hint="eastAsia"/>
          <w:lang w:val="en-GB" w:eastAsia="zh-CN" w:bidi="ar-SA"/>
        </w:rPr>
        <w:t>(</w:t>
      </w:r>
      <w:r w:rsidR="008236C7">
        <w:rPr>
          <w:rFonts w:hint="eastAsia"/>
          <w:lang w:val="en-GB" w:eastAsia="zh-CN" w:bidi="ar-SA"/>
        </w:rPr>
        <w:t>计划级和产品级，</w:t>
      </w:r>
      <w:r w:rsidR="00F9297D" w:rsidRPr="00533EB4">
        <w:rPr>
          <w:rFonts w:hint="eastAsia"/>
          <w:lang w:val="en-GB" w:eastAsia="zh-CN" w:bidi="ar-SA"/>
        </w:rPr>
        <w:t>不包括包年</w:t>
      </w:r>
      <w:r w:rsidR="008236C7">
        <w:rPr>
          <w:rFonts w:hint="eastAsia"/>
          <w:lang w:val="en-GB" w:eastAsia="zh-CN" w:bidi="ar-SA"/>
        </w:rPr>
        <w:t>)</w:t>
      </w:r>
      <w:r>
        <w:rPr>
          <w:rFonts w:hint="eastAsia"/>
          <w:lang w:val="en-GB" w:eastAsia="zh-CN" w:bidi="ar-SA"/>
        </w:rPr>
        <w:t>。</w:t>
      </w:r>
    </w:p>
    <w:p w:rsidR="00925CE1" w:rsidRDefault="00925CE1" w:rsidP="00925CE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925CE1" w:rsidRPr="00BE3104" w:rsidTr="00390E89">
        <w:tc>
          <w:tcPr>
            <w:tcW w:w="2437" w:type="dxa"/>
            <w:gridSpan w:val="2"/>
            <w:shd w:val="clear" w:color="auto" w:fill="E6E6E6"/>
          </w:tcPr>
          <w:p w:rsidR="00925CE1" w:rsidRPr="00BE3104" w:rsidRDefault="00925CE1" w:rsidP="00390E89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925CE1" w:rsidRPr="00BE3104" w:rsidRDefault="00925CE1" w:rsidP="00390E89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925CE1" w:rsidRPr="00BE3104" w:rsidRDefault="00925CE1" w:rsidP="00390E89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925CE1" w:rsidRPr="00BE3104" w:rsidRDefault="00925CE1" w:rsidP="00390E89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925CE1" w:rsidRPr="00BE3104" w:rsidRDefault="00925CE1" w:rsidP="00390E89">
            <w:r w:rsidRPr="00BE3104">
              <w:rPr>
                <w:rFonts w:hint="eastAsia"/>
              </w:rPr>
              <w:t>IN/OUT</w:t>
            </w:r>
          </w:p>
        </w:tc>
      </w:tr>
      <w:tr w:rsidR="00925CE1" w:rsidRPr="00BE3104" w:rsidTr="00390E89">
        <w:tc>
          <w:tcPr>
            <w:tcW w:w="2437" w:type="dxa"/>
            <w:gridSpan w:val="2"/>
            <w:shd w:val="clear" w:color="auto" w:fill="F8F8F8"/>
          </w:tcPr>
          <w:p w:rsidR="00925CE1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promotionId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多个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则用逗号隔开，无则同步所有促销。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925CE1" w:rsidRPr="00BE3104" w:rsidTr="00390E89">
        <w:tc>
          <w:tcPr>
            <w:tcW w:w="1020" w:type="dxa"/>
            <w:vMerge w:val="restart"/>
            <w:shd w:val="clear" w:color="auto" w:fill="F8F8F8"/>
          </w:tcPr>
          <w:p w:rsidR="00925CE1" w:rsidRPr="00BE3104" w:rsidRDefault="00925CE1" w:rsidP="00390E89">
            <w:r>
              <w:rPr>
                <w:rFonts w:hint="eastAsia"/>
                <w:lang w:eastAsia="zh-CN"/>
              </w:rPr>
              <w:t>promotion</w:t>
            </w:r>
          </w:p>
        </w:tc>
        <w:tc>
          <w:tcPr>
            <w:tcW w:w="1417" w:type="dxa"/>
            <w:shd w:val="clear" w:color="auto" w:fill="F8F8F8"/>
          </w:tcPr>
          <w:p w:rsidR="00925CE1" w:rsidRPr="00BE3104" w:rsidRDefault="00925CE1" w:rsidP="00390E89">
            <w:r>
              <w:rPr>
                <w:rFonts w:hint="eastAsia"/>
                <w:lang w:eastAsia="zh-CN"/>
              </w:rPr>
              <w:t>promotionId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OUT</w:t>
            </w:r>
          </w:p>
        </w:tc>
      </w:tr>
      <w:tr w:rsidR="00925CE1" w:rsidRPr="00BE3104" w:rsidTr="00390E89">
        <w:tc>
          <w:tcPr>
            <w:tcW w:w="1020" w:type="dxa"/>
            <w:vMerge/>
            <w:shd w:val="clear" w:color="auto" w:fill="F8F8F8"/>
          </w:tcPr>
          <w:p w:rsidR="00925CE1" w:rsidRPr="00BE3104" w:rsidRDefault="00925CE1" w:rsidP="00390E89"/>
        </w:tc>
        <w:tc>
          <w:tcPr>
            <w:tcW w:w="1417" w:type="dxa"/>
            <w:shd w:val="clear" w:color="auto" w:fill="F8F8F8"/>
          </w:tcPr>
          <w:p w:rsidR="00925CE1" w:rsidRPr="00BE3104" w:rsidRDefault="00925CE1" w:rsidP="00390E89">
            <w:r>
              <w:rPr>
                <w:rFonts w:hint="eastAsia"/>
                <w:lang w:eastAsia="zh-CN"/>
              </w:rPr>
              <w:t>promotion N</w:t>
            </w:r>
            <w:r w:rsidRPr="00BE3104">
              <w:rPr>
                <w:rFonts w:hint="eastAsia"/>
              </w:rPr>
              <w:t>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>
              <w:rPr>
                <w:rFonts w:hint="eastAsia"/>
                <w:lang w:eastAsia="zh-CN"/>
              </w:rPr>
              <w:t>促销</w:t>
            </w:r>
            <w:r w:rsidRPr="00BE3104">
              <w:rPr>
                <w:rFonts w:hint="eastAsia"/>
              </w:rPr>
              <w:t>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OUT</w:t>
            </w:r>
          </w:p>
        </w:tc>
      </w:tr>
      <w:tr w:rsidR="00925CE1" w:rsidRPr="00BE3104" w:rsidTr="00390E89">
        <w:tc>
          <w:tcPr>
            <w:tcW w:w="1020" w:type="dxa"/>
            <w:vMerge/>
            <w:shd w:val="clear" w:color="auto" w:fill="F8F8F8"/>
          </w:tcPr>
          <w:p w:rsidR="00925CE1" w:rsidRPr="00BE3104" w:rsidRDefault="00925CE1" w:rsidP="00390E89"/>
        </w:tc>
        <w:tc>
          <w:tcPr>
            <w:tcW w:w="1417" w:type="dxa"/>
            <w:shd w:val="clear" w:color="auto" w:fill="F8F8F8"/>
          </w:tcPr>
          <w:p w:rsidR="00925CE1" w:rsidRDefault="00925CE1" w:rsidP="00390E89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促销描述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EA34FB" w:rsidRPr="00BE3104" w:rsidTr="00390E89">
        <w:tc>
          <w:tcPr>
            <w:tcW w:w="1020" w:type="dxa"/>
            <w:vMerge/>
            <w:shd w:val="clear" w:color="auto" w:fill="F8F8F8"/>
          </w:tcPr>
          <w:p w:rsidR="00EA34FB" w:rsidRPr="00BE3104" w:rsidRDefault="00EA34FB" w:rsidP="00390E89"/>
        </w:tc>
        <w:tc>
          <w:tcPr>
            <w:tcW w:w="1417" w:type="dxa"/>
            <w:shd w:val="clear" w:color="auto" w:fill="F8F8F8"/>
          </w:tcPr>
          <w:p w:rsidR="00EA34FB" w:rsidRDefault="00EA34FB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level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Default="00EA34FB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促销等级</w:t>
            </w:r>
            <w:r w:rsidR="001911BD">
              <w:rPr>
                <w:rFonts w:hint="eastAsia"/>
                <w:lang w:eastAsia="zh-CN"/>
              </w:rPr>
              <w:t>，</w:t>
            </w:r>
            <w:r w:rsidR="001911BD">
              <w:rPr>
                <w:rFonts w:hint="eastAsia"/>
                <w:lang w:eastAsia="zh-CN"/>
              </w:rPr>
              <w:t>1-</w:t>
            </w:r>
            <w:r w:rsidR="001911BD">
              <w:rPr>
                <w:rFonts w:hint="eastAsia"/>
                <w:lang w:eastAsia="zh-CN"/>
              </w:rPr>
              <w:t>产品级，</w:t>
            </w:r>
            <w:r w:rsidR="001911BD">
              <w:rPr>
                <w:rFonts w:hint="eastAsia"/>
                <w:lang w:eastAsia="zh-CN"/>
              </w:rPr>
              <w:t>2-</w:t>
            </w:r>
            <w:r w:rsidR="001911BD">
              <w:rPr>
                <w:rFonts w:hint="eastAsia"/>
                <w:lang w:eastAsia="zh-CN"/>
              </w:rPr>
              <w:t>计划级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Default="00EA34FB" w:rsidP="001911BD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Default="00EA34FB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Pr="00BE3104" w:rsidRDefault="00EA34FB" w:rsidP="00390E89">
            <w:r w:rsidRPr="00BE3104">
              <w:rPr>
                <w:rFonts w:hint="eastAsia"/>
              </w:rPr>
              <w:t>OUT</w:t>
            </w:r>
          </w:p>
        </w:tc>
      </w:tr>
      <w:tr w:rsidR="00EA34FB" w:rsidRPr="00BE3104" w:rsidTr="00390E89">
        <w:tc>
          <w:tcPr>
            <w:tcW w:w="1020" w:type="dxa"/>
            <w:vMerge/>
            <w:shd w:val="clear" w:color="auto" w:fill="F8F8F8"/>
          </w:tcPr>
          <w:p w:rsidR="00EA34FB" w:rsidRPr="00BE3104" w:rsidRDefault="00EA34FB" w:rsidP="00390E89"/>
        </w:tc>
        <w:tc>
          <w:tcPr>
            <w:tcW w:w="1417" w:type="dxa"/>
            <w:shd w:val="clear" w:color="auto" w:fill="F8F8F8"/>
          </w:tcPr>
          <w:p w:rsidR="00EA34FB" w:rsidRDefault="00EA34FB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productId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Default="00EA34FB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产品标识</w:t>
            </w:r>
            <w:r w:rsidR="001911BD">
              <w:rPr>
                <w:rFonts w:hint="eastAsia"/>
                <w:lang w:eastAsia="zh-CN"/>
              </w:rPr>
              <w:t>，产品级时不为空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Default="00EA34FB" w:rsidP="001911BD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Default="00EA34FB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A34FB" w:rsidRPr="00BE3104" w:rsidRDefault="00EA34FB" w:rsidP="00390E89">
            <w:r>
              <w:rPr>
                <w:rFonts w:hint="eastAsia"/>
                <w:lang w:eastAsia="zh-CN"/>
              </w:rPr>
              <w:t>OUT</w:t>
            </w:r>
          </w:p>
        </w:tc>
      </w:tr>
      <w:tr w:rsidR="00925CE1" w:rsidRPr="00BE3104" w:rsidTr="00390E89">
        <w:tc>
          <w:tcPr>
            <w:tcW w:w="1020" w:type="dxa"/>
            <w:vMerge/>
            <w:shd w:val="clear" w:color="auto" w:fill="F8F8F8"/>
          </w:tcPr>
          <w:p w:rsidR="00925CE1" w:rsidRPr="00BE3104" w:rsidRDefault="00925CE1" w:rsidP="00390E89"/>
        </w:tc>
        <w:tc>
          <w:tcPr>
            <w:tcW w:w="1417" w:type="dxa"/>
            <w:shd w:val="clear" w:color="auto" w:fill="F8F8F8"/>
          </w:tcPr>
          <w:p w:rsidR="00925CE1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corpOrgCode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OUT</w:t>
            </w:r>
          </w:p>
        </w:tc>
      </w:tr>
      <w:tr w:rsidR="00925CE1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OUT</w:t>
            </w:r>
          </w:p>
        </w:tc>
      </w:tr>
      <w:tr w:rsidR="00925CE1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925CE1" w:rsidRPr="00BE3104" w:rsidRDefault="00925CE1" w:rsidP="00390E89">
            <w:r w:rsidRPr="00BE3104">
              <w:rPr>
                <w:rFonts w:hint="eastAsia"/>
              </w:rPr>
              <w:t>OUT</w:t>
            </w:r>
          </w:p>
        </w:tc>
      </w:tr>
    </w:tbl>
    <w:p w:rsidR="00925CE1" w:rsidRPr="00916DB8" w:rsidRDefault="00925CE1" w:rsidP="00925CE1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lastRenderedPageBreak/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925CE1" w:rsidRPr="00BE3104" w:rsidRDefault="00925CE1" w:rsidP="00925CE1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925CE1" w:rsidRPr="00BE3104" w:rsidRDefault="00925CE1" w:rsidP="00925CE1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8A76BF">
        <w:rPr>
          <w:rFonts w:hint="eastAsia"/>
          <w:lang w:eastAsia="zh-CN"/>
        </w:rPr>
        <w:t>1525</w:t>
      </w:r>
    </w:p>
    <w:p w:rsidR="00925CE1" w:rsidRPr="00BE3104" w:rsidRDefault="00925CE1" w:rsidP="00925CE1">
      <w:r w:rsidRPr="00BE3104">
        <w:rPr>
          <w:rFonts w:hint="eastAsia"/>
        </w:rPr>
        <w:t>请求内容：</w:t>
      </w:r>
    </w:p>
    <w:p w:rsidR="00925CE1" w:rsidRDefault="00925CE1" w:rsidP="00925CE1">
      <w:r>
        <w:t>&lt;oss-request&gt;</w:t>
      </w:r>
    </w:p>
    <w:p w:rsidR="00925CE1" w:rsidRDefault="00925CE1" w:rsidP="00925CE1">
      <w:r>
        <w:tab/>
        <w:t>&lt;property name="</w:t>
      </w:r>
      <w:r w:rsidRPr="004E4EB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promotion</w:t>
      </w:r>
      <w:r>
        <w:t>Id" value="325523283,325536417,325536881"/&gt;</w:t>
      </w:r>
    </w:p>
    <w:p w:rsidR="00925CE1" w:rsidRDefault="00925CE1" w:rsidP="00925CE1">
      <w:pPr>
        <w:rPr>
          <w:lang w:eastAsia="zh-CN"/>
        </w:rPr>
      </w:pPr>
      <w:r>
        <w:t>&lt;/oss-request&gt;</w:t>
      </w:r>
    </w:p>
    <w:p w:rsidR="00925CE1" w:rsidRPr="00BE3104" w:rsidRDefault="00925CE1" w:rsidP="00925CE1">
      <w:r w:rsidRPr="00BE3104">
        <w:rPr>
          <w:rFonts w:hint="eastAsia"/>
        </w:rPr>
        <w:t>输出参数：</w:t>
      </w:r>
    </w:p>
    <w:p w:rsidR="00925CE1" w:rsidRPr="00BE3104" w:rsidRDefault="00925CE1" w:rsidP="00925CE1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925CE1" w:rsidRPr="00BE3104" w:rsidRDefault="00925CE1" w:rsidP="00925CE1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>
        <w:rPr>
          <w:rFonts w:hint="eastAsia"/>
          <w:lang w:eastAsia="zh-CN"/>
        </w:rPr>
        <w:t>产品同步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925CE1" w:rsidRDefault="00925CE1" w:rsidP="00925CE1">
      <w:pPr>
        <w:rPr>
          <w:lang w:eastAsia="zh-CN"/>
        </w:rPr>
      </w:pPr>
      <w:r>
        <w:rPr>
          <w:rFonts w:hint="eastAsia"/>
        </w:rPr>
        <w:tab/>
      </w:r>
      <w:r w:rsidRPr="00BE3104">
        <w:rPr>
          <w:rFonts w:hint="eastAsia"/>
        </w:rPr>
        <w:t>&lt;</w:t>
      </w:r>
      <w:r>
        <w:rPr>
          <w:rFonts w:hint="eastAsia"/>
          <w:lang w:eastAsia="zh-CN"/>
        </w:rPr>
        <w:t>promotion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promotionI</w:t>
      </w:r>
      <w:r w:rsidRPr="00BE3104">
        <w:rPr>
          <w:rFonts w:hint="eastAsia"/>
        </w:rPr>
        <w:t>d="</w:t>
      </w:r>
      <w:r>
        <w:rPr>
          <w:rFonts w:hint="eastAsia"/>
          <w:lang w:eastAsia="zh-CN"/>
        </w:rPr>
        <w:t>54154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promotionN</w:t>
      </w:r>
      <w:r w:rsidRPr="00BE3104">
        <w:rPr>
          <w:rFonts w:hint="eastAsia"/>
        </w:rPr>
        <w:t>ame="</w:t>
      </w:r>
      <w:r>
        <w:rPr>
          <w:rFonts w:hint="eastAsia"/>
          <w:lang w:eastAsia="zh-CN"/>
        </w:rPr>
        <w:t>影视大包月</w:t>
      </w:r>
      <w:r w:rsidRPr="00BE3104">
        <w:rPr>
          <w:rFonts w:hint="eastAsia"/>
        </w:rPr>
        <w:t>"</w:t>
      </w:r>
      <w:r>
        <w:rPr>
          <w:rFonts w:hint="eastAsia"/>
          <w:lang w:eastAsia="zh-CN"/>
        </w:rPr>
        <w:t xml:space="preserve"> </w:t>
      </w:r>
    </w:p>
    <w:p w:rsidR="00AB6EA7" w:rsidRDefault="00AB6EA7" w:rsidP="00925CE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level="1" productId="542654"</w:t>
      </w:r>
    </w:p>
    <w:p w:rsidR="00925CE1" w:rsidRDefault="00925CE1" w:rsidP="00925CE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corpOrgCode="4001,4002" &gt;</w:t>
      </w:r>
    </w:p>
    <w:p w:rsidR="00925CE1" w:rsidRDefault="00925CE1" w:rsidP="00925CE1">
      <w:pPr>
        <w:rPr>
          <w:lang w:eastAsia="zh-CN"/>
        </w:rPr>
      </w:pPr>
      <w:r>
        <w:rPr>
          <w:rFonts w:hint="eastAsia"/>
          <w:lang w:eastAsia="zh-CN"/>
        </w:rPr>
        <w:tab/>
        <w:t>&lt;/promotion&gt;</w:t>
      </w:r>
    </w:p>
    <w:p w:rsidR="00925CE1" w:rsidRDefault="00925CE1" w:rsidP="00925CE1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BE3104">
        <w:rPr>
          <w:rFonts w:hint="eastAsia"/>
        </w:rPr>
        <w:t>&lt;</w:t>
      </w:r>
      <w:r>
        <w:rPr>
          <w:rFonts w:hint="eastAsia"/>
          <w:lang w:eastAsia="zh-CN"/>
        </w:rPr>
        <w:t>promotion</w:t>
      </w:r>
      <w:r w:rsidRPr="00BE3104">
        <w:rPr>
          <w:rFonts w:hint="eastAsia"/>
        </w:rPr>
        <w:t xml:space="preserve"> </w:t>
      </w:r>
      <w:r>
        <w:rPr>
          <w:rFonts w:hint="eastAsia"/>
          <w:lang w:eastAsia="zh-CN"/>
        </w:rPr>
        <w:t>promotionI</w:t>
      </w:r>
      <w:r w:rsidRPr="00BE3104">
        <w:rPr>
          <w:rFonts w:hint="eastAsia"/>
        </w:rPr>
        <w:t>d="</w:t>
      </w:r>
      <w:r>
        <w:rPr>
          <w:rFonts w:hint="eastAsia"/>
          <w:lang w:eastAsia="zh-CN"/>
        </w:rPr>
        <w:t>54154</w:t>
      </w:r>
      <w:r w:rsidRPr="00BE3104">
        <w:rPr>
          <w:rFonts w:hint="eastAsia"/>
        </w:rPr>
        <w:t xml:space="preserve">" </w:t>
      </w:r>
      <w:r>
        <w:rPr>
          <w:rFonts w:hint="eastAsia"/>
          <w:lang w:eastAsia="zh-CN"/>
        </w:rPr>
        <w:t>promotionN</w:t>
      </w:r>
      <w:r w:rsidRPr="00BE3104">
        <w:rPr>
          <w:rFonts w:hint="eastAsia"/>
        </w:rPr>
        <w:t>ame="</w:t>
      </w:r>
      <w:r>
        <w:rPr>
          <w:rFonts w:hint="eastAsia"/>
          <w:lang w:eastAsia="zh-CN"/>
        </w:rPr>
        <w:t>影视大包月</w:t>
      </w:r>
      <w:r>
        <w:rPr>
          <w:rFonts w:hint="eastAsia"/>
          <w:lang w:eastAsia="zh-CN"/>
        </w:rPr>
        <w:t>2</w:t>
      </w:r>
      <w:r w:rsidRPr="00BE3104">
        <w:rPr>
          <w:rFonts w:hint="eastAsia"/>
        </w:rPr>
        <w:t>"</w:t>
      </w:r>
    </w:p>
    <w:p w:rsidR="00C612FA" w:rsidRDefault="00C612FA" w:rsidP="00925CE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level="2" productId="0"</w:t>
      </w:r>
    </w:p>
    <w:p w:rsidR="00925CE1" w:rsidRDefault="00925CE1" w:rsidP="00925CE1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corpOrgCode="4001,4003"&gt;</w:t>
      </w:r>
    </w:p>
    <w:p w:rsidR="00925CE1" w:rsidRPr="00BE3104" w:rsidRDefault="00925CE1" w:rsidP="00925CE1">
      <w:pPr>
        <w:rPr>
          <w:lang w:eastAsia="zh-CN"/>
        </w:rPr>
      </w:pPr>
      <w:r>
        <w:rPr>
          <w:rFonts w:hint="eastAsia"/>
          <w:lang w:eastAsia="zh-CN"/>
        </w:rPr>
        <w:tab/>
        <w:t>&lt;/promotion&gt;</w:t>
      </w:r>
    </w:p>
    <w:p w:rsidR="00925CE1" w:rsidRDefault="00925CE1" w:rsidP="00925CE1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8B3C62" w:rsidRDefault="008B3C62" w:rsidP="00925CE1">
      <w:pPr>
        <w:rPr>
          <w:lang w:eastAsia="zh-CN"/>
        </w:rPr>
      </w:pPr>
    </w:p>
    <w:p w:rsidR="008B3C62" w:rsidRDefault="008B3C62" w:rsidP="008B3C62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零配件</w:t>
      </w:r>
      <w:r w:rsidRPr="007C6161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同步接口</w:t>
      </w:r>
    </w:p>
    <w:p w:rsidR="008B3C62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8B3C62" w:rsidRPr="002C3505" w:rsidRDefault="008B3C62" w:rsidP="008B3C62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8B3C62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8B3C62" w:rsidRPr="009F4AD4" w:rsidRDefault="008B3C62" w:rsidP="008B3C62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获取所有</w:t>
      </w:r>
      <w:r w:rsidRPr="00597E04">
        <w:rPr>
          <w:rFonts w:hint="eastAsia"/>
          <w:lang w:val="en-GB" w:eastAsia="zh-CN" w:bidi="ar-SA"/>
        </w:rPr>
        <w:t>零配件</w:t>
      </w:r>
      <w:r>
        <w:rPr>
          <w:rFonts w:hint="eastAsia"/>
          <w:lang w:val="en-GB" w:eastAsia="zh-CN" w:bidi="ar-SA"/>
        </w:rPr>
        <w:t>信息。</w:t>
      </w:r>
    </w:p>
    <w:p w:rsidR="008B3C62" w:rsidRPr="00610ABD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8B3C62" w:rsidRPr="00610ABD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p w:rsidR="008B3C62" w:rsidRDefault="008B3C62" w:rsidP="008B3C62">
      <w:pPr>
        <w:rPr>
          <w:lang w:val="en-GB" w:eastAsia="zh-CN" w:bidi="ar-SA"/>
        </w:rPr>
      </w:pP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8"/>
        <w:gridCol w:w="1559"/>
        <w:gridCol w:w="2443"/>
        <w:gridCol w:w="1212"/>
        <w:gridCol w:w="1129"/>
        <w:gridCol w:w="1418"/>
      </w:tblGrid>
      <w:tr w:rsidR="008B3C62" w:rsidRPr="00BE3104" w:rsidTr="001E32F5">
        <w:tc>
          <w:tcPr>
            <w:tcW w:w="2437" w:type="dxa"/>
            <w:gridSpan w:val="2"/>
            <w:shd w:val="clear" w:color="auto" w:fill="E6E6E6"/>
          </w:tcPr>
          <w:p w:rsidR="008B3C62" w:rsidRPr="00BE3104" w:rsidRDefault="008B3C62" w:rsidP="001E32F5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8B3C62" w:rsidRPr="00BE3104" w:rsidRDefault="008B3C62" w:rsidP="001E32F5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8B3C62" w:rsidRPr="00BE3104" w:rsidRDefault="008B3C62" w:rsidP="001E32F5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8B3C62" w:rsidRPr="00BE3104" w:rsidRDefault="008B3C62" w:rsidP="001E32F5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8B3C62" w:rsidRPr="00BE3104" w:rsidRDefault="008B3C62" w:rsidP="001E32F5">
            <w:r w:rsidRPr="00BE3104">
              <w:rPr>
                <w:rFonts w:hint="eastAsia"/>
              </w:rPr>
              <w:t>IN/OUT</w:t>
            </w:r>
          </w:p>
        </w:tc>
      </w:tr>
      <w:tr w:rsidR="008B3C62" w:rsidRPr="00BE3104" w:rsidTr="001E32F5">
        <w:tc>
          <w:tcPr>
            <w:tcW w:w="2437" w:type="dxa"/>
            <w:gridSpan w:val="2"/>
            <w:shd w:val="clear" w:color="auto" w:fill="auto"/>
          </w:tcPr>
          <w:p w:rsidR="008B3C62" w:rsidRPr="00BE3104" w:rsidRDefault="008B3C62" w:rsidP="001E32F5">
            <w:r w:rsidRPr="00C82451">
              <w:t>fittings</w:t>
            </w:r>
            <w:r>
              <w:rPr>
                <w:rFonts w:hint="eastAsia"/>
              </w:rPr>
              <w:t>I</w:t>
            </w:r>
            <w:r w:rsidRPr="00C82451">
              <w:t>nfo</w:t>
            </w:r>
            <w:r>
              <w:rPr>
                <w:rFonts w:hint="eastAsia"/>
              </w:rPr>
              <w:t>I</w:t>
            </w:r>
            <w:r w:rsidRPr="00C82451">
              <w:t>d</w:t>
            </w:r>
          </w:p>
        </w:tc>
        <w:tc>
          <w:tcPr>
            <w:tcW w:w="2443" w:type="dxa"/>
            <w:shd w:val="clear" w:color="auto" w:fill="auto"/>
          </w:tcPr>
          <w:p w:rsidR="008B3C62" w:rsidRPr="00BE3104" w:rsidRDefault="008B3C62" w:rsidP="001E32F5">
            <w:pPr>
              <w:rPr>
                <w:lang w:eastAsia="zh-CN"/>
              </w:rPr>
            </w:pPr>
            <w:r w:rsidRPr="00274A00">
              <w:rPr>
                <w:rFonts w:hint="eastAsia"/>
                <w:lang w:eastAsia="zh-CN"/>
              </w:rPr>
              <w:t>配件资源信息标识</w:t>
            </w:r>
            <w:r w:rsidRPr="00274A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shd w:val="clear" w:color="auto" w:fill="auto"/>
          </w:tcPr>
          <w:p w:rsidR="008B3C62" w:rsidRPr="00BE3104" w:rsidRDefault="008B3C62" w:rsidP="001E32F5"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shd w:val="clear" w:color="auto" w:fill="auto"/>
          </w:tcPr>
          <w:p w:rsidR="008B3C62" w:rsidRPr="00BE3104" w:rsidRDefault="004849A1" w:rsidP="001E32F5"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shd w:val="clear" w:color="auto" w:fill="auto"/>
          </w:tcPr>
          <w:p w:rsidR="008B3C62" w:rsidRPr="00BE3104" w:rsidRDefault="008B3C62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8B3C62" w:rsidRPr="00BE3104" w:rsidTr="0095737D">
        <w:tc>
          <w:tcPr>
            <w:tcW w:w="878" w:type="dxa"/>
            <w:vMerge w:val="restart"/>
            <w:shd w:val="clear" w:color="auto" w:fill="auto"/>
          </w:tcPr>
          <w:p w:rsidR="008B3C62" w:rsidRPr="00BE3104" w:rsidRDefault="008B3C62" w:rsidP="001E32F5">
            <w:r w:rsidRPr="00C82451">
              <w:t>fittings</w:t>
            </w:r>
            <w:r>
              <w:rPr>
                <w:rFonts w:hint="eastAsia"/>
              </w:rPr>
              <w:t>I</w:t>
            </w:r>
            <w:r w:rsidRPr="00C82451">
              <w:t>nfo</w:t>
            </w:r>
          </w:p>
        </w:tc>
        <w:tc>
          <w:tcPr>
            <w:tcW w:w="1559" w:type="dxa"/>
            <w:shd w:val="clear" w:color="auto" w:fill="auto"/>
          </w:tcPr>
          <w:p w:rsidR="008B3C62" w:rsidRDefault="008B3C62" w:rsidP="001E32F5">
            <w:r w:rsidRPr="00C82451">
              <w:t>fittings</w:t>
            </w:r>
            <w:r>
              <w:rPr>
                <w:rFonts w:hint="eastAsia"/>
              </w:rPr>
              <w:t>I</w:t>
            </w:r>
            <w:r w:rsidRPr="00C82451">
              <w:t>nfo</w:t>
            </w:r>
            <w:r>
              <w:rPr>
                <w:rFonts w:hint="eastAsia"/>
              </w:rPr>
              <w:t>I</w:t>
            </w:r>
            <w:r w:rsidRPr="00C82451">
              <w:t>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Default="008B3C62" w:rsidP="001E32F5">
            <w:pPr>
              <w:rPr>
                <w:lang w:eastAsia="zh-CN"/>
              </w:rPr>
            </w:pPr>
            <w:r w:rsidRPr="00274A00">
              <w:rPr>
                <w:rFonts w:hint="eastAsia"/>
                <w:lang w:eastAsia="zh-CN"/>
              </w:rPr>
              <w:t>配件资源信息标识</w:t>
            </w:r>
            <w:r w:rsidRPr="00274A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8B3C62" w:rsidRPr="00BE3104" w:rsidTr="0095737D">
        <w:tc>
          <w:tcPr>
            <w:tcW w:w="878" w:type="dxa"/>
            <w:vMerge/>
            <w:shd w:val="clear" w:color="auto" w:fill="auto"/>
          </w:tcPr>
          <w:p w:rsidR="008B3C62" w:rsidRPr="00BE3104" w:rsidRDefault="008B3C62" w:rsidP="001E32F5"/>
        </w:tc>
        <w:tc>
          <w:tcPr>
            <w:tcW w:w="1559" w:type="dxa"/>
            <w:shd w:val="clear" w:color="auto" w:fill="auto"/>
          </w:tcPr>
          <w:p w:rsidR="008B3C62" w:rsidRPr="00BE3104" w:rsidRDefault="008B3C62" w:rsidP="001E32F5">
            <w:r w:rsidRPr="00274A00">
              <w:t>fitting</w:t>
            </w:r>
            <w:r w:rsidRPr="00274A00">
              <w:rPr>
                <w:rFonts w:hint="eastAsia"/>
              </w:rPr>
              <w:t>N</w:t>
            </w:r>
            <w:r w:rsidRPr="00274A00">
              <w:t>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274A00">
              <w:rPr>
                <w:rFonts w:hint="eastAsia"/>
              </w:rPr>
              <w:t>配件名称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8B3C62" w:rsidRPr="00BE3104" w:rsidTr="0095737D">
        <w:tc>
          <w:tcPr>
            <w:tcW w:w="878" w:type="dxa"/>
            <w:vMerge/>
            <w:shd w:val="clear" w:color="auto" w:fill="auto"/>
          </w:tcPr>
          <w:p w:rsidR="008B3C62" w:rsidRPr="00BE3104" w:rsidRDefault="008B3C62" w:rsidP="001E32F5"/>
        </w:tc>
        <w:tc>
          <w:tcPr>
            <w:tcW w:w="1559" w:type="dxa"/>
            <w:shd w:val="clear" w:color="auto" w:fill="auto"/>
          </w:tcPr>
          <w:p w:rsidR="008B3C62" w:rsidRPr="00BD63A7" w:rsidRDefault="008B3C62" w:rsidP="001E32F5">
            <w:r w:rsidRPr="00BD63A7">
              <w:t>fitting</w:t>
            </w:r>
            <w:r w:rsidRPr="00BD63A7">
              <w:rPr>
                <w:rFonts w:hint="eastAsia"/>
                <w:lang w:eastAsia="zh-CN"/>
              </w:rPr>
              <w:t>T</w:t>
            </w:r>
            <w:r w:rsidRPr="00BD63A7">
              <w:t>ype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274A00" w:rsidRDefault="008B3C62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配件类型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8B3C62" w:rsidRPr="00BE3104" w:rsidTr="0095737D">
        <w:tc>
          <w:tcPr>
            <w:tcW w:w="878" w:type="dxa"/>
            <w:vMerge/>
            <w:shd w:val="clear" w:color="auto" w:fill="auto"/>
          </w:tcPr>
          <w:p w:rsidR="008B3C62" w:rsidRPr="00BE3104" w:rsidRDefault="008B3C62" w:rsidP="001E32F5"/>
        </w:tc>
        <w:tc>
          <w:tcPr>
            <w:tcW w:w="1559" w:type="dxa"/>
            <w:shd w:val="clear" w:color="auto" w:fill="auto"/>
          </w:tcPr>
          <w:p w:rsidR="008B3C62" w:rsidRDefault="008B3C62" w:rsidP="001E32F5">
            <w:r w:rsidRPr="00274A00">
              <w:t>price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Default="008B3C62" w:rsidP="001E32F5">
            <w:pPr>
              <w:rPr>
                <w:lang w:eastAsia="zh-CN"/>
              </w:rPr>
            </w:pPr>
            <w:r w:rsidRPr="00274A00">
              <w:rPr>
                <w:rFonts w:hint="eastAsia"/>
              </w:rPr>
              <w:t>配件价格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8B3C62" w:rsidRPr="00BE3104" w:rsidTr="0095737D">
        <w:tc>
          <w:tcPr>
            <w:tcW w:w="878" w:type="dxa"/>
            <w:vMerge/>
            <w:shd w:val="clear" w:color="auto" w:fill="auto"/>
          </w:tcPr>
          <w:p w:rsidR="008B3C62" w:rsidRPr="00BE3104" w:rsidRDefault="008B3C62" w:rsidP="001E32F5"/>
        </w:tc>
        <w:tc>
          <w:tcPr>
            <w:tcW w:w="1559" w:type="dxa"/>
            <w:shd w:val="clear" w:color="auto" w:fill="auto"/>
          </w:tcPr>
          <w:p w:rsidR="008B3C62" w:rsidRPr="006449C8" w:rsidRDefault="008B3C62" w:rsidP="001E32F5">
            <w:r w:rsidRPr="00274A00">
              <w:t>unit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4D22D1">
            <w:pPr>
              <w:rPr>
                <w:lang w:eastAsia="zh-CN"/>
              </w:rPr>
            </w:pPr>
            <w:r w:rsidRPr="00274A00">
              <w:rPr>
                <w:rFonts w:hint="eastAsia"/>
              </w:rPr>
              <w:t>配件单位</w:t>
            </w:r>
            <w:r w:rsidR="00877F1A">
              <w:rPr>
                <w:rFonts w:hint="eastAsia"/>
                <w:lang w:eastAsia="zh-CN"/>
              </w:rPr>
              <w:t>:</w:t>
            </w:r>
            <w:r w:rsidR="00877F1A">
              <w:rPr>
                <w:rFonts w:hint="eastAsia"/>
                <w:lang w:eastAsia="zh-CN"/>
              </w:rPr>
              <w:t>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8B3C62" w:rsidRPr="00BE3104" w:rsidTr="0095737D">
        <w:tc>
          <w:tcPr>
            <w:tcW w:w="878" w:type="dxa"/>
            <w:vMerge/>
            <w:shd w:val="clear" w:color="auto" w:fill="auto"/>
          </w:tcPr>
          <w:p w:rsidR="008B3C62" w:rsidRPr="00BE3104" w:rsidRDefault="008B3C62" w:rsidP="001E32F5"/>
        </w:tc>
        <w:tc>
          <w:tcPr>
            <w:tcW w:w="1559" w:type="dxa"/>
            <w:shd w:val="clear" w:color="auto" w:fill="auto"/>
          </w:tcPr>
          <w:p w:rsidR="008B3C62" w:rsidRDefault="008B3C62" w:rsidP="001E32F5">
            <w:r w:rsidRPr="00C82451">
              <w:t>stock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274A00" w:rsidRDefault="008B3C62" w:rsidP="001E32F5">
            <w:r w:rsidRPr="00274A00">
              <w:rPr>
                <w:rFonts w:hint="eastAsia"/>
              </w:rPr>
              <w:t>库存量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8B3C62" w:rsidRPr="00BE3104" w:rsidTr="0095737D">
        <w:tc>
          <w:tcPr>
            <w:tcW w:w="878" w:type="dxa"/>
            <w:vMerge/>
            <w:shd w:val="clear" w:color="auto" w:fill="auto"/>
          </w:tcPr>
          <w:p w:rsidR="008B3C62" w:rsidRPr="00BE3104" w:rsidRDefault="008B3C62" w:rsidP="001E32F5"/>
        </w:tc>
        <w:tc>
          <w:tcPr>
            <w:tcW w:w="1559" w:type="dxa"/>
            <w:shd w:val="clear" w:color="auto" w:fill="auto"/>
          </w:tcPr>
          <w:p w:rsidR="008B3C62" w:rsidRPr="00321805" w:rsidRDefault="008B3C62" w:rsidP="001E32F5">
            <w:r w:rsidRPr="00321805">
              <w:t>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Default="008B3C62" w:rsidP="008B3C62">
            <w:pPr>
              <w:rPr>
                <w:lang w:eastAsia="zh-CN"/>
              </w:rPr>
            </w:pPr>
            <w:r w:rsidRPr="00274A00">
              <w:rPr>
                <w:rFonts w:hint="eastAsia"/>
              </w:rPr>
              <w:t>配件状态</w:t>
            </w:r>
            <w:r>
              <w:rPr>
                <w:rFonts w:hint="eastAsia"/>
                <w:lang w:eastAsia="zh-CN"/>
              </w:rPr>
              <w:br/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可用（</w:t>
            </w:r>
            <w:r>
              <w:rPr>
                <w:rFonts w:hint="eastAsia"/>
                <w:sz w:val="18"/>
                <w:szCs w:val="18"/>
              </w:rPr>
              <w:t>dtvoss:</w:t>
            </w:r>
            <w:r>
              <w:rPr>
                <w:rFonts w:hint="eastAsia"/>
                <w:sz w:val="18"/>
                <w:szCs w:val="18"/>
              </w:rPr>
              <w:t>正常）</w:t>
            </w:r>
            <w:r>
              <w:rPr>
                <w:sz w:val="18"/>
                <w:szCs w:val="18"/>
                <w:lang w:eastAsia="zh-CN"/>
              </w:rPr>
              <w:br/>
            </w: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不可用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Default="008B3C62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B3C62" w:rsidRPr="00BE3104" w:rsidRDefault="008B3C62" w:rsidP="001E32F5">
            <w:r w:rsidRPr="00BE3104">
              <w:rPr>
                <w:rFonts w:hint="eastAsia"/>
              </w:rPr>
              <w:t>OUT</w:t>
            </w:r>
          </w:p>
        </w:tc>
      </w:tr>
      <w:tr w:rsidR="00BA0785" w:rsidRPr="00BE3104" w:rsidTr="0095737D">
        <w:tc>
          <w:tcPr>
            <w:tcW w:w="878" w:type="dxa"/>
            <w:vMerge/>
            <w:shd w:val="clear" w:color="auto" w:fill="auto"/>
          </w:tcPr>
          <w:p w:rsidR="00BA0785" w:rsidRPr="00BE3104" w:rsidRDefault="00BA0785" w:rsidP="001E32F5"/>
        </w:tc>
        <w:tc>
          <w:tcPr>
            <w:tcW w:w="1559" w:type="dxa"/>
            <w:shd w:val="clear" w:color="auto" w:fill="auto"/>
          </w:tcPr>
          <w:p w:rsidR="00BA0785" w:rsidRDefault="00BA0785" w:rsidP="00443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corpOrgCode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BE3104" w:rsidRDefault="00BA0785" w:rsidP="00443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分公司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BE3104" w:rsidRDefault="00BA0785" w:rsidP="00443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BE3104" w:rsidRDefault="00BA0785" w:rsidP="00443C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BE3104" w:rsidRDefault="00BA0785" w:rsidP="00443C73">
            <w:r w:rsidRPr="00BE3104">
              <w:rPr>
                <w:rFonts w:hint="eastAsia"/>
              </w:rPr>
              <w:t>OUT</w:t>
            </w:r>
          </w:p>
        </w:tc>
      </w:tr>
      <w:tr w:rsidR="00BA0785" w:rsidRPr="00BE3104" w:rsidTr="0095737D">
        <w:tc>
          <w:tcPr>
            <w:tcW w:w="878" w:type="dxa"/>
            <w:vMerge/>
            <w:shd w:val="clear" w:color="auto" w:fill="auto"/>
          </w:tcPr>
          <w:p w:rsidR="00BA0785" w:rsidRPr="00BE3104" w:rsidRDefault="00BA0785" w:rsidP="001E32F5"/>
        </w:tc>
        <w:tc>
          <w:tcPr>
            <w:tcW w:w="1559" w:type="dxa"/>
            <w:shd w:val="clear" w:color="auto" w:fill="auto"/>
          </w:tcPr>
          <w:p w:rsidR="00BA0785" w:rsidRDefault="00BA0785" w:rsidP="001E32F5">
            <w:r w:rsidRPr="00274A00">
              <w:t>notes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274A00" w:rsidRDefault="00BA0785" w:rsidP="001E32F5">
            <w:r w:rsidRPr="00274A00">
              <w:rPr>
                <w:rFonts w:hint="eastAsia"/>
              </w:rPr>
              <w:t>备注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Default="00BA0785" w:rsidP="001E32F5">
            <w:r w:rsidRPr="00BE3104"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BE3104" w:rsidRDefault="00BA0785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A0785" w:rsidRPr="00BE3104" w:rsidRDefault="00BA0785" w:rsidP="001E32F5">
            <w:r w:rsidRPr="00BE3104">
              <w:rPr>
                <w:rFonts w:hint="eastAsia"/>
              </w:rPr>
              <w:t>OUT</w:t>
            </w:r>
          </w:p>
        </w:tc>
      </w:tr>
      <w:tr w:rsidR="00BA0785" w:rsidRPr="00BE3104" w:rsidTr="001E32F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OUT</w:t>
            </w:r>
          </w:p>
        </w:tc>
      </w:tr>
      <w:tr w:rsidR="00BA0785" w:rsidRPr="00BE3104" w:rsidTr="001E32F5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A0785" w:rsidRPr="00BE3104" w:rsidRDefault="00BA0785" w:rsidP="001E32F5">
            <w:r w:rsidRPr="00BE3104">
              <w:rPr>
                <w:rFonts w:hint="eastAsia"/>
              </w:rPr>
              <w:t>OUT</w:t>
            </w:r>
          </w:p>
        </w:tc>
      </w:tr>
    </w:tbl>
    <w:p w:rsidR="008B3C62" w:rsidRDefault="008B3C62" w:rsidP="008B3C62">
      <w:pPr>
        <w:rPr>
          <w:lang w:val="en-GB" w:eastAsia="zh-CN" w:bidi="ar-SA"/>
        </w:rPr>
      </w:pPr>
    </w:p>
    <w:p w:rsidR="008B3C62" w:rsidRPr="00F61B4C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8B3C62" w:rsidRPr="00BE3104" w:rsidRDefault="008B3C62" w:rsidP="008B3C62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8B3C62" w:rsidRPr="00BE3104" w:rsidRDefault="008B3C62" w:rsidP="008B3C62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1526</w:t>
      </w:r>
    </w:p>
    <w:p w:rsidR="008B3C62" w:rsidRDefault="008B3C62" w:rsidP="008B3C62">
      <w:pPr>
        <w:rPr>
          <w:lang w:eastAsia="zh-CN"/>
        </w:rPr>
      </w:pPr>
      <w:r w:rsidRPr="00BE3104">
        <w:rPr>
          <w:rFonts w:hint="eastAsia"/>
        </w:rPr>
        <w:t>请求内容：</w:t>
      </w:r>
    </w:p>
    <w:p w:rsidR="008B3C62" w:rsidRDefault="008B3C62" w:rsidP="008B3C62">
      <w:pPr>
        <w:rPr>
          <w:lang w:eastAsia="zh-CN"/>
        </w:rPr>
      </w:pPr>
      <w:r w:rsidRPr="00BE3104">
        <w:t>&lt;</w:t>
      </w:r>
      <w:r w:rsidRPr="00321805">
        <w:t>oss-request</w:t>
      </w:r>
      <w:r w:rsidRPr="00BE3104">
        <w:t>&gt;</w:t>
      </w:r>
    </w:p>
    <w:p w:rsidR="008B3C62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ab/>
        <w:t xml:space="preserve">&lt;!-- </w:t>
      </w:r>
      <w:r>
        <w:rPr>
          <w:rFonts w:hint="eastAsia"/>
          <w:lang w:eastAsia="zh-CN"/>
        </w:rPr>
        <w:t>查询所有配件</w:t>
      </w:r>
      <w:r>
        <w:rPr>
          <w:rFonts w:hint="eastAsia"/>
          <w:lang w:eastAsia="zh-CN"/>
        </w:rPr>
        <w:t xml:space="preserve"> --&gt;</w:t>
      </w:r>
    </w:p>
    <w:p w:rsidR="008B3C62" w:rsidRPr="00BE3104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>&lt;/oss-request&gt;</w:t>
      </w:r>
    </w:p>
    <w:p w:rsidR="008B3C62" w:rsidRPr="00BE3104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:</w:t>
      </w:r>
    </w:p>
    <w:p w:rsidR="008B3C62" w:rsidRDefault="008B3C62" w:rsidP="008B3C62">
      <w:pPr>
        <w:rPr>
          <w:lang w:eastAsia="zh-CN"/>
        </w:rPr>
      </w:pPr>
      <w:r w:rsidRPr="00BE3104">
        <w:t>&lt;</w:t>
      </w:r>
      <w:r w:rsidRPr="00321805">
        <w:t>oss-request</w:t>
      </w:r>
      <w:r w:rsidRPr="00BE3104">
        <w:t>&gt;</w:t>
      </w:r>
    </w:p>
    <w:p w:rsidR="008B3C62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C82451">
        <w:t>fittings</w:t>
      </w:r>
      <w:r>
        <w:rPr>
          <w:rFonts w:hint="eastAsia"/>
        </w:rPr>
        <w:t>I</w:t>
      </w:r>
      <w:r w:rsidRPr="00C82451">
        <w:t>nfo</w:t>
      </w:r>
      <w:r>
        <w:rPr>
          <w:rFonts w:hint="eastAsia"/>
        </w:rPr>
        <w:t>I</w:t>
      </w:r>
      <w:r w:rsidRPr="00C82451">
        <w:t>d</w:t>
      </w:r>
      <w:r>
        <w:rPr>
          <w:rFonts w:hint="eastAsia"/>
          <w:lang w:eastAsia="zh-CN"/>
        </w:rPr>
        <w:t>" value="</w:t>
      </w:r>
      <w:r w:rsidR="000653DD" w:rsidRPr="000653DD">
        <w:rPr>
          <w:lang w:eastAsia="zh-CN"/>
        </w:rPr>
        <w:t>100000165</w:t>
      </w:r>
      <w:r>
        <w:rPr>
          <w:rFonts w:hint="eastAsia"/>
          <w:lang w:eastAsia="zh-CN"/>
        </w:rPr>
        <w:t xml:space="preserve">"/&gt;&lt;!-- </w:t>
      </w:r>
      <w:r>
        <w:rPr>
          <w:rFonts w:hint="eastAsia"/>
          <w:lang w:eastAsia="zh-CN"/>
        </w:rPr>
        <w:t>查询单个配件</w:t>
      </w:r>
      <w:r>
        <w:rPr>
          <w:rFonts w:hint="eastAsia"/>
          <w:lang w:eastAsia="zh-CN"/>
        </w:rPr>
        <w:t xml:space="preserve"> --&gt;</w:t>
      </w:r>
    </w:p>
    <w:p w:rsidR="008B3C62" w:rsidRPr="00BE3104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>&lt;/oss-request&gt;</w:t>
      </w:r>
    </w:p>
    <w:p w:rsidR="008B3C62" w:rsidRPr="00BE3104" w:rsidRDefault="008B3C62" w:rsidP="008B3C62">
      <w:r w:rsidRPr="00BE3104">
        <w:rPr>
          <w:rFonts w:hint="eastAsia"/>
        </w:rPr>
        <w:t>输出参数：</w:t>
      </w:r>
    </w:p>
    <w:p w:rsidR="008B3C62" w:rsidRPr="00BE3104" w:rsidRDefault="008B3C62" w:rsidP="008B3C62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8B3C62" w:rsidRPr="00BE3104" w:rsidRDefault="008B3C62" w:rsidP="008B3C62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>
        <w:rPr>
          <w:rFonts w:hint="eastAsia"/>
          <w:lang w:eastAsia="zh-CN"/>
        </w:rPr>
        <w:t>配件同步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8B3C62" w:rsidRDefault="008B3C62" w:rsidP="008B3C62">
      <w:pPr>
        <w:rPr>
          <w:lang w:eastAsia="zh-CN"/>
        </w:rPr>
      </w:pPr>
      <w:r>
        <w:rPr>
          <w:rFonts w:hint="eastAsia"/>
        </w:rPr>
        <w:tab/>
      </w:r>
      <w:r w:rsidRPr="00BE3104">
        <w:rPr>
          <w:rFonts w:hint="eastAsia"/>
        </w:rPr>
        <w:t>&lt;</w:t>
      </w:r>
      <w:r w:rsidRPr="00760FFD">
        <w:rPr>
          <w:rFonts w:hint="eastAsia"/>
          <w:lang w:eastAsia="zh-CN"/>
        </w:rPr>
        <w:t xml:space="preserve"> </w:t>
      </w:r>
      <w:r w:rsidRPr="00C82451">
        <w:t>fittings</w:t>
      </w:r>
      <w:r>
        <w:rPr>
          <w:rFonts w:hint="eastAsia"/>
        </w:rPr>
        <w:t>I</w:t>
      </w:r>
      <w:r w:rsidRPr="00C82451">
        <w:t>nfo fittings</w:t>
      </w:r>
      <w:r>
        <w:rPr>
          <w:rFonts w:hint="eastAsia"/>
        </w:rPr>
        <w:t>I</w:t>
      </w:r>
      <w:r w:rsidRPr="00C82451">
        <w:t>nfo</w:t>
      </w:r>
      <w:r>
        <w:rPr>
          <w:rFonts w:hint="eastAsia"/>
        </w:rPr>
        <w:t>I</w:t>
      </w:r>
      <w:r w:rsidRPr="00C82451">
        <w:t>d</w:t>
      </w:r>
      <w:r w:rsidRPr="00BE3104">
        <w:rPr>
          <w:rFonts w:hint="eastAsia"/>
        </w:rPr>
        <w:t xml:space="preserve"> ="</w:t>
      </w:r>
      <w:r>
        <w:rPr>
          <w:rFonts w:hint="eastAsia"/>
          <w:lang w:eastAsia="zh-CN"/>
        </w:rPr>
        <w:t>54154</w:t>
      </w:r>
      <w:r w:rsidRPr="00BE3104">
        <w:rPr>
          <w:rFonts w:hint="eastAsia"/>
        </w:rPr>
        <w:t xml:space="preserve">" </w:t>
      </w:r>
      <w:r w:rsidRPr="00274A00">
        <w:t>fitting</w:t>
      </w:r>
      <w:r w:rsidRPr="00274A00">
        <w:rPr>
          <w:rFonts w:hint="eastAsia"/>
        </w:rPr>
        <w:t>N</w:t>
      </w:r>
      <w:r w:rsidRPr="00274A00">
        <w:t>ame</w:t>
      </w:r>
      <w:r w:rsidRPr="00BE3104">
        <w:rPr>
          <w:rFonts w:hint="eastAsia"/>
        </w:rPr>
        <w:t xml:space="preserve"> ="</w:t>
      </w:r>
      <w:r>
        <w:rPr>
          <w:rFonts w:ascii="Verdana" w:hAnsi="Verdana"/>
          <w:sz w:val="18"/>
          <w:szCs w:val="18"/>
        </w:rPr>
        <w:t>遥控器</w:t>
      </w:r>
      <w:r w:rsidRPr="00BE3104">
        <w:rPr>
          <w:rFonts w:hint="eastAsia"/>
        </w:rPr>
        <w:t>"</w:t>
      </w:r>
      <w:r>
        <w:rPr>
          <w:rFonts w:hint="eastAsia"/>
          <w:lang w:eastAsia="zh-CN"/>
        </w:rPr>
        <w:t xml:space="preserve"> </w:t>
      </w:r>
      <w:r w:rsidRPr="00BD63A7">
        <w:t>fitting</w:t>
      </w:r>
      <w:r w:rsidRPr="00BD63A7">
        <w:rPr>
          <w:rFonts w:hint="eastAsia"/>
          <w:lang w:eastAsia="zh-CN"/>
        </w:rPr>
        <w:t>T</w:t>
      </w:r>
      <w:r w:rsidRPr="00BD63A7">
        <w:t>ype</w:t>
      </w:r>
      <w:r>
        <w:rPr>
          <w:rFonts w:hint="eastAsia"/>
          <w:lang w:eastAsia="zh-CN"/>
        </w:rPr>
        <w:t>="1"</w:t>
      </w:r>
    </w:p>
    <w:p w:rsidR="008B3C62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74A00">
        <w:t>price</w:t>
      </w:r>
      <w:r>
        <w:rPr>
          <w:rFonts w:hint="eastAsia"/>
          <w:lang w:eastAsia="zh-CN"/>
        </w:rPr>
        <w:t>="</w:t>
      </w:r>
      <w:r w:rsidRPr="00321805">
        <w:t xml:space="preserve"> </w:t>
      </w:r>
      <w:r w:rsidRPr="00321805">
        <w:rPr>
          <w:lang w:eastAsia="zh-CN"/>
        </w:rPr>
        <w:t>8000</w:t>
      </w:r>
      <w:r>
        <w:rPr>
          <w:rFonts w:hint="eastAsia"/>
          <w:lang w:eastAsia="zh-CN"/>
        </w:rPr>
        <w:t xml:space="preserve">" </w:t>
      </w:r>
      <w:r w:rsidRPr="00274A00">
        <w:t>unit</w:t>
      </w:r>
      <w:r>
        <w:rPr>
          <w:rFonts w:hint="eastAsia"/>
          <w:lang w:eastAsia="zh-CN"/>
        </w:rPr>
        <w:t xml:space="preserve"> ="1" </w:t>
      </w:r>
      <w:r w:rsidRPr="00C82451">
        <w:t>stock</w:t>
      </w:r>
      <w:r>
        <w:rPr>
          <w:rFonts w:hint="eastAsia"/>
          <w:lang w:eastAsia="zh-CN"/>
        </w:rPr>
        <w:t xml:space="preserve"> ="1000" </w:t>
      </w:r>
      <w:r w:rsidRPr="00321805">
        <w:t>status</w:t>
      </w:r>
      <w:r>
        <w:rPr>
          <w:rFonts w:hint="eastAsia"/>
          <w:lang w:eastAsia="zh-CN"/>
        </w:rPr>
        <w:t xml:space="preserve">="1" </w:t>
      </w:r>
      <w:r w:rsidRPr="00274A00">
        <w:t>notes</w:t>
      </w:r>
      <w:r>
        <w:rPr>
          <w:rFonts w:hint="eastAsia"/>
          <w:lang w:eastAsia="zh-CN"/>
        </w:rPr>
        <w:t>="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 xml:space="preserve"> "&gt;</w:t>
      </w:r>
      <w:r>
        <w:rPr>
          <w:lang w:eastAsia="zh-CN"/>
        </w:rPr>
        <w:br/>
      </w:r>
      <w:r>
        <w:rPr>
          <w:rFonts w:hint="eastAsia"/>
          <w:lang w:eastAsia="zh-CN"/>
        </w:rPr>
        <w:tab/>
        <w:t>&lt;/</w:t>
      </w:r>
      <w:r w:rsidRPr="00366F73">
        <w:t xml:space="preserve"> </w:t>
      </w:r>
      <w:r w:rsidRPr="00C82451">
        <w:t>fittings</w:t>
      </w:r>
      <w:r>
        <w:rPr>
          <w:rFonts w:hint="eastAsia"/>
        </w:rPr>
        <w:t>I</w:t>
      </w:r>
      <w:r w:rsidRPr="00C82451">
        <w:t>nfo</w:t>
      </w:r>
      <w:r>
        <w:rPr>
          <w:rFonts w:hint="eastAsia"/>
          <w:lang w:eastAsia="zh-CN"/>
        </w:rPr>
        <w:t xml:space="preserve"> &gt;</w:t>
      </w:r>
    </w:p>
    <w:p w:rsidR="008B3C62" w:rsidRDefault="008B3C62" w:rsidP="008B3C62">
      <w:pPr>
        <w:rPr>
          <w:lang w:eastAsia="zh-CN"/>
        </w:rPr>
      </w:pPr>
      <w:r>
        <w:rPr>
          <w:rFonts w:hint="eastAsia"/>
        </w:rPr>
        <w:tab/>
      </w:r>
      <w:r w:rsidRPr="00BE3104">
        <w:rPr>
          <w:rFonts w:hint="eastAsia"/>
        </w:rPr>
        <w:t>&lt;</w:t>
      </w:r>
      <w:r w:rsidRPr="00760FFD">
        <w:rPr>
          <w:rFonts w:hint="eastAsia"/>
          <w:lang w:eastAsia="zh-CN"/>
        </w:rPr>
        <w:t xml:space="preserve"> </w:t>
      </w:r>
      <w:r w:rsidRPr="00C82451">
        <w:t>fittings</w:t>
      </w:r>
      <w:r>
        <w:rPr>
          <w:rFonts w:hint="eastAsia"/>
        </w:rPr>
        <w:t>I</w:t>
      </w:r>
      <w:r w:rsidRPr="00C82451">
        <w:t>nfo fittings</w:t>
      </w:r>
      <w:r>
        <w:rPr>
          <w:rFonts w:hint="eastAsia"/>
        </w:rPr>
        <w:t>I</w:t>
      </w:r>
      <w:r w:rsidRPr="00C82451">
        <w:t>nfo</w:t>
      </w:r>
      <w:r>
        <w:rPr>
          <w:rFonts w:hint="eastAsia"/>
        </w:rPr>
        <w:t>I</w:t>
      </w:r>
      <w:r w:rsidRPr="00C82451">
        <w:t>d</w:t>
      </w:r>
      <w:r w:rsidRPr="00BE3104">
        <w:rPr>
          <w:rFonts w:hint="eastAsia"/>
        </w:rPr>
        <w:t xml:space="preserve"> ="</w:t>
      </w:r>
      <w:r>
        <w:rPr>
          <w:rFonts w:hint="eastAsia"/>
          <w:lang w:eastAsia="zh-CN"/>
        </w:rPr>
        <w:t>54155</w:t>
      </w:r>
      <w:r w:rsidRPr="00BE3104">
        <w:rPr>
          <w:rFonts w:hint="eastAsia"/>
        </w:rPr>
        <w:t xml:space="preserve">" </w:t>
      </w:r>
      <w:r w:rsidRPr="00274A00">
        <w:t>fitting</w:t>
      </w:r>
      <w:r w:rsidRPr="00274A00">
        <w:rPr>
          <w:rFonts w:hint="eastAsia"/>
        </w:rPr>
        <w:t>N</w:t>
      </w:r>
      <w:r w:rsidRPr="00274A00">
        <w:t>ame</w:t>
      </w:r>
      <w:r w:rsidRPr="00BE3104">
        <w:rPr>
          <w:rFonts w:hint="eastAsia"/>
        </w:rPr>
        <w:t xml:space="preserve"> ="</w:t>
      </w:r>
      <w:r>
        <w:rPr>
          <w:rFonts w:ascii="Verdana" w:hAnsi="Verdana"/>
          <w:sz w:val="18"/>
          <w:szCs w:val="18"/>
        </w:rPr>
        <w:t>材料配件</w:t>
      </w:r>
      <w:r w:rsidRPr="00BE3104">
        <w:rPr>
          <w:rFonts w:hint="eastAsia"/>
        </w:rPr>
        <w:t>"</w:t>
      </w:r>
      <w:r>
        <w:rPr>
          <w:rFonts w:hint="eastAsia"/>
          <w:lang w:eastAsia="zh-CN"/>
        </w:rPr>
        <w:t xml:space="preserve"> </w:t>
      </w:r>
      <w:r w:rsidRPr="00BD63A7">
        <w:t>fitting</w:t>
      </w:r>
      <w:r w:rsidRPr="00BD63A7">
        <w:rPr>
          <w:rFonts w:hint="eastAsia"/>
          <w:lang w:eastAsia="zh-CN"/>
        </w:rPr>
        <w:t>T</w:t>
      </w:r>
      <w:r w:rsidRPr="00BD63A7">
        <w:t>ype</w:t>
      </w:r>
      <w:r>
        <w:rPr>
          <w:rFonts w:hint="eastAsia"/>
          <w:lang w:eastAsia="zh-CN"/>
        </w:rPr>
        <w:t>="2"</w:t>
      </w:r>
    </w:p>
    <w:p w:rsidR="008B3C62" w:rsidRPr="00BE3104" w:rsidRDefault="008B3C62" w:rsidP="008B3C6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Pr="00274A00">
        <w:t>price</w:t>
      </w:r>
      <w:r>
        <w:rPr>
          <w:rFonts w:hint="eastAsia"/>
          <w:lang w:eastAsia="zh-CN"/>
        </w:rPr>
        <w:t>="</w:t>
      </w:r>
      <w:r w:rsidRPr="00321805">
        <w:t xml:space="preserve"> </w:t>
      </w:r>
      <w:r>
        <w:rPr>
          <w:lang w:eastAsia="zh-CN"/>
        </w:rPr>
        <w:t>80</w:t>
      </w:r>
      <w:r w:rsidRPr="00321805">
        <w:rPr>
          <w:lang w:eastAsia="zh-CN"/>
        </w:rPr>
        <w:t>0</w:t>
      </w:r>
      <w:r>
        <w:rPr>
          <w:rFonts w:hint="eastAsia"/>
          <w:lang w:eastAsia="zh-CN"/>
        </w:rPr>
        <w:t xml:space="preserve">" </w:t>
      </w:r>
      <w:r w:rsidRPr="00274A00">
        <w:t>unit</w:t>
      </w:r>
      <w:r>
        <w:rPr>
          <w:rFonts w:hint="eastAsia"/>
          <w:lang w:eastAsia="zh-CN"/>
        </w:rPr>
        <w:t xml:space="preserve"> ="1" </w:t>
      </w:r>
      <w:r w:rsidRPr="00C82451">
        <w:t>stock</w:t>
      </w:r>
      <w:r>
        <w:rPr>
          <w:rFonts w:hint="eastAsia"/>
          <w:lang w:eastAsia="zh-CN"/>
        </w:rPr>
        <w:t xml:space="preserve"> ="1000" </w:t>
      </w:r>
      <w:r w:rsidRPr="00321805">
        <w:t>status</w:t>
      </w:r>
      <w:r>
        <w:rPr>
          <w:rFonts w:hint="eastAsia"/>
          <w:lang w:eastAsia="zh-CN"/>
        </w:rPr>
        <w:t xml:space="preserve">="1" </w:t>
      </w:r>
      <w:r w:rsidRPr="00274A00">
        <w:t>notes</w:t>
      </w:r>
      <w:r>
        <w:rPr>
          <w:rFonts w:hint="eastAsia"/>
          <w:lang w:eastAsia="zh-CN"/>
        </w:rPr>
        <w:t>="</w:t>
      </w:r>
      <w:r>
        <w:rPr>
          <w:rFonts w:hint="eastAsia"/>
          <w:lang w:eastAsia="zh-CN"/>
        </w:rPr>
        <w:t>备注</w:t>
      </w:r>
      <w:r>
        <w:rPr>
          <w:rFonts w:hint="eastAsia"/>
          <w:lang w:eastAsia="zh-CN"/>
        </w:rPr>
        <w:t xml:space="preserve"> "&gt;</w:t>
      </w:r>
      <w:r>
        <w:rPr>
          <w:lang w:eastAsia="zh-CN"/>
        </w:rPr>
        <w:br/>
      </w:r>
      <w:r w:rsidRPr="00BE3104">
        <w:rPr>
          <w:rFonts w:hint="eastAsia"/>
        </w:rPr>
        <w:t>&lt;/oss-response&gt;</w:t>
      </w:r>
    </w:p>
    <w:p w:rsidR="008B3C62" w:rsidRDefault="008B3C62" w:rsidP="008B3C62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597E04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零配件订购接口</w:t>
      </w:r>
    </w:p>
    <w:p w:rsidR="008B3C62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8B3C62" w:rsidRPr="00533520" w:rsidRDefault="008B3C62" w:rsidP="008B3C62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8B3C62" w:rsidRPr="00610ABD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8B3C62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8B3C62" w:rsidRPr="007F4F3F" w:rsidRDefault="008B3C62" w:rsidP="008B3C62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</w:t>
      </w:r>
      <w:r w:rsidR="00783B58">
        <w:rPr>
          <w:rFonts w:hint="eastAsia"/>
          <w:lang w:val="en-GB" w:eastAsia="zh-CN" w:bidi="ar-SA"/>
        </w:rPr>
        <w:t>客户</w:t>
      </w:r>
      <w:r>
        <w:rPr>
          <w:rFonts w:hint="eastAsia"/>
          <w:lang w:val="en-GB" w:eastAsia="zh-CN" w:bidi="ar-SA"/>
        </w:rPr>
        <w:t>标识，</w:t>
      </w:r>
      <w:r w:rsidR="00783B58">
        <w:rPr>
          <w:rFonts w:hint="eastAsia"/>
          <w:lang w:val="en-GB" w:eastAsia="zh-CN" w:bidi="ar-SA"/>
        </w:rPr>
        <w:t>完成配件的订购</w:t>
      </w:r>
      <w:r w:rsidR="00783B58">
        <w:rPr>
          <w:rFonts w:hint="eastAsia"/>
          <w:lang w:val="en-GB" w:eastAsia="zh-CN" w:bidi="ar-SA"/>
        </w:rPr>
        <w:t>,</w:t>
      </w:r>
      <w:r w:rsidR="00783B58">
        <w:rPr>
          <w:rFonts w:hint="eastAsia"/>
          <w:lang w:val="en-GB" w:eastAsia="zh-CN" w:bidi="ar-SA"/>
        </w:rPr>
        <w:t>返回订单信息</w:t>
      </w:r>
      <w:r>
        <w:rPr>
          <w:rFonts w:hint="eastAsia"/>
          <w:lang w:val="en-GB" w:eastAsia="zh-CN" w:bidi="ar-SA"/>
        </w:rPr>
        <w:t>。</w:t>
      </w:r>
    </w:p>
    <w:p w:rsidR="008B3C62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10ABD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675051" w:rsidRPr="00BE3104" w:rsidTr="00CB3B7D">
        <w:tc>
          <w:tcPr>
            <w:tcW w:w="2437" w:type="dxa"/>
            <w:gridSpan w:val="2"/>
            <w:shd w:val="clear" w:color="auto" w:fill="E6E6E6"/>
          </w:tcPr>
          <w:p w:rsidR="00675051" w:rsidRPr="00BE3104" w:rsidRDefault="00675051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675051" w:rsidRPr="00BE3104" w:rsidRDefault="00675051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675051" w:rsidRPr="00BE3104" w:rsidRDefault="00675051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675051" w:rsidRPr="00BE3104" w:rsidRDefault="00675051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675051" w:rsidRPr="00BE3104" w:rsidRDefault="00675051" w:rsidP="00CB3B7D">
            <w:r w:rsidRPr="00BE3104">
              <w:rPr>
                <w:rFonts w:hint="eastAsia"/>
              </w:rPr>
              <w:t>IN/OUT</w:t>
            </w:r>
          </w:p>
        </w:tc>
      </w:tr>
      <w:tr w:rsidR="00675051" w:rsidRPr="00BE3104" w:rsidTr="00CB3B7D">
        <w:tc>
          <w:tcPr>
            <w:tcW w:w="2437" w:type="dxa"/>
            <w:gridSpan w:val="2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A7515B">
              <w:t>customer</w:t>
            </w:r>
            <w:r w:rsidRPr="00A7515B">
              <w:rPr>
                <w:rFonts w:hint="eastAsia"/>
              </w:rPr>
              <w:t>I</w:t>
            </w:r>
            <w:r w:rsidRPr="00A7515B">
              <w:t>d</w:t>
            </w:r>
          </w:p>
        </w:tc>
        <w:tc>
          <w:tcPr>
            <w:tcW w:w="2443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BE3104">
              <w:rPr>
                <w:lang w:eastAsia="zh-CN"/>
              </w:rPr>
              <w:t>L</w:t>
            </w:r>
            <w:r w:rsidRPr="00BE3104"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675051" w:rsidRPr="00BE3104" w:rsidTr="00CB3B7D">
        <w:tc>
          <w:tcPr>
            <w:tcW w:w="2437" w:type="dxa"/>
            <w:gridSpan w:val="2"/>
            <w:shd w:val="clear" w:color="auto" w:fill="auto"/>
          </w:tcPr>
          <w:p w:rsidR="00675051" w:rsidRPr="00A7515B" w:rsidRDefault="00675051" w:rsidP="00CB3B7D">
            <w:bookmarkStart w:id="1176" w:name="OLE_LINK15"/>
            <w:bookmarkStart w:id="1177" w:name="OLE_LINK16"/>
            <w:bookmarkStart w:id="1178" w:name="OLE_LINK17"/>
            <w:bookmarkStart w:id="1179" w:name="OLE_LINK18"/>
            <w:r w:rsidRPr="007C1BA7">
              <w:t>portalUserId</w:t>
            </w:r>
            <w:bookmarkEnd w:id="1176"/>
            <w:bookmarkEnd w:id="1177"/>
            <w:bookmarkEnd w:id="1178"/>
            <w:bookmarkEnd w:id="1179"/>
          </w:p>
        </w:tc>
        <w:tc>
          <w:tcPr>
            <w:tcW w:w="2443" w:type="dxa"/>
            <w:shd w:val="clear" w:color="auto" w:fill="auto"/>
          </w:tcPr>
          <w:p w:rsidR="00675051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网厅</w:t>
            </w:r>
            <w:r w:rsidR="00941EA8"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BE3104">
              <w:rPr>
                <w:lang w:eastAsia="zh-CN"/>
              </w:rPr>
              <w:t>L</w:t>
            </w:r>
            <w:r w:rsidRPr="00BE3104"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675051" w:rsidRPr="00BE3104" w:rsidTr="00CB3B7D">
        <w:tc>
          <w:tcPr>
            <w:tcW w:w="2437" w:type="dxa"/>
            <w:gridSpan w:val="2"/>
            <w:shd w:val="clear" w:color="auto" w:fill="auto"/>
          </w:tcPr>
          <w:p w:rsidR="00675051" w:rsidRPr="00BE3104" w:rsidRDefault="00675051" w:rsidP="00CB3B7D">
            <w:r w:rsidRPr="00C82451">
              <w:t>fittings</w:t>
            </w:r>
            <w:r>
              <w:rPr>
                <w:rFonts w:hint="eastAsia"/>
              </w:rPr>
              <w:t>I</w:t>
            </w:r>
            <w:r w:rsidRPr="00C82451">
              <w:t>nfo</w:t>
            </w:r>
            <w:r>
              <w:rPr>
                <w:rFonts w:hint="eastAsia"/>
              </w:rPr>
              <w:t>I</w:t>
            </w:r>
            <w:r w:rsidRPr="00C82451">
              <w:t>d</w:t>
            </w:r>
          </w:p>
        </w:tc>
        <w:tc>
          <w:tcPr>
            <w:tcW w:w="2443" w:type="dxa"/>
            <w:shd w:val="clear" w:color="auto" w:fill="auto"/>
          </w:tcPr>
          <w:p w:rsidR="00675051" w:rsidRPr="00BE3104" w:rsidRDefault="00675051" w:rsidP="00CB3B7D">
            <w:r>
              <w:rPr>
                <w:rFonts w:hint="eastAsia"/>
                <w:lang w:eastAsia="zh-CN"/>
              </w:rPr>
              <w:t>配件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shd w:val="clear" w:color="auto" w:fill="auto"/>
          </w:tcPr>
          <w:p w:rsidR="00675051" w:rsidRPr="00BE3104" w:rsidRDefault="00675051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shd w:val="clear" w:color="auto" w:fill="auto"/>
          </w:tcPr>
          <w:p w:rsidR="00675051" w:rsidRPr="00BE3104" w:rsidRDefault="00675051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shd w:val="clear" w:color="auto" w:fill="auto"/>
          </w:tcPr>
          <w:p w:rsidR="00675051" w:rsidRPr="00BE3104" w:rsidRDefault="00675051" w:rsidP="00CB3B7D">
            <w:r w:rsidRPr="00BE3104">
              <w:rPr>
                <w:rFonts w:hint="eastAsia"/>
              </w:rPr>
              <w:t>IN</w:t>
            </w:r>
          </w:p>
        </w:tc>
      </w:tr>
      <w:tr w:rsidR="00675051" w:rsidRPr="00BE3104" w:rsidTr="00CB3B7D">
        <w:tc>
          <w:tcPr>
            <w:tcW w:w="2437" w:type="dxa"/>
            <w:gridSpan w:val="2"/>
            <w:shd w:val="clear" w:color="auto" w:fill="auto"/>
          </w:tcPr>
          <w:p w:rsidR="00675051" w:rsidRPr="00BE3104" w:rsidRDefault="00675051" w:rsidP="00CB3B7D">
            <w:r>
              <w:t>quantity</w:t>
            </w:r>
          </w:p>
        </w:tc>
        <w:tc>
          <w:tcPr>
            <w:tcW w:w="2443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12" w:type="dxa"/>
            <w:shd w:val="clear" w:color="auto" w:fill="auto"/>
          </w:tcPr>
          <w:p w:rsidR="00675051" w:rsidRPr="00BE3104" w:rsidRDefault="00675051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shd w:val="clear" w:color="auto" w:fill="auto"/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shd w:val="clear" w:color="auto" w:fill="auto"/>
          </w:tcPr>
          <w:p w:rsidR="00675051" w:rsidRPr="00BE3104" w:rsidRDefault="00675051" w:rsidP="00CB3B7D">
            <w:r w:rsidRPr="00BE3104">
              <w:rPr>
                <w:rFonts w:hint="eastAsia"/>
              </w:rPr>
              <w:t>IN</w:t>
            </w:r>
          </w:p>
        </w:tc>
      </w:tr>
      <w:tr w:rsidR="00D525F3" w:rsidRPr="00BE3104" w:rsidTr="00CB3B7D">
        <w:trPr>
          <w:ins w:id="1180" w:author="Windows 用户" w:date="2013-06-04T15:13:00Z"/>
        </w:trPr>
        <w:tc>
          <w:tcPr>
            <w:tcW w:w="2437" w:type="dxa"/>
            <w:gridSpan w:val="2"/>
            <w:shd w:val="clear" w:color="auto" w:fill="auto"/>
          </w:tcPr>
          <w:p w:rsidR="00D525F3" w:rsidRDefault="00D525F3" w:rsidP="00CB3B7D">
            <w:pPr>
              <w:rPr>
                <w:ins w:id="1181" w:author="Windows 用户" w:date="2013-06-04T15:13:00Z"/>
              </w:rPr>
            </w:pPr>
            <w:ins w:id="1182" w:author="Windows 用户" w:date="2013-06-04T15:13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shd w:val="clear" w:color="auto" w:fill="auto"/>
          </w:tcPr>
          <w:p w:rsidR="00D525F3" w:rsidRDefault="00D525F3" w:rsidP="00CB3B7D">
            <w:pPr>
              <w:rPr>
                <w:ins w:id="1183" w:author="Windows 用户" w:date="2013-06-04T15:13:00Z"/>
                <w:lang w:eastAsia="zh-CN"/>
              </w:rPr>
            </w:pPr>
            <w:ins w:id="1184" w:author="Windows 用户" w:date="2013-06-04T15:13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shd w:val="clear" w:color="auto" w:fill="auto"/>
          </w:tcPr>
          <w:p w:rsidR="00D525F3" w:rsidRPr="00BE3104" w:rsidRDefault="00D525F3" w:rsidP="00CB3B7D">
            <w:pPr>
              <w:rPr>
                <w:ins w:id="1185" w:author="Windows 用户" w:date="2013-06-04T15:13:00Z"/>
              </w:rPr>
            </w:pPr>
            <w:ins w:id="1186" w:author="Windows 用户" w:date="2013-06-04T15:13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shd w:val="clear" w:color="auto" w:fill="auto"/>
          </w:tcPr>
          <w:p w:rsidR="00D525F3" w:rsidRDefault="00D525F3" w:rsidP="00CB3B7D">
            <w:pPr>
              <w:rPr>
                <w:ins w:id="1187" w:author="Windows 用户" w:date="2013-06-04T15:13:00Z"/>
                <w:lang w:eastAsia="zh-CN"/>
              </w:rPr>
            </w:pPr>
            <w:ins w:id="1188" w:author="Windows 用户" w:date="2013-06-04T15:13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shd w:val="clear" w:color="auto" w:fill="auto"/>
          </w:tcPr>
          <w:p w:rsidR="00D525F3" w:rsidRPr="00BE3104" w:rsidRDefault="00D525F3" w:rsidP="00CB3B7D">
            <w:pPr>
              <w:rPr>
                <w:ins w:id="1189" w:author="Windows 用户" w:date="2013-06-04T15:13:00Z"/>
              </w:rPr>
            </w:pPr>
            <w:ins w:id="1190" w:author="Windows 用户" w:date="2013-06-04T15:13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675051" w:rsidRPr="00BE3104" w:rsidTr="00CB3B7D">
        <w:tc>
          <w:tcPr>
            <w:tcW w:w="1020" w:type="dxa"/>
            <w:vMerge w:val="restart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2B115E">
              <w:rPr>
                <w:lang w:eastAsia="zh-CN"/>
              </w:rPr>
              <w:t>order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2B115E">
              <w:rPr>
                <w:lang w:eastAsia="zh-CN"/>
              </w:rPr>
              <w:t>order</w:t>
            </w: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>
              <w:rPr>
                <w:rFonts w:hint="eastAsia"/>
                <w:lang w:eastAsia="zh-CN"/>
              </w:rPr>
              <w:t>订单编号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BE3104">
              <w:rPr>
                <w:rFonts w:hint="eastAsia"/>
              </w:rPr>
              <w:t>OUT</w:t>
            </w:r>
          </w:p>
        </w:tc>
      </w:tr>
      <w:tr w:rsidR="00675051" w:rsidRPr="00BE3104" w:rsidTr="00CB3B7D">
        <w:tc>
          <w:tcPr>
            <w:tcW w:w="1020" w:type="dxa"/>
            <w:vMerge/>
          </w:tcPr>
          <w:p w:rsidR="00675051" w:rsidRPr="00BE3104" w:rsidRDefault="00675051" w:rsidP="00CB3B7D"/>
        </w:tc>
        <w:tc>
          <w:tcPr>
            <w:tcW w:w="1417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2B115E">
              <w:rPr>
                <w:lang w:eastAsia="zh-CN"/>
              </w:rPr>
              <w:t>await</w:t>
            </w:r>
            <w:r>
              <w:rPr>
                <w:rFonts w:hint="eastAsia"/>
                <w:lang w:eastAsia="zh-CN"/>
              </w:rPr>
              <w:t>P</w:t>
            </w:r>
            <w:r w:rsidRPr="002B115E">
              <w:rPr>
                <w:lang w:eastAsia="zh-CN"/>
              </w:rPr>
              <w:t>ay</w:t>
            </w:r>
            <w:r>
              <w:rPr>
                <w:rFonts w:hint="eastAsia"/>
                <w:lang w:eastAsia="zh-CN"/>
              </w:rPr>
              <w:t>A</w:t>
            </w:r>
            <w:r w:rsidRPr="002B115E">
              <w:rPr>
                <w:lang w:eastAsia="zh-CN"/>
              </w:rPr>
              <w:t>mount</w:t>
            </w:r>
          </w:p>
        </w:tc>
        <w:tc>
          <w:tcPr>
            <w:tcW w:w="2443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订单金额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bottom w:val="single" w:sz="6" w:space="0" w:color="auto"/>
            </w:tcBorders>
          </w:tcPr>
          <w:p w:rsidR="00675051" w:rsidRPr="00BE3104" w:rsidRDefault="00675051" w:rsidP="00CB3B7D">
            <w:r w:rsidRPr="00BE3104">
              <w:rPr>
                <w:rFonts w:hint="eastAsia"/>
              </w:rPr>
              <w:t>OUT</w:t>
            </w:r>
          </w:p>
        </w:tc>
      </w:tr>
      <w:tr w:rsidR="00675051" w:rsidRPr="00BE3104" w:rsidTr="00CB3B7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pPr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OUT</w:t>
            </w:r>
          </w:p>
        </w:tc>
      </w:tr>
      <w:tr w:rsidR="00675051" w:rsidRPr="00BE3104" w:rsidTr="00CB3B7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75051" w:rsidRPr="00BE3104" w:rsidRDefault="00675051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675051" w:rsidRPr="00675051" w:rsidRDefault="00675051" w:rsidP="00675051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ab/>
        <w:t xml:space="preserve"> </w:t>
      </w:r>
      <w:r>
        <w:rPr>
          <w:rFonts w:hint="eastAsia"/>
          <w:lang w:val="en-GB" w:eastAsia="zh-CN" w:bidi="ar-SA"/>
        </w:rPr>
        <w:t>注意</w:t>
      </w:r>
      <w:r>
        <w:rPr>
          <w:rFonts w:hint="eastAsia"/>
          <w:lang w:val="en-GB" w:eastAsia="zh-CN" w:bidi="ar-SA"/>
        </w:rPr>
        <w:t>:'</w:t>
      </w:r>
      <w:r>
        <w:rPr>
          <w:rFonts w:hint="eastAsia"/>
          <w:lang w:eastAsia="zh-CN"/>
        </w:rPr>
        <w:t>客户</w:t>
      </w:r>
      <w:r>
        <w:rPr>
          <w:rFonts w:hint="eastAsia"/>
          <w:lang w:eastAsia="zh-CN"/>
        </w:rPr>
        <w:t>ID</w:t>
      </w:r>
      <w:r>
        <w:rPr>
          <w:rFonts w:hint="eastAsia"/>
          <w:lang w:val="en-GB" w:eastAsia="zh-CN" w:bidi="ar-SA"/>
        </w:rPr>
        <w:t xml:space="preserve"> '</w:t>
      </w:r>
      <w:r>
        <w:rPr>
          <w:rFonts w:hint="eastAsia"/>
          <w:lang w:val="en-GB" w:eastAsia="zh-CN" w:bidi="ar-SA"/>
        </w:rPr>
        <w:t>与</w:t>
      </w:r>
      <w:r>
        <w:rPr>
          <w:rFonts w:hint="eastAsia"/>
          <w:lang w:val="en-GB" w:eastAsia="zh-CN" w:bidi="ar-SA"/>
        </w:rPr>
        <w:t>'</w:t>
      </w:r>
      <w:r>
        <w:rPr>
          <w:rFonts w:hint="eastAsia"/>
          <w:lang w:eastAsia="zh-CN"/>
        </w:rPr>
        <w:t>网厅</w:t>
      </w:r>
      <w:r>
        <w:rPr>
          <w:rFonts w:hint="eastAsia"/>
          <w:lang w:eastAsia="zh-CN"/>
        </w:rPr>
        <w:t>ID</w:t>
      </w:r>
      <w:r>
        <w:rPr>
          <w:rFonts w:hint="eastAsia"/>
          <w:lang w:val="en-GB" w:eastAsia="zh-CN" w:bidi="ar-SA"/>
        </w:rPr>
        <w:t xml:space="preserve"> '</w:t>
      </w:r>
      <w:r>
        <w:rPr>
          <w:rFonts w:hint="eastAsia"/>
          <w:lang w:val="en-GB" w:eastAsia="zh-CN" w:bidi="ar-SA"/>
        </w:rPr>
        <w:t>不可同时为空</w:t>
      </w:r>
      <w:r>
        <w:rPr>
          <w:rFonts w:hint="eastAsia"/>
          <w:lang w:val="en-GB" w:eastAsia="zh-CN" w:bidi="ar-SA"/>
        </w:rPr>
        <w:t>.</w:t>
      </w:r>
    </w:p>
    <w:p w:rsidR="008B3C62" w:rsidRPr="009F6D8A" w:rsidRDefault="008B3C62" w:rsidP="008B3C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B1159B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8B3C62" w:rsidRPr="00BE3104" w:rsidRDefault="008B3C62" w:rsidP="008B3C62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8B3C62" w:rsidRPr="00BE3104" w:rsidRDefault="008B3C62" w:rsidP="008B3C62">
      <w:pPr>
        <w:rPr>
          <w:lang w:eastAsia="zh-CN"/>
        </w:rPr>
      </w:pPr>
      <w:r w:rsidRPr="00BE3104">
        <w:rPr>
          <w:rFonts w:hint="eastAsia"/>
        </w:rPr>
        <w:lastRenderedPageBreak/>
        <w:t xml:space="preserve">request-no = </w:t>
      </w:r>
      <w:r>
        <w:rPr>
          <w:rFonts w:hint="eastAsia"/>
          <w:lang w:eastAsia="zh-CN"/>
        </w:rPr>
        <w:t>1527</w:t>
      </w:r>
    </w:p>
    <w:p w:rsidR="008B3C62" w:rsidRPr="00BE3104" w:rsidRDefault="008B3C62" w:rsidP="008B3C62">
      <w:r w:rsidRPr="00BE3104">
        <w:rPr>
          <w:rFonts w:hint="eastAsia"/>
        </w:rPr>
        <w:t>请求内容：</w:t>
      </w:r>
    </w:p>
    <w:p w:rsidR="008946BF" w:rsidRDefault="008946BF" w:rsidP="008946BF">
      <w:r>
        <w:t>&lt;oss-request&gt;</w:t>
      </w:r>
    </w:p>
    <w:p w:rsidR="008946BF" w:rsidRDefault="008946BF" w:rsidP="008946BF">
      <w:pPr>
        <w:rPr>
          <w:lang w:eastAsia="zh-CN"/>
        </w:rPr>
      </w:pPr>
      <w:r>
        <w:rPr>
          <w:rFonts w:hint="eastAsia"/>
        </w:rPr>
        <w:tab/>
        <w:t xml:space="preserve">&lt;property name="customerId" value="2213"/&gt;&lt;!-- </w:t>
      </w:r>
      <w:r>
        <w:rPr>
          <w:rFonts w:hint="eastAsia"/>
        </w:rPr>
        <w:t>客户</w:t>
      </w:r>
      <w:r>
        <w:rPr>
          <w:rFonts w:hint="eastAsia"/>
        </w:rPr>
        <w:t>ID --&gt;</w:t>
      </w:r>
    </w:p>
    <w:p w:rsidR="00313365" w:rsidRDefault="00313365" w:rsidP="008946BF">
      <w:pPr>
        <w:rPr>
          <w:lang w:eastAsia="zh-CN"/>
        </w:rPr>
      </w:pPr>
      <w:r>
        <w:rPr>
          <w:rFonts w:hint="eastAsia"/>
        </w:rPr>
        <w:tab/>
        <w:t>&lt;property name="</w:t>
      </w:r>
      <w:r w:rsidR="007C1BA7" w:rsidRPr="007C1BA7">
        <w:t>portalUserId</w:t>
      </w:r>
      <w:r>
        <w:rPr>
          <w:rFonts w:hint="eastAsia"/>
        </w:rPr>
        <w:t>" value="</w:t>
      </w:r>
      <w:r w:rsidR="002C7588">
        <w:rPr>
          <w:rFonts w:hint="eastAsia"/>
          <w:lang w:eastAsia="zh-CN"/>
        </w:rPr>
        <w:t>123</w:t>
      </w:r>
      <w:r>
        <w:rPr>
          <w:rFonts w:hint="eastAsia"/>
        </w:rPr>
        <w:t xml:space="preserve">"/&gt;&lt;!-- </w:t>
      </w:r>
      <w:r w:rsidR="00941EA8">
        <w:rPr>
          <w:rFonts w:hint="eastAsia"/>
          <w:lang w:eastAsia="zh-CN"/>
        </w:rPr>
        <w:t>网厅用户</w:t>
      </w:r>
      <w:r>
        <w:rPr>
          <w:rFonts w:hint="eastAsia"/>
        </w:rPr>
        <w:t>ID --&gt;</w:t>
      </w:r>
    </w:p>
    <w:p w:rsidR="008946BF" w:rsidRDefault="008946BF" w:rsidP="008946BF">
      <w:r>
        <w:rPr>
          <w:rFonts w:hint="eastAsia"/>
        </w:rPr>
        <w:tab/>
        <w:t xml:space="preserve">&lt;property name="fittingsInfoId" value="100000165,100000145"/&gt;&lt;!-- </w:t>
      </w:r>
      <w:r>
        <w:rPr>
          <w:rFonts w:hint="eastAsia"/>
        </w:rPr>
        <w:t>配件</w:t>
      </w:r>
      <w:r>
        <w:rPr>
          <w:rFonts w:hint="eastAsia"/>
        </w:rPr>
        <w:t>ID --&gt;</w:t>
      </w:r>
    </w:p>
    <w:p w:rsidR="008946BF" w:rsidRDefault="008946BF" w:rsidP="008946BF">
      <w:pPr>
        <w:rPr>
          <w:ins w:id="1191" w:author="Windows 用户" w:date="2013-06-04T15:13:00Z"/>
          <w:lang w:eastAsia="zh-CN"/>
        </w:rPr>
      </w:pPr>
      <w:r>
        <w:rPr>
          <w:rFonts w:hint="eastAsia"/>
        </w:rPr>
        <w:tab/>
        <w:t>&lt;property name="quantity" value="2,1"/&gt;&lt;!--</w:t>
      </w:r>
      <w:r>
        <w:rPr>
          <w:rFonts w:hint="eastAsia"/>
        </w:rPr>
        <w:t>数量</w:t>
      </w:r>
      <w:r>
        <w:rPr>
          <w:rFonts w:hint="eastAsia"/>
        </w:rPr>
        <w:t>--&gt;</w:t>
      </w:r>
    </w:p>
    <w:p w:rsidR="00257EE4" w:rsidRDefault="00257EE4" w:rsidP="008946BF">
      <w:pPr>
        <w:rPr>
          <w:lang w:eastAsia="zh-CN"/>
        </w:rPr>
      </w:pPr>
      <w:ins w:id="1192" w:author="Windows 用户" w:date="2013-06-04T15:13:00Z">
        <w:r>
          <w:rPr>
            <w:rFonts w:hint="eastAsia"/>
            <w:lang w:eastAsia="zh-CN"/>
          </w:rPr>
          <w:tab/>
        </w:r>
        <w:r w:rsidRPr="00257EE4">
          <w:rPr>
            <w:lang w:eastAsia="zh-CN"/>
          </w:rPr>
          <w:t>&lt;property name=" tradeChannels" value="0"/&gt;</w:t>
        </w:r>
      </w:ins>
    </w:p>
    <w:p w:rsidR="008946BF" w:rsidRDefault="008946BF" w:rsidP="008946BF">
      <w:pPr>
        <w:rPr>
          <w:lang w:eastAsia="zh-CN"/>
        </w:rPr>
      </w:pPr>
      <w:r>
        <w:t>&lt;/oss-request&gt;</w:t>
      </w:r>
    </w:p>
    <w:p w:rsidR="008B3C62" w:rsidRPr="00BE3104" w:rsidRDefault="008B3C62" w:rsidP="008946BF">
      <w:r w:rsidRPr="00BE3104">
        <w:rPr>
          <w:rFonts w:hint="eastAsia"/>
        </w:rPr>
        <w:t>输出参数：</w:t>
      </w:r>
    </w:p>
    <w:p w:rsidR="008B3C62" w:rsidRPr="00BE3104" w:rsidRDefault="008B3C62" w:rsidP="008B3C62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8B3C62" w:rsidRDefault="008B3C62" w:rsidP="008B3C62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Pr="00BE3104">
        <w:rPr>
          <w:rFonts w:hint="eastAsia"/>
        </w:rPr>
        <w:t>订购成功</w:t>
      </w:r>
      <w:r w:rsidRPr="00BE3104">
        <w:rPr>
          <w:rFonts w:hint="eastAsia"/>
        </w:rPr>
        <w:t>"</w:t>
      </w:r>
      <w:r>
        <w:rPr>
          <w:rFonts w:hint="eastAsia"/>
          <w:lang w:eastAsia="zh-CN"/>
        </w:rPr>
        <w:t xml:space="preserve"> </w:t>
      </w:r>
      <w:r w:rsidRPr="00BE3104">
        <w:rPr>
          <w:rFonts w:hint="eastAsia"/>
        </w:rPr>
        <w:t>&gt;</w:t>
      </w:r>
    </w:p>
    <w:p w:rsidR="00C36976" w:rsidRDefault="00C36976" w:rsidP="008B3C62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C36976">
        <w:rPr>
          <w:lang w:eastAsia="zh-CN"/>
        </w:rPr>
        <w:t xml:space="preserve">&lt; </w:t>
      </w:r>
      <w:r w:rsidRPr="002B115E">
        <w:rPr>
          <w:lang w:eastAsia="zh-CN"/>
        </w:rPr>
        <w:t>order</w:t>
      </w:r>
      <w:r w:rsidRPr="00B86CF9">
        <w:rPr>
          <w:lang w:eastAsia="zh-CN"/>
        </w:rPr>
        <w:t xml:space="preserve"> </w:t>
      </w:r>
      <w:r w:rsidRPr="00C36976">
        <w:rPr>
          <w:lang w:eastAsia="zh-CN"/>
        </w:rPr>
        <w:t>orderCode="201304180000000002" awaitPayAmount="57000"/&gt;</w:t>
      </w:r>
    </w:p>
    <w:p w:rsidR="008B3C62" w:rsidRPr="00BE3104" w:rsidRDefault="008B3C62" w:rsidP="008B3C62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8B3C62" w:rsidRPr="0032528E" w:rsidRDefault="008B3C62" w:rsidP="00925CE1">
      <w:pPr>
        <w:rPr>
          <w:lang w:eastAsia="zh-CN"/>
        </w:rPr>
      </w:pPr>
    </w:p>
    <w:p w:rsidR="0006755F" w:rsidRPr="00055C40" w:rsidRDefault="003871CB" w:rsidP="0006755F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3871CB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待支付记录查询接口</w:t>
      </w:r>
    </w:p>
    <w:p w:rsidR="00516DCD" w:rsidRDefault="00516DCD" w:rsidP="00516DCD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516DCD" w:rsidRPr="0038100F" w:rsidRDefault="00516DCD" w:rsidP="00516DCD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171852" w:rsidRPr="00171852" w:rsidRDefault="00516DCD" w:rsidP="0017185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171852" w:rsidRPr="002B76F9" w:rsidRDefault="00586DFA" w:rsidP="00171852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获取所有订单状态为待支付的订单，无传入参数</w:t>
      </w:r>
      <w:r w:rsidR="00171852">
        <w:rPr>
          <w:rFonts w:hint="eastAsia"/>
          <w:lang w:val="en-GB" w:eastAsia="zh-CN" w:bidi="ar-SA"/>
        </w:rPr>
        <w:t>。</w:t>
      </w:r>
    </w:p>
    <w:p w:rsidR="00516DCD" w:rsidRDefault="00516DCD" w:rsidP="00516DCD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516DCD" w:rsidRDefault="00516DCD" w:rsidP="00516DCD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20"/>
        <w:gridCol w:w="1417"/>
        <w:gridCol w:w="2443"/>
        <w:gridCol w:w="1212"/>
        <w:gridCol w:w="1129"/>
        <w:gridCol w:w="1418"/>
      </w:tblGrid>
      <w:tr w:rsidR="00516DCD" w:rsidRPr="00BE3104" w:rsidTr="00390E89">
        <w:tc>
          <w:tcPr>
            <w:tcW w:w="2437" w:type="dxa"/>
            <w:gridSpan w:val="2"/>
            <w:shd w:val="clear" w:color="auto" w:fill="E6E6E6"/>
          </w:tcPr>
          <w:p w:rsidR="00516DCD" w:rsidRPr="00BE3104" w:rsidRDefault="00516DCD" w:rsidP="00390E89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516DCD" w:rsidRPr="00BE3104" w:rsidRDefault="00516DCD" w:rsidP="00390E89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516DCD" w:rsidRPr="00BE3104" w:rsidRDefault="00516DCD" w:rsidP="00390E89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516DCD" w:rsidRPr="00BE3104" w:rsidRDefault="00516DCD" w:rsidP="00390E89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516DCD" w:rsidRPr="00BE3104" w:rsidRDefault="00516DCD" w:rsidP="00390E89">
            <w:r w:rsidRPr="00BE3104">
              <w:rPr>
                <w:rFonts w:hint="eastAsia"/>
              </w:rPr>
              <w:t>IN/OUT</w:t>
            </w:r>
          </w:p>
        </w:tc>
      </w:tr>
      <w:tr w:rsidR="00812F4D" w:rsidRPr="00BE3104" w:rsidTr="00812F4D">
        <w:tc>
          <w:tcPr>
            <w:tcW w:w="2437" w:type="dxa"/>
            <w:gridSpan w:val="2"/>
            <w:shd w:val="clear" w:color="auto" w:fill="auto"/>
          </w:tcPr>
          <w:p w:rsidR="00812F4D" w:rsidRPr="00812F4D" w:rsidRDefault="00812F4D" w:rsidP="00812F4D">
            <w:pPr>
              <w:rPr>
                <w:lang w:eastAsia="zh-CN"/>
              </w:rPr>
            </w:pPr>
            <w:bookmarkStart w:id="1193" w:name="OLE_LINK8"/>
            <w:r w:rsidRPr="00812F4D">
              <w:rPr>
                <w:rFonts w:hint="eastAsia"/>
                <w:lang w:eastAsia="zh-CN"/>
              </w:rPr>
              <w:t>objectId</w:t>
            </w:r>
            <w:bookmarkEnd w:id="1193"/>
          </w:p>
        </w:tc>
        <w:tc>
          <w:tcPr>
            <w:tcW w:w="2443" w:type="dxa"/>
            <w:shd w:val="clear" w:color="auto" w:fill="auto"/>
          </w:tcPr>
          <w:p w:rsidR="00812F4D" w:rsidRPr="00812F4D" w:rsidRDefault="00812F4D" w:rsidP="00CB3B7D">
            <w:pPr>
              <w:rPr>
                <w:lang w:eastAsia="zh-CN"/>
              </w:rPr>
            </w:pPr>
            <w:r w:rsidRPr="00812F4D"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212" w:type="dxa"/>
            <w:shd w:val="clear" w:color="auto" w:fill="auto"/>
          </w:tcPr>
          <w:p w:rsidR="00812F4D" w:rsidRPr="00812F4D" w:rsidRDefault="00812F4D" w:rsidP="00CB3B7D">
            <w:pPr>
              <w:rPr>
                <w:lang w:eastAsia="zh-CN"/>
              </w:rPr>
            </w:pPr>
            <w:r w:rsidRPr="00812F4D">
              <w:rPr>
                <w:lang w:eastAsia="zh-CN"/>
              </w:rPr>
              <w:t>String</w:t>
            </w:r>
          </w:p>
        </w:tc>
        <w:tc>
          <w:tcPr>
            <w:tcW w:w="1129" w:type="dxa"/>
            <w:shd w:val="clear" w:color="auto" w:fill="auto"/>
          </w:tcPr>
          <w:p w:rsidR="00812F4D" w:rsidRPr="00812F4D" w:rsidRDefault="00812F4D" w:rsidP="00CB3B7D">
            <w:pPr>
              <w:rPr>
                <w:lang w:eastAsia="zh-CN"/>
              </w:rPr>
            </w:pPr>
            <w:r w:rsidRPr="00812F4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shd w:val="clear" w:color="auto" w:fill="auto"/>
          </w:tcPr>
          <w:p w:rsidR="00812F4D" w:rsidRPr="00812F4D" w:rsidRDefault="00812F4D" w:rsidP="00CB3B7D">
            <w:pPr>
              <w:rPr>
                <w:lang w:eastAsia="zh-CN"/>
              </w:rPr>
            </w:pPr>
            <w:r w:rsidRPr="00812F4D">
              <w:rPr>
                <w:rFonts w:hint="eastAsia"/>
                <w:lang w:eastAsia="zh-CN"/>
              </w:rPr>
              <w:t>IN</w:t>
            </w:r>
          </w:p>
        </w:tc>
      </w:tr>
      <w:tr w:rsidR="00812F4D" w:rsidRPr="00BE3104" w:rsidTr="00812F4D">
        <w:tc>
          <w:tcPr>
            <w:tcW w:w="2437" w:type="dxa"/>
            <w:gridSpan w:val="2"/>
            <w:shd w:val="clear" w:color="auto" w:fill="auto"/>
          </w:tcPr>
          <w:p w:rsidR="00812F4D" w:rsidRPr="00812F4D" w:rsidRDefault="00812F4D" w:rsidP="00812F4D">
            <w:pPr>
              <w:rPr>
                <w:lang w:eastAsia="zh-CN"/>
              </w:rPr>
            </w:pPr>
            <w:bookmarkStart w:id="1194" w:name="OLE_LINK9"/>
            <w:r w:rsidRPr="00812F4D">
              <w:rPr>
                <w:rFonts w:hint="eastAsia"/>
                <w:lang w:eastAsia="zh-CN"/>
              </w:rPr>
              <w:t>searchType</w:t>
            </w:r>
            <w:bookmarkEnd w:id="1194"/>
          </w:p>
        </w:tc>
        <w:tc>
          <w:tcPr>
            <w:tcW w:w="2443" w:type="dxa"/>
            <w:shd w:val="clear" w:color="auto" w:fill="auto"/>
          </w:tcPr>
          <w:p w:rsidR="008D2AEA" w:rsidRDefault="00EA7EC1" w:rsidP="008C4FE2">
            <w:pPr>
              <w:rPr>
                <w:lang w:eastAsia="zh-CN"/>
              </w:rPr>
            </w:pPr>
            <w:r w:rsidRPr="00EA7EC1">
              <w:rPr>
                <w:lang w:eastAsia="zh-CN"/>
              </w:rPr>
              <w:t xml:space="preserve">1 </w:t>
            </w:r>
            <w:r w:rsidRPr="00EA7EC1">
              <w:rPr>
                <w:rFonts w:hint="eastAsia"/>
                <w:lang w:eastAsia="zh-CN"/>
              </w:rPr>
              <w:t>客户标识</w:t>
            </w:r>
            <w:r w:rsidRPr="00EA7EC1">
              <w:rPr>
                <w:lang w:eastAsia="zh-CN"/>
              </w:rPr>
              <w:t xml:space="preserve"> </w:t>
            </w:r>
          </w:p>
          <w:p w:rsidR="008D2AEA" w:rsidRDefault="00EA7EC1" w:rsidP="008C4FE2">
            <w:pPr>
              <w:rPr>
                <w:lang w:eastAsia="zh-CN"/>
              </w:rPr>
            </w:pPr>
            <w:r w:rsidRPr="00EA7EC1">
              <w:rPr>
                <w:lang w:eastAsia="zh-CN"/>
              </w:rPr>
              <w:t xml:space="preserve">5 </w:t>
            </w:r>
            <w:r w:rsidRPr="00EA7EC1">
              <w:rPr>
                <w:lang w:eastAsia="zh-CN"/>
              </w:rPr>
              <w:t>用户标识</w:t>
            </w:r>
            <w:r w:rsidRPr="00EA7EC1">
              <w:rPr>
                <w:lang w:eastAsia="zh-CN"/>
              </w:rPr>
              <w:t xml:space="preserve"> </w:t>
            </w:r>
          </w:p>
          <w:p w:rsidR="008D4F4B" w:rsidRPr="00812F4D" w:rsidRDefault="00EA7EC1" w:rsidP="008C4FE2">
            <w:pPr>
              <w:rPr>
                <w:lang w:eastAsia="zh-CN"/>
              </w:rPr>
            </w:pPr>
            <w:r w:rsidRPr="00EA7EC1">
              <w:rPr>
                <w:rFonts w:hint="eastAsia"/>
                <w:lang w:eastAsia="zh-CN"/>
              </w:rPr>
              <w:t xml:space="preserve">9 </w:t>
            </w:r>
            <w:r w:rsidRPr="00EA7EC1">
              <w:rPr>
                <w:lang w:eastAsia="zh-CN"/>
              </w:rPr>
              <w:t>网厅用户标识</w:t>
            </w:r>
          </w:p>
        </w:tc>
        <w:tc>
          <w:tcPr>
            <w:tcW w:w="1212" w:type="dxa"/>
            <w:shd w:val="clear" w:color="auto" w:fill="auto"/>
          </w:tcPr>
          <w:p w:rsidR="00812F4D" w:rsidRPr="00812F4D" w:rsidRDefault="008D3EED" w:rsidP="00812F4D">
            <w:pPr>
              <w:rPr>
                <w:lang w:eastAsia="zh-CN"/>
              </w:rPr>
            </w:pPr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shd w:val="clear" w:color="auto" w:fill="auto"/>
          </w:tcPr>
          <w:p w:rsidR="00812F4D" w:rsidRPr="00812F4D" w:rsidRDefault="00812F4D" w:rsidP="00390E89">
            <w:pPr>
              <w:rPr>
                <w:lang w:eastAsia="zh-CN"/>
              </w:rPr>
            </w:pPr>
            <w:r w:rsidRPr="00812F4D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shd w:val="clear" w:color="auto" w:fill="auto"/>
          </w:tcPr>
          <w:p w:rsidR="00812F4D" w:rsidRPr="00812F4D" w:rsidRDefault="00812F4D" w:rsidP="00390E89">
            <w:pPr>
              <w:rPr>
                <w:lang w:eastAsia="zh-CN"/>
              </w:rPr>
            </w:pPr>
            <w:r w:rsidRPr="00812F4D">
              <w:rPr>
                <w:rFonts w:hint="eastAsia"/>
                <w:lang w:eastAsia="zh-CN"/>
              </w:rPr>
              <w:t>IN</w:t>
            </w:r>
          </w:p>
        </w:tc>
      </w:tr>
      <w:tr w:rsidR="00812F4D" w:rsidRPr="00BE3104" w:rsidTr="009B1EDC">
        <w:tc>
          <w:tcPr>
            <w:tcW w:w="1020" w:type="dxa"/>
            <w:vMerge w:val="restart"/>
            <w:shd w:val="clear" w:color="auto" w:fill="auto"/>
          </w:tcPr>
          <w:p w:rsidR="00812F4D" w:rsidRPr="00BE3104" w:rsidRDefault="00812F4D" w:rsidP="00390E89">
            <w:r>
              <w:rPr>
                <w:rFonts w:hint="eastAsia"/>
                <w:lang w:eastAsia="zh-CN"/>
              </w:rPr>
              <w:t>order</w:t>
            </w:r>
          </w:p>
        </w:tc>
        <w:tc>
          <w:tcPr>
            <w:tcW w:w="1417" w:type="dxa"/>
            <w:shd w:val="clear" w:color="auto" w:fill="auto"/>
          </w:tcPr>
          <w:p w:rsidR="00812F4D" w:rsidRPr="00BE3104" w:rsidRDefault="00812F4D" w:rsidP="00390E89"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rPr>
                <w:rFonts w:hint="eastAsia"/>
              </w:rPr>
              <w:t>OUT</w:t>
            </w:r>
          </w:p>
        </w:tc>
      </w:tr>
      <w:tr w:rsidR="00812F4D" w:rsidRPr="00BE3104" w:rsidTr="009B1EDC">
        <w:tc>
          <w:tcPr>
            <w:tcW w:w="1020" w:type="dxa"/>
            <w:vMerge/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DF2C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编号规则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一共十八位，一到八位标识时间，最后十位为编号。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812F4D" w:rsidRPr="00BE3104" w:rsidTr="009B1EDC">
        <w:tc>
          <w:tcPr>
            <w:tcW w:w="1020" w:type="dxa"/>
            <w:vMerge/>
            <w:shd w:val="clear" w:color="auto" w:fill="auto"/>
          </w:tcPr>
          <w:p w:rsidR="00812F4D" w:rsidRPr="00BE3104" w:rsidRDefault="00812F4D" w:rsidP="00390E89"/>
        </w:tc>
        <w:tc>
          <w:tcPr>
            <w:tcW w:w="1417" w:type="dxa"/>
            <w:shd w:val="clear" w:color="auto" w:fill="auto"/>
          </w:tcPr>
          <w:p w:rsidR="00812F4D" w:rsidRPr="00BE3104" w:rsidRDefault="00812F4D" w:rsidP="00390E89">
            <w:r>
              <w:rPr>
                <w:rFonts w:hint="eastAsia"/>
                <w:lang w:eastAsia="zh-CN"/>
              </w:rPr>
              <w:t>awaitPayAmount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待支付金额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,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单位：分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rPr>
                <w:rFonts w:hint="eastAsia"/>
              </w:rPr>
              <w:t>OUT</w:t>
            </w:r>
          </w:p>
        </w:tc>
      </w:tr>
      <w:tr w:rsidR="00812F4D" w:rsidRPr="00BE3104" w:rsidTr="009B1EDC">
        <w:tc>
          <w:tcPr>
            <w:tcW w:w="1020" w:type="dxa"/>
            <w:vMerge/>
            <w:shd w:val="clear" w:color="auto" w:fill="auto"/>
          </w:tcPr>
          <w:p w:rsidR="00812F4D" w:rsidRPr="00BE3104" w:rsidRDefault="00812F4D" w:rsidP="00390E89"/>
        </w:tc>
        <w:tc>
          <w:tcPr>
            <w:tcW w:w="1417" w:type="dxa"/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subscriberId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bookmarkStart w:id="1195" w:name="OLE_LINK12"/>
            <w:bookmarkStart w:id="1196" w:name="OLE_LINK13"/>
            <w:bookmarkStart w:id="1197" w:name="OLE_LINK14"/>
            <w:r w:rsidRPr="00BE3104">
              <w:t>L</w:t>
            </w:r>
            <w:r w:rsidRPr="00BE3104">
              <w:rPr>
                <w:rFonts w:hint="eastAsia"/>
              </w:rPr>
              <w:t>ong</w:t>
            </w:r>
            <w:bookmarkEnd w:id="1195"/>
            <w:bookmarkEnd w:id="1196"/>
            <w:bookmarkEnd w:id="1197"/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812F4D" w:rsidRPr="00BE3104" w:rsidTr="009B1EDC">
        <w:tc>
          <w:tcPr>
            <w:tcW w:w="1020" w:type="dxa"/>
            <w:vMerge/>
            <w:shd w:val="clear" w:color="auto" w:fill="auto"/>
          </w:tcPr>
          <w:p w:rsidR="00812F4D" w:rsidRPr="00BE3104" w:rsidRDefault="00812F4D" w:rsidP="00390E89"/>
        </w:tc>
        <w:tc>
          <w:tcPr>
            <w:tcW w:w="1417" w:type="dxa"/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 w:rsidRPr="00BE3104">
              <w:rPr>
                <w:rFonts w:hint="eastAsia"/>
              </w:rPr>
              <w:t>OUT</w:t>
            </w:r>
          </w:p>
        </w:tc>
      </w:tr>
      <w:tr w:rsidR="00812F4D" w:rsidRPr="00BE3104" w:rsidTr="009B1EDC">
        <w:tc>
          <w:tcPr>
            <w:tcW w:w="1020" w:type="dxa"/>
            <w:vMerge/>
            <w:shd w:val="clear" w:color="auto" w:fill="auto"/>
          </w:tcPr>
          <w:p w:rsidR="00812F4D" w:rsidRPr="00BE3104" w:rsidRDefault="00812F4D" w:rsidP="00390E89"/>
        </w:tc>
        <w:tc>
          <w:tcPr>
            <w:tcW w:w="1417" w:type="dxa"/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customerId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Default="00812F4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12F4D" w:rsidRPr="00BE3104" w:rsidRDefault="00812F4D" w:rsidP="00390E89">
            <w:r>
              <w:rPr>
                <w:rFonts w:hint="eastAsia"/>
                <w:lang w:eastAsia="zh-CN"/>
              </w:rPr>
              <w:t>OUT</w:t>
            </w:r>
          </w:p>
        </w:tc>
      </w:tr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/>
        </w:tc>
        <w:tc>
          <w:tcPr>
            <w:tcW w:w="1417" w:type="dxa"/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bookmarkStart w:id="1198" w:name="OLE_LINK20"/>
            <w:r w:rsidRPr="007C1BA7">
              <w:t>portalUserId</w:t>
            </w:r>
            <w:bookmarkEnd w:id="1198"/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网厅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>
            <w:bookmarkStart w:id="1199" w:name="_Hlk354386571"/>
          </w:p>
        </w:tc>
        <w:tc>
          <w:tcPr>
            <w:tcW w:w="1417" w:type="dxa"/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待支付、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已支付、</w:t>
            </w:r>
            <w:r>
              <w:rPr>
                <w:rFonts w:ascii="Verdana" w:hAnsi="Verdana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ascii="Verdana" w:hAnsi="Verdana"/>
                <w:color w:val="000000"/>
                <w:sz w:val="20"/>
                <w:szCs w:val="20"/>
                <w:lang w:eastAsia="zh-CN"/>
              </w:rPr>
              <w:t>已失效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bookmarkEnd w:id="1199"/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/>
        </w:tc>
        <w:tc>
          <w:tcPr>
            <w:tcW w:w="1417" w:type="dxa"/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创建时间，时间格式为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/>
        </w:tc>
        <w:tc>
          <w:tcPr>
            <w:tcW w:w="1417" w:type="dxa"/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updateDate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更新时间，时间格式为</w:t>
            </w:r>
            <w:r>
              <w:rPr>
                <w:rFonts w:hint="eastAsia"/>
                <w:lang w:eastAsia="zh-CN"/>
              </w:rPr>
              <w:t>yyyy-MM-dd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/>
        </w:tc>
        <w:tc>
          <w:tcPr>
            <w:tcW w:w="1417" w:type="dxa"/>
            <w:shd w:val="clear" w:color="auto" w:fill="auto"/>
          </w:tcPr>
          <w:p w:rsidR="00790AED" w:rsidRDefault="00790AED" w:rsidP="001E32F5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  <w:r w:rsidRPr="00585EE0">
              <w:rPr>
                <w:lang w:eastAsia="zh-CN"/>
              </w:rPr>
              <w:t>Source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数据来源，</w:t>
            </w:r>
            <w:r>
              <w:rPr>
                <w:rFonts w:hint="eastAsia"/>
                <w:lang w:eastAsia="zh-CN"/>
              </w:rPr>
              <w:t>15.PC</w:t>
            </w:r>
            <w:r>
              <w:rPr>
                <w:rFonts w:hint="eastAsia"/>
                <w:lang w:eastAsia="zh-CN"/>
              </w:rPr>
              <w:t>网厅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1E32F5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Pr="00BE3104" w:rsidRDefault="00790AED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/>
        </w:tc>
        <w:tc>
          <w:tcPr>
            <w:tcW w:w="1417" w:type="dxa"/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  <w:r w:rsidRPr="00585EE0">
              <w:rPr>
                <w:lang w:eastAsia="zh-CN"/>
              </w:rPr>
              <w:t>Source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数据来源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Pr="00BE3104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790AED" w:rsidRPr="00BE3104" w:rsidTr="009B1EDC">
        <w:tc>
          <w:tcPr>
            <w:tcW w:w="1020" w:type="dxa"/>
            <w:vMerge/>
            <w:shd w:val="clear" w:color="auto" w:fill="auto"/>
          </w:tcPr>
          <w:p w:rsidR="00790AED" w:rsidRPr="00BE3104" w:rsidRDefault="00790AED" w:rsidP="00390E89">
            <w:pPr>
              <w:rPr>
                <w:lang w:eastAsia="zh-CN"/>
              </w:rPr>
            </w:pPr>
          </w:p>
        </w:tc>
        <w:tc>
          <w:tcPr>
            <w:tcW w:w="1417" w:type="dxa"/>
            <w:shd w:val="clear" w:color="auto" w:fill="auto"/>
          </w:tcPr>
          <w:p w:rsidR="00790AED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Pr="00BE3104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Pr="00BE3104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Pr="00BE3104" w:rsidRDefault="00790AED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90AED" w:rsidRPr="00BE3104" w:rsidRDefault="00790AED" w:rsidP="00390E89">
            <w:pPr>
              <w:rPr>
                <w:lang w:eastAsia="zh-CN"/>
              </w:rPr>
            </w:pPr>
            <w:r w:rsidRPr="00BE3104">
              <w:rPr>
                <w:rFonts w:hint="eastAsia"/>
              </w:rPr>
              <w:t>OUT</w:t>
            </w:r>
          </w:p>
        </w:tc>
      </w:tr>
      <w:tr w:rsidR="00790AED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OUT</w:t>
            </w:r>
          </w:p>
        </w:tc>
      </w:tr>
      <w:tr w:rsidR="00790AED" w:rsidRPr="00BE3104" w:rsidTr="00390E89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790AED" w:rsidRPr="00BE3104" w:rsidRDefault="00790AED" w:rsidP="00390E89">
            <w:r w:rsidRPr="00BE3104">
              <w:rPr>
                <w:rFonts w:hint="eastAsia"/>
              </w:rPr>
              <w:t>OUT</w:t>
            </w:r>
          </w:p>
        </w:tc>
      </w:tr>
    </w:tbl>
    <w:p w:rsidR="00516DCD" w:rsidRPr="00916DB8" w:rsidRDefault="00516DCD" w:rsidP="00516DCD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516DCD" w:rsidRPr="00BE3104" w:rsidRDefault="00516DCD" w:rsidP="00516DCD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516DCD" w:rsidRPr="00BE3104" w:rsidRDefault="00516DCD" w:rsidP="00516DCD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5E2FC1">
        <w:rPr>
          <w:rFonts w:hint="eastAsia"/>
          <w:lang w:eastAsia="zh-CN"/>
        </w:rPr>
        <w:t>1528</w:t>
      </w:r>
    </w:p>
    <w:p w:rsidR="00516DCD" w:rsidRPr="00BE3104" w:rsidRDefault="00516DCD" w:rsidP="00516DCD">
      <w:r w:rsidRPr="00BE3104">
        <w:rPr>
          <w:rFonts w:hint="eastAsia"/>
        </w:rPr>
        <w:t>请求内容：</w:t>
      </w:r>
    </w:p>
    <w:p w:rsidR="00516DCD" w:rsidRDefault="00516DCD" w:rsidP="00516DCD">
      <w:pPr>
        <w:rPr>
          <w:lang w:eastAsia="zh-CN"/>
        </w:rPr>
      </w:pPr>
      <w:r>
        <w:t>&lt;oss-request&gt;</w:t>
      </w:r>
    </w:p>
    <w:p w:rsidR="00F12660" w:rsidRDefault="00F12660" w:rsidP="00F12660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A308FA">
        <w:rPr>
          <w:rFonts w:hint="eastAsia"/>
          <w:lang w:eastAsia="zh-CN"/>
        </w:rPr>
        <w:t xml:space="preserve"> </w:t>
      </w:r>
      <w:r w:rsidRPr="00F12660">
        <w:rPr>
          <w:lang w:eastAsia="zh-CN"/>
        </w:rPr>
        <w:t>objectId</w:t>
      </w:r>
      <w:r w:rsidRPr="00F1266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" value="1231"/&gt;</w:t>
      </w:r>
    </w:p>
    <w:p w:rsidR="00F12660" w:rsidRDefault="00F12660" w:rsidP="00F12660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A308FA">
        <w:rPr>
          <w:rFonts w:hint="eastAsia"/>
          <w:lang w:eastAsia="zh-CN"/>
        </w:rPr>
        <w:t xml:space="preserve"> </w:t>
      </w:r>
      <w:r>
        <w:rPr>
          <w:lang w:eastAsia="zh-CN"/>
        </w:rPr>
        <w:t>searchType</w:t>
      </w:r>
      <w:r>
        <w:rPr>
          <w:rFonts w:hint="eastAsia"/>
          <w:lang w:eastAsia="zh-CN"/>
        </w:rPr>
        <w:t xml:space="preserve"> " value="9"/&gt;</w:t>
      </w:r>
    </w:p>
    <w:p w:rsidR="00516DCD" w:rsidRDefault="00516DCD" w:rsidP="00516DCD">
      <w:pPr>
        <w:rPr>
          <w:lang w:eastAsia="zh-CN"/>
        </w:rPr>
      </w:pPr>
      <w:r>
        <w:t>&lt;/oss-request&gt;</w:t>
      </w:r>
    </w:p>
    <w:p w:rsidR="00516DCD" w:rsidRPr="00BE3104" w:rsidRDefault="00516DCD" w:rsidP="00516DCD">
      <w:r w:rsidRPr="00BE3104">
        <w:rPr>
          <w:rFonts w:hint="eastAsia"/>
        </w:rPr>
        <w:t>输出参数：</w:t>
      </w:r>
    </w:p>
    <w:p w:rsidR="00516DCD" w:rsidRPr="00BE3104" w:rsidRDefault="00516DCD" w:rsidP="00516DCD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16DCD" w:rsidRPr="00BE3104" w:rsidRDefault="00516DCD" w:rsidP="00516DCD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>
        <w:rPr>
          <w:rFonts w:hint="eastAsia"/>
          <w:lang w:eastAsia="zh-CN"/>
        </w:rPr>
        <w:t>产品同步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051EBE" w:rsidRDefault="00516DCD" w:rsidP="00051EBE">
      <w:pPr>
        <w:rPr>
          <w:lang w:eastAsia="zh-CN"/>
        </w:rPr>
      </w:pPr>
      <w:r w:rsidRPr="00BE3104">
        <w:rPr>
          <w:rFonts w:hint="eastAsia"/>
        </w:rPr>
        <w:t>&lt;</w:t>
      </w:r>
      <w:r w:rsidR="00051EBE" w:rsidRPr="00051EBE">
        <w:rPr>
          <w:rFonts w:hint="eastAsia"/>
          <w:lang w:eastAsia="zh-CN"/>
        </w:rPr>
        <w:t xml:space="preserve"> </w:t>
      </w:r>
      <w:r w:rsidR="00051EBE">
        <w:rPr>
          <w:rFonts w:hint="eastAsia"/>
          <w:lang w:eastAsia="zh-CN"/>
        </w:rPr>
        <w:t xml:space="preserve">order </w:t>
      </w:r>
      <w:r w:rsidR="00051EBE">
        <w:rPr>
          <w:lang w:eastAsia="zh-CN"/>
        </w:rPr>
        <w:t>orderId</w:t>
      </w:r>
      <w:r w:rsidR="009D2121">
        <w:rPr>
          <w:rFonts w:hint="eastAsia"/>
          <w:lang w:eastAsia="zh-CN"/>
        </w:rPr>
        <w:t xml:space="preserve"> = "100"</w:t>
      </w:r>
      <w:r w:rsidR="005866DF">
        <w:rPr>
          <w:rFonts w:hint="eastAsia"/>
          <w:lang w:eastAsia="zh-CN"/>
        </w:rPr>
        <w:t xml:space="preserve"> </w:t>
      </w:r>
      <w:r w:rsidR="00051EBE">
        <w:rPr>
          <w:lang w:eastAsia="zh-CN"/>
        </w:rPr>
        <w:t>awaitPayAmount</w:t>
      </w:r>
      <w:r w:rsidR="009D2121">
        <w:rPr>
          <w:rFonts w:hint="eastAsia"/>
          <w:lang w:eastAsia="zh-CN"/>
        </w:rPr>
        <w:t>="3000"</w:t>
      </w:r>
      <w:r w:rsidR="005866DF">
        <w:rPr>
          <w:rFonts w:hint="eastAsia"/>
          <w:lang w:eastAsia="zh-CN"/>
        </w:rPr>
        <w:t xml:space="preserve"> </w:t>
      </w:r>
      <w:r w:rsidR="00051EBE">
        <w:rPr>
          <w:lang w:eastAsia="zh-CN"/>
        </w:rPr>
        <w:t>subscriberId</w:t>
      </w:r>
      <w:r w:rsidR="00267BBB">
        <w:rPr>
          <w:rFonts w:hint="eastAsia"/>
          <w:lang w:eastAsia="zh-CN"/>
        </w:rPr>
        <w:t>="</w:t>
      </w:r>
      <w:r w:rsidR="00573F79" w:rsidRPr="00573F79">
        <w:rPr>
          <w:lang w:eastAsia="zh-CN"/>
        </w:rPr>
        <w:t>111011840</w:t>
      </w:r>
      <w:r w:rsidR="00267BBB">
        <w:rPr>
          <w:rFonts w:hint="eastAsia"/>
          <w:lang w:eastAsia="zh-CN"/>
        </w:rPr>
        <w:t>"</w:t>
      </w:r>
    </w:p>
    <w:p w:rsidR="00A021CC" w:rsidRDefault="005866DF" w:rsidP="00051EB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154635">
        <w:rPr>
          <w:rFonts w:hint="eastAsia"/>
          <w:lang w:eastAsia="zh-CN"/>
        </w:rPr>
        <w:t>orderCode="</w:t>
      </w:r>
      <w:r w:rsidR="00DF38A2">
        <w:rPr>
          <w:rFonts w:hint="eastAsia"/>
          <w:lang w:eastAsia="zh-CN"/>
        </w:rPr>
        <w:t>1020130415</w:t>
      </w:r>
      <w:r w:rsidR="002768FB">
        <w:rPr>
          <w:rFonts w:hint="eastAsia"/>
          <w:lang w:eastAsia="zh-CN"/>
        </w:rPr>
        <w:t>0000000001</w:t>
      </w:r>
      <w:r w:rsidR="00154635">
        <w:rPr>
          <w:rFonts w:hint="eastAsia"/>
          <w:lang w:eastAsia="zh-CN"/>
        </w:rPr>
        <w:t xml:space="preserve">" </w:t>
      </w:r>
      <w:r w:rsidR="00051EBE">
        <w:rPr>
          <w:lang w:eastAsia="zh-CN"/>
        </w:rPr>
        <w:t>accountId</w:t>
      </w:r>
      <w:r w:rsidR="00573F79">
        <w:rPr>
          <w:rFonts w:hint="eastAsia"/>
          <w:lang w:eastAsia="zh-CN"/>
        </w:rPr>
        <w:t>="</w:t>
      </w:r>
      <w:r w:rsidR="00573F79" w:rsidRPr="00573F79">
        <w:rPr>
          <w:lang w:eastAsia="zh-CN"/>
        </w:rPr>
        <w:t>100509469</w:t>
      </w:r>
      <w:r w:rsidR="00573F79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 xml:space="preserve"> </w:t>
      </w:r>
    </w:p>
    <w:p w:rsidR="00A021CC" w:rsidRDefault="00A021CC" w:rsidP="00051EB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051EBE">
        <w:rPr>
          <w:lang w:eastAsia="zh-CN"/>
        </w:rPr>
        <w:t>customerId</w:t>
      </w:r>
      <w:r w:rsidR="00573F79">
        <w:rPr>
          <w:rFonts w:hint="eastAsia"/>
          <w:lang w:eastAsia="zh-CN"/>
        </w:rPr>
        <w:t>="</w:t>
      </w:r>
      <w:r w:rsidR="00573F79" w:rsidRPr="00573F79">
        <w:rPr>
          <w:lang w:eastAsia="zh-CN"/>
        </w:rPr>
        <w:t>100522447</w:t>
      </w:r>
      <w:r w:rsidR="00573F79">
        <w:rPr>
          <w:rFonts w:hint="eastAsia"/>
          <w:lang w:eastAsia="zh-CN"/>
        </w:rPr>
        <w:t>"</w:t>
      </w:r>
      <w:r w:rsidR="00612236">
        <w:rPr>
          <w:rFonts w:hint="eastAsia"/>
          <w:lang w:eastAsia="zh-CN"/>
        </w:rPr>
        <w:t xml:space="preserve"> </w:t>
      </w:r>
      <w:bookmarkStart w:id="1200" w:name="OLE_LINK21"/>
      <w:bookmarkStart w:id="1201" w:name="OLE_LINK22"/>
      <w:r w:rsidR="00612236">
        <w:t>portalUserId</w:t>
      </w:r>
      <w:r w:rsidR="00612236">
        <w:rPr>
          <w:rFonts w:hint="eastAsia"/>
          <w:lang w:eastAsia="zh-CN"/>
        </w:rPr>
        <w:t>="12"</w:t>
      </w:r>
      <w:bookmarkEnd w:id="1200"/>
      <w:bookmarkEnd w:id="1201"/>
      <w:r w:rsidR="005866DF">
        <w:rPr>
          <w:rFonts w:hint="eastAsia"/>
          <w:lang w:eastAsia="zh-CN"/>
        </w:rPr>
        <w:t xml:space="preserve"> </w:t>
      </w:r>
      <w:r w:rsidR="00051EBE">
        <w:rPr>
          <w:lang w:eastAsia="zh-CN"/>
        </w:rPr>
        <w:t>status</w:t>
      </w:r>
      <w:r w:rsidR="00613CA3">
        <w:rPr>
          <w:rFonts w:hint="eastAsia"/>
          <w:lang w:eastAsia="zh-CN"/>
        </w:rPr>
        <w:t>="</w:t>
      </w:r>
      <w:r w:rsidR="00B60ED1">
        <w:rPr>
          <w:rFonts w:hint="eastAsia"/>
          <w:lang w:eastAsia="zh-CN"/>
        </w:rPr>
        <w:t>0</w:t>
      </w:r>
      <w:r w:rsidR="00613CA3">
        <w:rPr>
          <w:rFonts w:hint="eastAsia"/>
          <w:lang w:eastAsia="zh-CN"/>
        </w:rPr>
        <w:t>"</w:t>
      </w:r>
      <w:r w:rsidR="009C0496">
        <w:rPr>
          <w:rFonts w:hint="eastAsia"/>
          <w:lang w:eastAsia="zh-CN"/>
        </w:rPr>
        <w:t xml:space="preserve"> </w:t>
      </w:r>
      <w:r w:rsidR="00051EBE">
        <w:rPr>
          <w:lang w:eastAsia="zh-CN"/>
        </w:rPr>
        <w:t>createDate</w:t>
      </w:r>
      <w:r w:rsidR="006C49A7">
        <w:rPr>
          <w:rFonts w:hint="eastAsia"/>
          <w:lang w:eastAsia="zh-CN"/>
        </w:rPr>
        <w:t>="2013-04-11"</w:t>
      </w:r>
      <w:r w:rsidR="005866DF">
        <w:rPr>
          <w:rFonts w:hint="eastAsia"/>
          <w:lang w:eastAsia="zh-CN"/>
        </w:rPr>
        <w:t xml:space="preserve"> </w:t>
      </w:r>
    </w:p>
    <w:p w:rsidR="00516DCD" w:rsidRDefault="00A021CC" w:rsidP="00051EBE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C31BDA">
        <w:rPr>
          <w:rFonts w:hint="eastAsia"/>
          <w:lang w:eastAsia="zh-CN"/>
        </w:rPr>
        <w:t xml:space="preserve">dataSource="15" busyType="2" </w:t>
      </w:r>
      <w:r w:rsidR="00051EBE">
        <w:rPr>
          <w:lang w:eastAsia="zh-CN"/>
        </w:rPr>
        <w:t>updateDate</w:t>
      </w:r>
      <w:r w:rsidR="00565403">
        <w:rPr>
          <w:rFonts w:hint="eastAsia"/>
          <w:lang w:eastAsia="zh-CN"/>
        </w:rPr>
        <w:t>="2013-04-11"</w:t>
      </w:r>
      <w:r w:rsidR="005866DF">
        <w:rPr>
          <w:rFonts w:hint="eastAsia"/>
          <w:lang w:eastAsia="zh-CN"/>
        </w:rPr>
        <w:t xml:space="preserve"> </w:t>
      </w:r>
      <w:r w:rsidR="00051EBE">
        <w:rPr>
          <w:lang w:eastAsia="zh-CN"/>
        </w:rPr>
        <w:t>note</w:t>
      </w:r>
      <w:r w:rsidR="004E6E66">
        <w:rPr>
          <w:rFonts w:hint="eastAsia"/>
          <w:lang w:eastAsia="zh-CN"/>
        </w:rPr>
        <w:t>="</w:t>
      </w:r>
      <w:r w:rsidR="004E6E66">
        <w:rPr>
          <w:rFonts w:hint="eastAsia"/>
          <w:lang w:eastAsia="zh-CN"/>
        </w:rPr>
        <w:t>订购</w:t>
      </w:r>
      <w:r w:rsidR="004E6E66">
        <w:rPr>
          <w:rFonts w:hint="eastAsia"/>
          <w:lang w:eastAsia="zh-CN"/>
        </w:rPr>
        <w:t>"</w:t>
      </w:r>
      <w:r w:rsidR="00516DCD">
        <w:rPr>
          <w:rFonts w:hint="eastAsia"/>
          <w:lang w:eastAsia="zh-CN"/>
        </w:rPr>
        <w:t>&gt;</w:t>
      </w:r>
    </w:p>
    <w:p w:rsidR="00516DCD" w:rsidRDefault="00516DCD" w:rsidP="00516DCD">
      <w:pPr>
        <w:rPr>
          <w:lang w:eastAsia="zh-CN"/>
        </w:rPr>
      </w:pPr>
      <w:r>
        <w:rPr>
          <w:rFonts w:hint="eastAsia"/>
          <w:lang w:eastAsia="zh-CN"/>
        </w:rPr>
        <w:t>&lt;/</w:t>
      </w:r>
      <w:r w:rsidR="005866DF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&gt;</w:t>
      </w:r>
    </w:p>
    <w:p w:rsidR="00C31BDA" w:rsidRDefault="00C31BDA" w:rsidP="00C31BDA">
      <w:pPr>
        <w:rPr>
          <w:lang w:eastAsia="zh-CN"/>
        </w:rPr>
      </w:pPr>
      <w:r w:rsidRPr="00BE3104">
        <w:rPr>
          <w:rFonts w:hint="eastAsia"/>
        </w:rPr>
        <w:t>&lt;</w:t>
      </w:r>
      <w:r w:rsidRPr="00051EB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order </w:t>
      </w:r>
      <w:r>
        <w:rPr>
          <w:lang w:eastAsia="zh-CN"/>
        </w:rPr>
        <w:t>orderId</w:t>
      </w:r>
      <w:r>
        <w:rPr>
          <w:rFonts w:hint="eastAsia"/>
          <w:lang w:eastAsia="zh-CN"/>
        </w:rPr>
        <w:t xml:space="preserve"> = "10</w:t>
      </w:r>
      <w:r w:rsidR="00791911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" </w:t>
      </w:r>
      <w:r>
        <w:rPr>
          <w:lang w:eastAsia="zh-CN"/>
        </w:rPr>
        <w:t>awaitPayAmount</w:t>
      </w:r>
      <w:r>
        <w:rPr>
          <w:rFonts w:hint="eastAsia"/>
          <w:lang w:eastAsia="zh-CN"/>
        </w:rPr>
        <w:t xml:space="preserve">="3000" </w:t>
      </w:r>
      <w:r>
        <w:rPr>
          <w:lang w:eastAsia="zh-CN"/>
        </w:rPr>
        <w:t>subscriberId</w:t>
      </w:r>
      <w:r>
        <w:rPr>
          <w:rFonts w:hint="eastAsia"/>
          <w:lang w:eastAsia="zh-CN"/>
        </w:rPr>
        <w:t>="</w:t>
      </w:r>
      <w:r w:rsidRPr="00573F79">
        <w:rPr>
          <w:lang w:eastAsia="zh-CN"/>
        </w:rPr>
        <w:t>111011840</w:t>
      </w:r>
      <w:r>
        <w:rPr>
          <w:rFonts w:hint="eastAsia"/>
          <w:lang w:eastAsia="zh-CN"/>
        </w:rPr>
        <w:t>"</w:t>
      </w:r>
    </w:p>
    <w:p w:rsidR="00C31BDA" w:rsidRDefault="00C31BDA" w:rsidP="00C31BD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orderCode="10201304150000000001" </w:t>
      </w:r>
      <w:r>
        <w:rPr>
          <w:lang w:eastAsia="zh-CN"/>
        </w:rPr>
        <w:t>accountId</w:t>
      </w:r>
      <w:r>
        <w:rPr>
          <w:rFonts w:hint="eastAsia"/>
          <w:lang w:eastAsia="zh-CN"/>
        </w:rPr>
        <w:t>="</w:t>
      </w:r>
      <w:r w:rsidRPr="00573F79">
        <w:rPr>
          <w:lang w:eastAsia="zh-CN"/>
        </w:rPr>
        <w:t>100509469</w:t>
      </w:r>
      <w:r>
        <w:rPr>
          <w:rFonts w:hint="eastAsia"/>
          <w:lang w:eastAsia="zh-CN"/>
        </w:rPr>
        <w:t xml:space="preserve">" </w:t>
      </w:r>
    </w:p>
    <w:p w:rsidR="00C31BDA" w:rsidRDefault="00C31BDA" w:rsidP="00C31BDA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customerId</w:t>
      </w:r>
      <w:r>
        <w:rPr>
          <w:rFonts w:hint="eastAsia"/>
          <w:lang w:eastAsia="zh-CN"/>
        </w:rPr>
        <w:t>="</w:t>
      </w:r>
      <w:r w:rsidRPr="00573F79">
        <w:rPr>
          <w:lang w:eastAsia="zh-CN"/>
        </w:rPr>
        <w:t>100522447</w:t>
      </w:r>
      <w:r>
        <w:rPr>
          <w:rFonts w:hint="eastAsia"/>
          <w:lang w:eastAsia="zh-CN"/>
        </w:rPr>
        <w:t xml:space="preserve">" </w:t>
      </w:r>
      <w:r w:rsidR="00612236">
        <w:t>portalUserId</w:t>
      </w:r>
      <w:r w:rsidR="00612236">
        <w:rPr>
          <w:rFonts w:hint="eastAsia"/>
          <w:lang w:eastAsia="zh-CN"/>
        </w:rPr>
        <w:t xml:space="preserve">="12" </w:t>
      </w:r>
      <w:r>
        <w:rPr>
          <w:lang w:eastAsia="zh-CN"/>
        </w:rPr>
        <w:t>status</w:t>
      </w:r>
      <w:r>
        <w:rPr>
          <w:rFonts w:hint="eastAsia"/>
          <w:lang w:eastAsia="zh-CN"/>
        </w:rPr>
        <w:t xml:space="preserve">="0" </w:t>
      </w:r>
      <w:r>
        <w:rPr>
          <w:lang w:eastAsia="zh-CN"/>
        </w:rPr>
        <w:t>createDate</w:t>
      </w:r>
      <w:r>
        <w:rPr>
          <w:rFonts w:hint="eastAsia"/>
          <w:lang w:eastAsia="zh-CN"/>
        </w:rPr>
        <w:t xml:space="preserve">="2013-04-11" </w:t>
      </w:r>
    </w:p>
    <w:p w:rsidR="00C31BDA" w:rsidRDefault="00C31BDA" w:rsidP="00C31BDA">
      <w:pPr>
        <w:rPr>
          <w:lang w:eastAsia="zh-CN"/>
        </w:rPr>
      </w:pPr>
      <w:r>
        <w:rPr>
          <w:rFonts w:hint="eastAsia"/>
          <w:lang w:eastAsia="zh-CN"/>
        </w:rPr>
        <w:tab/>
        <w:t xml:space="preserve">dataSource="15" busyType="2" </w:t>
      </w:r>
      <w:r>
        <w:rPr>
          <w:lang w:eastAsia="zh-CN"/>
        </w:rPr>
        <w:t>updateDate</w:t>
      </w:r>
      <w:r>
        <w:rPr>
          <w:rFonts w:hint="eastAsia"/>
          <w:lang w:eastAsia="zh-CN"/>
        </w:rPr>
        <w:t xml:space="preserve">="2013-04-11" </w:t>
      </w:r>
      <w:r>
        <w:rPr>
          <w:lang w:eastAsia="zh-CN"/>
        </w:rPr>
        <w:t>note</w:t>
      </w:r>
      <w:r>
        <w:rPr>
          <w:rFonts w:hint="eastAsia"/>
          <w:lang w:eastAsia="zh-CN"/>
        </w:rPr>
        <w:t>="</w:t>
      </w:r>
      <w:r>
        <w:rPr>
          <w:rFonts w:hint="eastAsia"/>
          <w:lang w:eastAsia="zh-CN"/>
        </w:rPr>
        <w:t>订购</w:t>
      </w:r>
      <w:r>
        <w:rPr>
          <w:rFonts w:hint="eastAsia"/>
          <w:lang w:eastAsia="zh-CN"/>
        </w:rPr>
        <w:t>"&gt;</w:t>
      </w:r>
    </w:p>
    <w:p w:rsidR="00C31BDA" w:rsidRDefault="00C31BDA" w:rsidP="00C31BDA">
      <w:pPr>
        <w:rPr>
          <w:lang w:eastAsia="zh-CN"/>
        </w:rPr>
      </w:pPr>
      <w:r>
        <w:rPr>
          <w:rFonts w:hint="eastAsia"/>
          <w:lang w:eastAsia="zh-CN"/>
        </w:rPr>
        <w:t>&lt;/order&gt;</w:t>
      </w:r>
    </w:p>
    <w:p w:rsidR="0015758B" w:rsidRDefault="00516DCD" w:rsidP="00516DCD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0667F2" w:rsidRPr="00055C40" w:rsidRDefault="00B303F3" w:rsidP="000667F2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B303F3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待支付记录状态查询接口</w:t>
      </w:r>
    </w:p>
    <w:p w:rsidR="000667F2" w:rsidRDefault="000667F2" w:rsidP="000667F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0667F2" w:rsidRPr="0038100F" w:rsidRDefault="000667F2" w:rsidP="000667F2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0667F2" w:rsidRPr="00171852" w:rsidRDefault="000667F2" w:rsidP="000667F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0667F2" w:rsidRPr="002B76F9" w:rsidRDefault="003508F0" w:rsidP="000667F2">
      <w:pPr>
        <w:rPr>
          <w:lang w:val="en-GB" w:eastAsia="zh-CN" w:bidi="ar-SA"/>
        </w:rPr>
      </w:pPr>
      <w:r>
        <w:rPr>
          <w:rFonts w:hint="eastAsia"/>
          <w:lang w:val="en-GB" w:eastAsia="zh-CN" w:bidi="ar-SA"/>
        </w:rPr>
        <w:t>根据</w:t>
      </w:r>
      <w:r w:rsidR="00D21673">
        <w:rPr>
          <w:rFonts w:hint="eastAsia"/>
          <w:lang w:val="en-GB" w:eastAsia="zh-CN" w:bidi="ar-SA"/>
        </w:rPr>
        <w:t>订单</w:t>
      </w:r>
      <w:r w:rsidR="008D07BC">
        <w:rPr>
          <w:rFonts w:hint="eastAsia"/>
          <w:lang w:val="en-GB" w:eastAsia="zh-CN" w:bidi="ar-SA"/>
        </w:rPr>
        <w:t>编号</w:t>
      </w:r>
      <w:r w:rsidR="00D21673">
        <w:rPr>
          <w:rFonts w:hint="eastAsia"/>
          <w:lang w:val="en-GB" w:eastAsia="zh-CN" w:bidi="ar-SA"/>
        </w:rPr>
        <w:t>,</w:t>
      </w:r>
      <w:r w:rsidR="00D21673">
        <w:rPr>
          <w:rFonts w:hint="eastAsia"/>
          <w:lang w:val="en-GB" w:eastAsia="zh-CN" w:bidi="ar-SA"/>
        </w:rPr>
        <w:t>查询订单状态</w:t>
      </w:r>
      <w:r w:rsidR="000667F2">
        <w:rPr>
          <w:rFonts w:hint="eastAsia"/>
          <w:lang w:val="en-GB" w:eastAsia="zh-CN" w:bidi="ar-SA"/>
        </w:rPr>
        <w:t>。</w:t>
      </w:r>
    </w:p>
    <w:p w:rsidR="000667F2" w:rsidRDefault="000667F2" w:rsidP="000667F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0667F2" w:rsidRDefault="000667F2" w:rsidP="000667F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0667F2" w:rsidRPr="00BE3104" w:rsidTr="001E32F5">
        <w:tc>
          <w:tcPr>
            <w:tcW w:w="2437" w:type="dxa"/>
            <w:shd w:val="clear" w:color="auto" w:fill="E6E6E6"/>
          </w:tcPr>
          <w:p w:rsidR="000667F2" w:rsidRPr="00BE3104" w:rsidRDefault="000667F2" w:rsidP="001E32F5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0667F2" w:rsidRPr="00BE3104" w:rsidRDefault="000667F2" w:rsidP="001E32F5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0667F2" w:rsidRPr="00BE3104" w:rsidRDefault="000667F2" w:rsidP="001E32F5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0667F2" w:rsidRPr="00BE3104" w:rsidRDefault="000667F2" w:rsidP="001E32F5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0667F2" w:rsidRPr="00BE3104" w:rsidRDefault="000667F2" w:rsidP="001E32F5">
            <w:r w:rsidRPr="00BE3104">
              <w:rPr>
                <w:rFonts w:hint="eastAsia"/>
              </w:rPr>
              <w:t>IN/OUT</w:t>
            </w:r>
          </w:p>
        </w:tc>
      </w:tr>
      <w:tr w:rsidR="006A2859" w:rsidRPr="00BE3104" w:rsidTr="001E32F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6A2859" w:rsidRDefault="006A2859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A2859" w:rsidRDefault="006A2859" w:rsidP="006A28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A2859" w:rsidRPr="00BE3104" w:rsidRDefault="006A2859" w:rsidP="001E32F5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A2859" w:rsidRPr="00BE3104" w:rsidRDefault="006A2859" w:rsidP="001E32F5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6A2859" w:rsidRDefault="00127543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AF4970" w:rsidRPr="00BE3104" w:rsidTr="009B1EDC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AF4970" w:rsidRDefault="00AF4970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F4970" w:rsidRDefault="00AF4970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F4970" w:rsidRPr="00BE3104" w:rsidRDefault="00AF4970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F4970" w:rsidRPr="00BE3104" w:rsidRDefault="00AF4970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AF4970" w:rsidRDefault="00AF4970" w:rsidP="001E32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F4970" w:rsidRPr="00BE3104" w:rsidTr="001E32F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OUT</w:t>
            </w:r>
          </w:p>
        </w:tc>
      </w:tr>
      <w:tr w:rsidR="00AF4970" w:rsidRPr="00BE3104" w:rsidTr="001E32F5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F4970" w:rsidRPr="00BE3104" w:rsidRDefault="00AF4970" w:rsidP="001E32F5">
            <w:r w:rsidRPr="00BE3104">
              <w:rPr>
                <w:rFonts w:hint="eastAsia"/>
              </w:rPr>
              <w:t>OUT</w:t>
            </w:r>
          </w:p>
        </w:tc>
      </w:tr>
    </w:tbl>
    <w:p w:rsidR="000667F2" w:rsidRPr="00916DB8" w:rsidRDefault="000667F2" w:rsidP="000667F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0667F2" w:rsidRPr="00BE3104" w:rsidRDefault="000667F2" w:rsidP="000667F2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0667F2" w:rsidRPr="00BE3104" w:rsidRDefault="000667F2" w:rsidP="000667F2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 w:rsidR="00E72855">
        <w:rPr>
          <w:rFonts w:hint="eastAsia"/>
          <w:lang w:eastAsia="zh-CN"/>
        </w:rPr>
        <w:t>1529</w:t>
      </w:r>
    </w:p>
    <w:p w:rsidR="000667F2" w:rsidRPr="00BE3104" w:rsidRDefault="000667F2" w:rsidP="000667F2">
      <w:r w:rsidRPr="00BE3104">
        <w:rPr>
          <w:rFonts w:hint="eastAsia"/>
        </w:rPr>
        <w:t>请求内容：</w:t>
      </w:r>
    </w:p>
    <w:p w:rsidR="000667F2" w:rsidRDefault="000667F2" w:rsidP="000667F2">
      <w:pPr>
        <w:rPr>
          <w:lang w:eastAsia="zh-CN"/>
        </w:rPr>
      </w:pPr>
      <w:r>
        <w:t>&lt;oss-request&gt;</w:t>
      </w:r>
    </w:p>
    <w:p w:rsidR="00615C20" w:rsidRDefault="00615C20" w:rsidP="000667F2">
      <w:pPr>
        <w:rPr>
          <w:lang w:eastAsia="zh-CN"/>
        </w:rPr>
      </w:pPr>
      <w:r>
        <w:rPr>
          <w:rFonts w:hint="eastAsia"/>
          <w:lang w:eastAsia="zh-CN"/>
        </w:rPr>
        <w:tab/>
      </w:r>
      <w:bookmarkStart w:id="1202" w:name="OLE_LINK7"/>
      <w:r>
        <w:rPr>
          <w:rFonts w:hint="eastAsia"/>
          <w:lang w:eastAsia="zh-CN"/>
        </w:rPr>
        <w:t>&lt;property</w:t>
      </w:r>
      <w:r w:rsidR="006170C2">
        <w:rPr>
          <w:rFonts w:hint="eastAsia"/>
          <w:lang w:eastAsia="zh-CN"/>
        </w:rPr>
        <w:t xml:space="preserve"> name="</w:t>
      </w:r>
      <w:r w:rsidR="00A308FA" w:rsidRPr="00A308FA">
        <w:rPr>
          <w:rFonts w:hint="eastAsia"/>
          <w:lang w:eastAsia="zh-CN"/>
        </w:rPr>
        <w:t xml:space="preserve"> </w:t>
      </w:r>
      <w:r w:rsidR="00A308FA">
        <w:rPr>
          <w:rFonts w:hint="eastAsia"/>
          <w:lang w:eastAsia="zh-CN"/>
        </w:rPr>
        <w:t>orderCode</w:t>
      </w:r>
      <w:r w:rsidR="006170C2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 xml:space="preserve"> </w:t>
      </w:r>
      <w:r w:rsidR="006170C2"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="</w:t>
      </w:r>
      <w:r w:rsidR="00A308FA">
        <w:rPr>
          <w:rFonts w:hint="eastAsia"/>
          <w:lang w:eastAsia="zh-CN"/>
        </w:rPr>
        <w:t>10201304150000000001</w:t>
      </w:r>
      <w:r>
        <w:rPr>
          <w:rFonts w:hint="eastAsia"/>
          <w:lang w:eastAsia="zh-CN"/>
        </w:rPr>
        <w:t>"/&gt;</w:t>
      </w:r>
    </w:p>
    <w:bookmarkEnd w:id="1202"/>
    <w:p w:rsidR="000667F2" w:rsidRDefault="000667F2" w:rsidP="000667F2">
      <w:pPr>
        <w:rPr>
          <w:lang w:eastAsia="zh-CN"/>
        </w:rPr>
      </w:pPr>
      <w:r>
        <w:t>&lt;/oss-request&gt;</w:t>
      </w:r>
    </w:p>
    <w:p w:rsidR="000667F2" w:rsidRPr="00BE3104" w:rsidRDefault="000667F2" w:rsidP="000667F2">
      <w:r w:rsidRPr="00BE3104">
        <w:rPr>
          <w:rFonts w:hint="eastAsia"/>
        </w:rPr>
        <w:t>输出参数：</w:t>
      </w:r>
    </w:p>
    <w:p w:rsidR="000667F2" w:rsidRPr="00BE3104" w:rsidRDefault="000667F2" w:rsidP="000667F2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E94238" w:rsidRDefault="000667F2" w:rsidP="000667F2">
      <w:pPr>
        <w:rPr>
          <w:lang w:eastAsia="zh-CN"/>
        </w:rPr>
      </w:pPr>
      <w:r w:rsidRPr="00BE3104">
        <w:rPr>
          <w:rFonts w:hint="eastAsia"/>
        </w:rPr>
        <w:lastRenderedPageBreak/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 w:rsidR="001D036C">
        <w:rPr>
          <w:rFonts w:hint="eastAsia"/>
          <w:lang w:eastAsia="zh-CN"/>
        </w:rPr>
        <w:t>查询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</w:t>
      </w:r>
    </w:p>
    <w:p w:rsidR="000667F2" w:rsidRPr="00BE3104" w:rsidRDefault="00E94238" w:rsidP="000667F2">
      <w:pPr>
        <w:rPr>
          <w:lang w:eastAsia="zh-CN"/>
        </w:rPr>
      </w:pPr>
      <w:r>
        <w:rPr>
          <w:rFonts w:hint="eastAsia"/>
          <w:lang w:eastAsia="zh-CN"/>
        </w:rPr>
        <w:tab/>
        <w:t>status="2"</w:t>
      </w:r>
      <w:r w:rsidR="000667F2" w:rsidRPr="00BE3104">
        <w:rPr>
          <w:rFonts w:hint="eastAsia"/>
        </w:rPr>
        <w:t>&gt;</w:t>
      </w:r>
    </w:p>
    <w:p w:rsidR="000667F2" w:rsidRDefault="000667F2" w:rsidP="000667F2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15758B" w:rsidRDefault="0015758B">
      <w:pPr>
        <w:rPr>
          <w:lang w:eastAsia="zh-CN"/>
        </w:rPr>
      </w:pPr>
    </w:p>
    <w:p w:rsidR="00A805AC" w:rsidRDefault="00A805AC">
      <w:pPr>
        <w:rPr>
          <w:lang w:eastAsia="zh-CN"/>
        </w:rPr>
      </w:pPr>
    </w:p>
    <w:p w:rsidR="00510434" w:rsidRDefault="005876B3">
      <w:pPr>
        <w:rPr>
          <w:lang w:eastAsia="zh-CN"/>
        </w:rPr>
      </w:pPr>
      <w:r>
        <w:rPr>
          <w:lang w:eastAsia="zh-CN"/>
        </w:rPr>
        <w:br w:type="page"/>
      </w:r>
      <w:r w:rsidR="00510434">
        <w:rPr>
          <w:lang w:eastAsia="zh-CN"/>
        </w:rPr>
        <w:lastRenderedPageBreak/>
        <w:br w:type="page"/>
      </w:r>
    </w:p>
    <w:p w:rsidR="00510434" w:rsidRPr="00055C40" w:rsidRDefault="0045000B" w:rsidP="00510434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45000B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工单查询接口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510434" w:rsidRPr="0038100F" w:rsidRDefault="00510434" w:rsidP="00510434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510434" w:rsidRPr="00171852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510434" w:rsidRPr="002B76F9" w:rsidRDefault="00D32549" w:rsidP="00510434">
      <w:pPr>
        <w:rPr>
          <w:lang w:val="en-GB" w:eastAsia="zh-CN" w:bidi="ar-SA"/>
        </w:rPr>
      </w:pPr>
      <w:r w:rsidRPr="00D32549">
        <w:rPr>
          <w:rFonts w:hint="eastAsia"/>
          <w:lang w:val="en-GB" w:eastAsia="zh-CN" w:bidi="ar-SA"/>
        </w:rPr>
        <w:t>根据传入参数，返回可回笼工单信息（包括今日安装和过期工单安装</w:t>
      </w:r>
      <w:r w:rsidR="000A6B58">
        <w:rPr>
          <w:rFonts w:hint="eastAsia"/>
          <w:lang w:val="en-GB" w:eastAsia="zh-CN" w:bidi="ar-SA"/>
        </w:rPr>
        <w:t>，</w:t>
      </w:r>
      <w:r w:rsidR="008F7A78">
        <w:rPr>
          <w:rFonts w:hint="eastAsia"/>
          <w:lang w:val="en-GB" w:eastAsia="zh-CN" w:bidi="ar-SA"/>
        </w:rPr>
        <w:t>只返回一条</w:t>
      </w:r>
      <w:r w:rsidRPr="00D32549">
        <w:rPr>
          <w:rFonts w:hint="eastAsia"/>
          <w:lang w:val="en-GB" w:eastAsia="zh-CN" w:bidi="ar-SA"/>
        </w:rPr>
        <w:t>）。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18"/>
        <w:gridCol w:w="1219"/>
        <w:gridCol w:w="2443"/>
        <w:gridCol w:w="1212"/>
        <w:gridCol w:w="1129"/>
        <w:gridCol w:w="1418"/>
      </w:tblGrid>
      <w:tr w:rsidR="00510434" w:rsidRPr="00BE3104" w:rsidTr="00CB3B7D">
        <w:tc>
          <w:tcPr>
            <w:tcW w:w="2437" w:type="dxa"/>
            <w:gridSpan w:val="2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IN/OUT</w:t>
            </w:r>
          </w:p>
        </w:tc>
      </w:tr>
      <w:tr w:rsidR="00510434" w:rsidRPr="00BE3104" w:rsidTr="00CB3B7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510434" w:rsidRDefault="002D6967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subscriberId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Default="00944865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Default="00510434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B4776D" w:rsidTr="00CB3B7D">
        <w:tc>
          <w:tcPr>
            <w:tcW w:w="1218" w:type="dxa"/>
            <w:vMerge w:val="restart"/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workSheet</w:t>
            </w: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 w:rsidRPr="00005EE0">
              <w:rPr>
                <w:lang w:eastAsia="zh-CN"/>
              </w:rPr>
              <w:t>serv</w:t>
            </w:r>
            <w:r w:rsidRPr="00D92006">
              <w:rPr>
                <w:lang w:eastAsia="zh-CN"/>
              </w:rPr>
              <w:t>Instance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2C360B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工单实例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A72F48" w:rsidTr="00CB3B7D">
        <w:tc>
          <w:tcPr>
            <w:tcW w:w="1218" w:type="dxa"/>
            <w:vMerge/>
            <w:shd w:val="clear" w:color="auto" w:fill="F8F8F8"/>
          </w:tcPr>
          <w:p w:rsidR="00A72F48" w:rsidRDefault="00A72F48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A72F48" w:rsidRPr="00005EE0" w:rsidRDefault="00A72F48" w:rsidP="00FB1F08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Pr="00A72F48">
              <w:rPr>
                <w:lang w:eastAsia="zh-CN"/>
              </w:rPr>
              <w:t>er</w:t>
            </w:r>
            <w:r>
              <w:rPr>
                <w:rFonts w:hint="eastAsia"/>
                <w:lang w:eastAsia="zh-CN"/>
              </w:rPr>
              <w:t>Flag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72F48" w:rsidRDefault="009C5592" w:rsidP="00B657E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版本标识，区分新老工单，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老工单，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新工单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72F48" w:rsidRPr="001F5393" w:rsidRDefault="00590EFC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72F48" w:rsidRDefault="00590EFC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A72F48" w:rsidRDefault="0097632F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B4776D" w:rsidTr="00CB3B7D">
        <w:tc>
          <w:tcPr>
            <w:tcW w:w="1218" w:type="dxa"/>
            <w:vMerge/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 w:rsidRPr="00005EE0">
              <w:rPr>
                <w:lang w:eastAsia="zh-CN"/>
              </w:rPr>
              <w:t>servProcessName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2C360B" w:rsidRDefault="00B4776D" w:rsidP="00CB3B7D">
            <w:pPr>
              <w:spacing w:before="40" w:after="40"/>
              <w:rPr>
                <w:lang w:eastAsia="zh-CN"/>
              </w:rPr>
            </w:pPr>
            <w:r w:rsidRPr="002C360B">
              <w:rPr>
                <w:rFonts w:hint="eastAsia"/>
                <w:lang w:eastAsia="zh-CN"/>
              </w:rPr>
              <w:t>工单名称</w:t>
            </w:r>
            <w:r w:rsidRPr="002C360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B4776D" w:rsidTr="00CB3B7D">
        <w:tc>
          <w:tcPr>
            <w:tcW w:w="1218" w:type="dxa"/>
            <w:vMerge/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 w:rsidRPr="00D92006">
              <w:rPr>
                <w:lang w:eastAsia="zh-CN"/>
              </w:rPr>
              <w:t>servInstanceCode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2C360B" w:rsidRDefault="00B4776D" w:rsidP="00CB3B7D">
            <w:pPr>
              <w:spacing w:before="40" w:after="40"/>
              <w:rPr>
                <w:lang w:eastAsia="zh-CN"/>
              </w:rPr>
            </w:pPr>
            <w:r w:rsidRPr="002C360B">
              <w:rPr>
                <w:rFonts w:hint="eastAsia"/>
                <w:lang w:eastAsia="zh-CN"/>
              </w:rPr>
              <w:t>工单实例编号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</w:pPr>
            <w:r w:rsidRPr="00075A6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B4776D" w:rsidTr="00CB3B7D">
        <w:tc>
          <w:tcPr>
            <w:tcW w:w="1218" w:type="dxa"/>
            <w:vMerge/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appAction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2C360B" w:rsidRDefault="00B4776D" w:rsidP="00CB3B7D">
            <w:pPr>
              <w:spacing w:before="40" w:after="40"/>
              <w:rPr>
                <w:lang w:eastAsia="zh-CN"/>
              </w:rPr>
            </w:pPr>
            <w:r w:rsidRPr="002C360B">
              <w:rPr>
                <w:rFonts w:hint="eastAsia"/>
                <w:lang w:eastAsia="zh-CN"/>
              </w:rPr>
              <w:t>受理事件类型</w:t>
            </w:r>
            <w:r w:rsidRPr="002C360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</w:pPr>
            <w:r w:rsidRPr="00075A6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B4776D" w:rsidTr="00CB3B7D">
        <w:tc>
          <w:tcPr>
            <w:tcW w:w="1218" w:type="dxa"/>
            <w:vMerge/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subscriberName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2C360B" w:rsidRDefault="00B4776D" w:rsidP="00CB3B7D">
            <w:pPr>
              <w:spacing w:before="40" w:after="40"/>
              <w:rPr>
                <w:lang w:eastAsia="zh-CN"/>
              </w:rPr>
            </w:pPr>
            <w:r w:rsidRPr="002C360B">
              <w:rPr>
                <w:rFonts w:hint="eastAsia"/>
                <w:lang w:eastAsia="zh-CN"/>
              </w:rPr>
              <w:t>用户名称</w:t>
            </w:r>
            <w:r w:rsidRPr="002C360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</w:pPr>
            <w:r w:rsidRPr="00075A6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B4776D" w:rsidTr="00CB3B7D">
        <w:tc>
          <w:tcPr>
            <w:tcW w:w="1218" w:type="dxa"/>
            <w:vMerge/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2C360B" w:rsidRDefault="00B4776D" w:rsidP="00CB3B7D">
            <w:pPr>
              <w:spacing w:before="40" w:after="40"/>
              <w:rPr>
                <w:lang w:eastAsia="zh-CN"/>
              </w:rPr>
            </w:pPr>
            <w:r w:rsidRPr="002C360B">
              <w:rPr>
                <w:rFonts w:hint="eastAsia"/>
                <w:lang w:eastAsia="zh-CN"/>
              </w:rPr>
              <w:t>安装地址</w:t>
            </w:r>
            <w:r w:rsidRPr="002C360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 w:rsidRPr="001F5393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</w:pPr>
            <w:r w:rsidRPr="00075A6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B4776D" w:rsidRPr="00BE3104" w:rsidTr="00CB3B7D">
        <w:tc>
          <w:tcPr>
            <w:tcW w:w="1218" w:type="dxa"/>
            <w:vMerge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219" w:type="dxa"/>
            <w:tcBorders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note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Pr="00BE3104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</w:pPr>
            <w:r w:rsidRPr="00075A6D"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4776D" w:rsidRDefault="00B477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</w:t>
            </w:r>
          </w:p>
        </w:tc>
      </w:tr>
      <w:tr w:rsidR="00510434" w:rsidRPr="00BE3104" w:rsidTr="00CB3B7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OUT</w:t>
            </w:r>
          </w:p>
        </w:tc>
      </w:tr>
      <w:tr w:rsidR="00510434" w:rsidRPr="00BE3104" w:rsidTr="00CB3B7D">
        <w:tc>
          <w:tcPr>
            <w:tcW w:w="2437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510434" w:rsidRPr="00916DB8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510434" w:rsidRPr="00BE3104" w:rsidRDefault="00510434" w:rsidP="00510434">
      <w:r>
        <w:rPr>
          <w:rFonts w:hint="eastAsia"/>
        </w:rPr>
        <w:lastRenderedPageBreak/>
        <w:t>system-no = 15</w:t>
      </w:r>
      <w:r w:rsidRPr="00BE3104">
        <w:rPr>
          <w:rFonts w:hint="eastAsia"/>
        </w:rPr>
        <w:t xml:space="preserve"> </w:t>
      </w:r>
    </w:p>
    <w:p w:rsidR="00510434" w:rsidRPr="00BE3104" w:rsidRDefault="00510434" w:rsidP="0051043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</w:t>
      </w:r>
      <w:r w:rsidR="0025214B">
        <w:rPr>
          <w:rFonts w:hint="eastAsia"/>
          <w:lang w:eastAsia="zh-CN"/>
        </w:rPr>
        <w:t>30</w:t>
      </w:r>
    </w:p>
    <w:p w:rsidR="00510434" w:rsidRPr="00BE3104" w:rsidRDefault="00510434" w:rsidP="00510434">
      <w:r w:rsidRPr="00BE3104">
        <w:rPr>
          <w:rFonts w:hint="eastAsia"/>
        </w:rPr>
        <w:t>请求内容：</w:t>
      </w:r>
    </w:p>
    <w:p w:rsidR="00510434" w:rsidRDefault="00510434" w:rsidP="00510434">
      <w:pPr>
        <w:rPr>
          <w:lang w:eastAsia="zh-CN"/>
        </w:rPr>
      </w:pPr>
      <w:r>
        <w:t>&lt;oss-request&gt;</w:t>
      </w:r>
    </w:p>
    <w:p w:rsidR="00510434" w:rsidRDefault="00510434" w:rsidP="00510434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="00E10E97">
        <w:rPr>
          <w:rFonts w:hint="eastAsia"/>
          <w:lang w:eastAsia="zh-CN"/>
        </w:rPr>
        <w:t>subscriberId</w:t>
      </w:r>
      <w:r>
        <w:rPr>
          <w:rFonts w:hint="eastAsia"/>
          <w:lang w:eastAsia="zh-CN"/>
        </w:rPr>
        <w:t>" value="10201304150000000001"/&gt;</w:t>
      </w:r>
    </w:p>
    <w:p w:rsidR="00510434" w:rsidRDefault="00510434" w:rsidP="00510434">
      <w:pPr>
        <w:rPr>
          <w:lang w:eastAsia="zh-CN"/>
        </w:rPr>
      </w:pPr>
      <w:r>
        <w:t>&lt;/oss-request&gt;</w:t>
      </w:r>
    </w:p>
    <w:p w:rsidR="00510434" w:rsidRPr="00BE3104" w:rsidRDefault="00510434" w:rsidP="00510434">
      <w:r w:rsidRPr="00BE3104">
        <w:rPr>
          <w:rFonts w:hint="eastAsia"/>
        </w:rPr>
        <w:t>输出参数：</w:t>
      </w:r>
    </w:p>
    <w:p w:rsidR="00510434" w:rsidRPr="00BE3104" w:rsidRDefault="00510434" w:rsidP="00510434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10434" w:rsidRDefault="00510434" w:rsidP="00E03412">
      <w:pPr>
        <w:rPr>
          <w:lang w:eastAsia="zh-CN"/>
        </w:rPr>
      </w:pPr>
      <w:r w:rsidRPr="00BE3104">
        <w:rPr>
          <w:rFonts w:hint="eastAsia"/>
        </w:rPr>
        <w:t>&lt;oss-response return-code ="</w:t>
      </w:r>
      <w:r>
        <w:rPr>
          <w:rFonts w:hint="eastAsia"/>
          <w:lang w:eastAsia="zh-CN"/>
        </w:rPr>
        <w:t>0</w:t>
      </w:r>
      <w:r w:rsidRPr="00BE3104">
        <w:rPr>
          <w:rFonts w:hint="eastAsia"/>
        </w:rPr>
        <w:t>" return-message="</w:t>
      </w:r>
      <w:r>
        <w:rPr>
          <w:rFonts w:hint="eastAsia"/>
          <w:lang w:eastAsia="zh-CN"/>
        </w:rPr>
        <w:t>查询</w:t>
      </w:r>
      <w:r w:rsidRPr="00BE3104">
        <w:rPr>
          <w:rFonts w:hint="eastAsia"/>
        </w:rPr>
        <w:t>成功</w:t>
      </w:r>
      <w:r w:rsidRPr="00BE3104">
        <w:rPr>
          <w:rFonts w:hint="eastAsia"/>
        </w:rPr>
        <w:t>"&gt;</w:t>
      </w:r>
    </w:p>
    <w:p w:rsidR="00691F9E" w:rsidRDefault="00081A51" w:rsidP="00691F9E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691F9E">
        <w:rPr>
          <w:rFonts w:hint="eastAsia"/>
          <w:lang w:eastAsia="zh-CN"/>
        </w:rPr>
        <w:t xml:space="preserve">&lt;workSheet </w:t>
      </w:r>
      <w:r w:rsidR="00691F9E">
        <w:rPr>
          <w:lang w:eastAsia="zh-CN"/>
        </w:rPr>
        <w:t>servInstanceId=""</w:t>
      </w:r>
      <w:r w:rsidR="00425FD2">
        <w:rPr>
          <w:rFonts w:hint="eastAsia"/>
          <w:lang w:eastAsia="zh-CN"/>
        </w:rPr>
        <w:t xml:space="preserve"> v</w:t>
      </w:r>
      <w:r w:rsidR="00425FD2" w:rsidRPr="00A72F48">
        <w:rPr>
          <w:lang w:eastAsia="zh-CN"/>
        </w:rPr>
        <w:t>er</w:t>
      </w:r>
      <w:r w:rsidR="00425FD2">
        <w:rPr>
          <w:rFonts w:hint="eastAsia"/>
          <w:lang w:eastAsia="zh-CN"/>
        </w:rPr>
        <w:t>Flag="1"</w:t>
      </w:r>
      <w:r w:rsidR="00691F9E">
        <w:rPr>
          <w:rFonts w:hint="eastAsia"/>
          <w:lang w:eastAsia="zh-CN"/>
        </w:rPr>
        <w:t xml:space="preserve"> </w:t>
      </w:r>
      <w:r w:rsidR="00691F9E">
        <w:rPr>
          <w:lang w:eastAsia="zh-CN"/>
        </w:rPr>
        <w:t>servProcessName=""</w:t>
      </w:r>
    </w:p>
    <w:p w:rsidR="001E1137" w:rsidRDefault="00691F9E" w:rsidP="00691F9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lang w:eastAsia="zh-CN"/>
        </w:rPr>
        <w:t>servInstanceCode=""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appAction=""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subscriberName=""</w:t>
      </w:r>
      <w:r>
        <w:rPr>
          <w:rFonts w:hint="eastAsia"/>
          <w:lang w:eastAsia="zh-CN"/>
        </w:rPr>
        <w:t xml:space="preserve"> </w:t>
      </w:r>
    </w:p>
    <w:p w:rsidR="00691F9E" w:rsidRDefault="001E1137" w:rsidP="00691F9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691F9E">
        <w:rPr>
          <w:lang w:eastAsia="zh-CN"/>
        </w:rPr>
        <w:t>address=""</w:t>
      </w:r>
      <w:r w:rsidR="00691F9E">
        <w:rPr>
          <w:rFonts w:hint="eastAsia"/>
          <w:lang w:eastAsia="zh-CN"/>
        </w:rPr>
        <w:t xml:space="preserve"> </w:t>
      </w:r>
      <w:r w:rsidR="00691F9E">
        <w:rPr>
          <w:lang w:eastAsia="zh-CN"/>
        </w:rPr>
        <w:t>note=""</w:t>
      </w:r>
      <w:r w:rsidR="00691F9E">
        <w:rPr>
          <w:rFonts w:hint="eastAsia"/>
          <w:lang w:eastAsia="zh-CN"/>
        </w:rPr>
        <w:t>/&gt;</w:t>
      </w:r>
    </w:p>
    <w:p w:rsidR="00510434" w:rsidRDefault="00510434" w:rsidP="00510434">
      <w:pPr>
        <w:rPr>
          <w:lang w:eastAsia="zh-CN"/>
        </w:rPr>
      </w:pPr>
      <w:r w:rsidRPr="00BE3104">
        <w:rPr>
          <w:rFonts w:hint="eastAsia"/>
        </w:rPr>
        <w:t>&lt;/oss-response&gt;</w:t>
      </w:r>
    </w:p>
    <w:p w:rsidR="00510434" w:rsidRDefault="00510434" w:rsidP="00510434">
      <w:pPr>
        <w:rPr>
          <w:lang w:eastAsia="zh-CN"/>
        </w:rPr>
      </w:pPr>
    </w:p>
    <w:p w:rsidR="00510434" w:rsidRPr="00055C40" w:rsidRDefault="00B85206" w:rsidP="00510434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B85206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操作员登陆验证接口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510434" w:rsidRPr="0038100F" w:rsidRDefault="00510434" w:rsidP="00510434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510434" w:rsidRPr="00171852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510434" w:rsidRPr="002B76F9" w:rsidRDefault="00FA1512" w:rsidP="00510434">
      <w:pPr>
        <w:rPr>
          <w:lang w:val="en-GB" w:eastAsia="zh-CN" w:bidi="ar-SA"/>
        </w:rPr>
      </w:pPr>
      <w:r w:rsidRPr="00FA1512">
        <w:rPr>
          <w:rFonts w:hint="eastAsia"/>
          <w:lang w:val="en-GB" w:eastAsia="zh-CN" w:bidi="ar-SA"/>
        </w:rPr>
        <w:t>根据操作员登录名称和操作员密码，验证密码是否正确。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510434" w:rsidRPr="00BE3104" w:rsidTr="00CB3B7D">
        <w:tc>
          <w:tcPr>
            <w:tcW w:w="2437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IN/OUT</w:t>
            </w:r>
          </w:p>
        </w:tc>
      </w:tr>
      <w:tr w:rsidR="003A746F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loginName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操作员登录名称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3A746F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 w:rsidRPr="00BE3104"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746F" w:rsidRPr="00BE3104" w:rsidRDefault="003A746F" w:rsidP="007C4DCB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 w:rsidRPr="00BE3104">
              <w:rPr>
                <w:rFonts w:hint="eastAsia"/>
                <w:lang w:eastAsia="zh-CN"/>
              </w:rPr>
              <w:t>密码</w:t>
            </w:r>
            <w:r>
              <w:rPr>
                <w:rFonts w:hint="eastAsia"/>
                <w:lang w:eastAsia="zh-CN"/>
              </w:rPr>
              <w:t>（</w:t>
            </w:r>
            <w:r w:rsidR="007C4DCB">
              <w:rPr>
                <w:rFonts w:hint="eastAsia"/>
                <w:lang w:eastAsia="zh-CN"/>
              </w:rPr>
              <w:t>未</w:t>
            </w:r>
            <w:r>
              <w:rPr>
                <w:rFonts w:hint="eastAsia"/>
                <w:lang w:eastAsia="zh-CN"/>
              </w:rPr>
              <w:t>经过</w:t>
            </w:r>
            <w:r>
              <w:rPr>
                <w:rFonts w:hint="eastAsia"/>
                <w:lang w:eastAsia="zh-CN"/>
              </w:rPr>
              <w:t>md5</w:t>
            </w:r>
            <w:r>
              <w:rPr>
                <w:rFonts w:hint="eastAsia"/>
                <w:lang w:eastAsia="zh-CN"/>
              </w:rPr>
              <w:t>加密）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746F" w:rsidRPr="00BE3104" w:rsidRDefault="003A746F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510434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OUT</w:t>
            </w:r>
          </w:p>
        </w:tc>
      </w:tr>
      <w:tr w:rsidR="00510434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510434" w:rsidRPr="00916DB8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510434" w:rsidRPr="00BE3104" w:rsidRDefault="00510434" w:rsidP="00510434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510434" w:rsidRPr="00BE3104" w:rsidRDefault="00510434" w:rsidP="0051043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</w:t>
      </w:r>
      <w:r w:rsidR="002B1601">
        <w:rPr>
          <w:rFonts w:hint="eastAsia"/>
          <w:lang w:eastAsia="zh-CN"/>
        </w:rPr>
        <w:t>31</w:t>
      </w:r>
    </w:p>
    <w:p w:rsidR="00510434" w:rsidRPr="00BE3104" w:rsidRDefault="00510434" w:rsidP="00510434">
      <w:r w:rsidRPr="00BE3104">
        <w:rPr>
          <w:rFonts w:hint="eastAsia"/>
        </w:rPr>
        <w:t>请求内容：</w:t>
      </w:r>
    </w:p>
    <w:p w:rsidR="00250453" w:rsidRDefault="00250453" w:rsidP="00250453">
      <w:r>
        <w:t>&lt;oss-request&gt;</w:t>
      </w:r>
    </w:p>
    <w:p w:rsidR="00250453" w:rsidRDefault="00250453" w:rsidP="00250453">
      <w:r>
        <w:tab/>
        <w:t>&lt;property name="loginName" value="admin"/&gt;</w:t>
      </w:r>
    </w:p>
    <w:p w:rsidR="00250453" w:rsidRDefault="00250453" w:rsidP="00250453">
      <w:r>
        <w:tab/>
        <w:t>&lt;property name="password" value="</w:t>
      </w:r>
      <w:r w:rsidR="00253AF9">
        <w:rPr>
          <w:rFonts w:hint="eastAsia"/>
          <w:lang w:eastAsia="zh-CN"/>
        </w:rPr>
        <w:t>111111</w:t>
      </w:r>
      <w:r>
        <w:t>"/&gt;</w:t>
      </w:r>
    </w:p>
    <w:p w:rsidR="00250453" w:rsidRPr="00BE3104" w:rsidRDefault="00250453" w:rsidP="00250453">
      <w:r>
        <w:t>&lt;/oss-request&gt;</w:t>
      </w:r>
    </w:p>
    <w:p w:rsidR="00510434" w:rsidRPr="00BE3104" w:rsidRDefault="00510434" w:rsidP="00510434">
      <w:r w:rsidRPr="00BE3104">
        <w:rPr>
          <w:rFonts w:hint="eastAsia"/>
        </w:rPr>
        <w:t>输出参数：</w:t>
      </w:r>
    </w:p>
    <w:p w:rsidR="007B4CF1" w:rsidRPr="00BE3104" w:rsidRDefault="007B4CF1" w:rsidP="007B4CF1">
      <w:r w:rsidRPr="00BE3104">
        <w:lastRenderedPageBreak/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7B4CF1" w:rsidRDefault="007B4CF1" w:rsidP="007B4CF1">
      <w:pPr>
        <w:rPr>
          <w:lang w:eastAsia="zh-CN"/>
        </w:rPr>
      </w:pPr>
      <w:r w:rsidRPr="00BE3104">
        <w:rPr>
          <w:rFonts w:hint="eastAsia"/>
        </w:rPr>
        <w:t>&lt;oss-response return-code ="0" return-message="</w:t>
      </w:r>
      <w:r>
        <w:rPr>
          <w:rFonts w:hint="eastAsia"/>
          <w:lang w:eastAsia="zh-CN"/>
        </w:rPr>
        <w:t>验证成功</w:t>
      </w:r>
      <w:r>
        <w:rPr>
          <w:rFonts w:hint="eastAsia"/>
          <w:lang w:eastAsia="zh-CN"/>
        </w:rPr>
        <w:t>!</w:t>
      </w:r>
      <w:r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7B4CF1" w:rsidRDefault="007B4CF1" w:rsidP="007B4CF1">
      <w:pPr>
        <w:rPr>
          <w:lang w:eastAsia="zh-CN"/>
        </w:rPr>
      </w:pPr>
      <w:r>
        <w:rPr>
          <w:rFonts w:hint="eastAsia"/>
          <w:lang w:eastAsia="zh-CN"/>
        </w:rPr>
        <w:t>&lt;oss-response&gt;</w:t>
      </w:r>
    </w:p>
    <w:p w:rsidR="00510434" w:rsidRDefault="00510434" w:rsidP="00510434">
      <w:pPr>
        <w:rPr>
          <w:lang w:eastAsia="zh-CN"/>
        </w:rPr>
      </w:pPr>
    </w:p>
    <w:p w:rsidR="00510434" w:rsidRPr="00055C40" w:rsidRDefault="00125158" w:rsidP="00510434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125158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工单回笼接口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510434" w:rsidRPr="0038100F" w:rsidRDefault="00510434" w:rsidP="00510434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510434" w:rsidRPr="00171852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C51B4F" w:rsidRPr="00C51B4F" w:rsidRDefault="00C51B4F" w:rsidP="00CF4B23">
      <w:pPr>
        <w:pStyle w:val="a6"/>
        <w:ind w:left="420"/>
        <w:rPr>
          <w:lang w:val="en-GB" w:eastAsia="zh-CN" w:bidi="ar-SA"/>
        </w:rPr>
      </w:pPr>
      <w:r w:rsidRPr="00C51B4F">
        <w:rPr>
          <w:rFonts w:hint="eastAsia"/>
          <w:lang w:val="en-GB" w:eastAsia="zh-CN" w:bidi="ar-SA"/>
        </w:rPr>
        <w:t>根据操作员登录名称、工单</w:t>
      </w:r>
      <w:r w:rsidRPr="00C51B4F">
        <w:rPr>
          <w:rFonts w:hint="eastAsia"/>
          <w:lang w:val="en-GB" w:eastAsia="zh-CN" w:bidi="ar-SA"/>
        </w:rPr>
        <w:t>id</w:t>
      </w:r>
      <w:r w:rsidRPr="00C51B4F">
        <w:rPr>
          <w:rFonts w:hint="eastAsia"/>
          <w:lang w:val="en-GB" w:eastAsia="zh-CN" w:bidi="ar-SA"/>
        </w:rPr>
        <w:t>和物料信息，进行工单回笼。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510434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510434" w:rsidRPr="00BE3104" w:rsidTr="00CB3B7D">
        <w:tc>
          <w:tcPr>
            <w:tcW w:w="2437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510434" w:rsidRPr="00BE3104" w:rsidRDefault="00510434" w:rsidP="00CB3B7D">
            <w:r w:rsidRPr="00BE3104">
              <w:rPr>
                <w:rFonts w:hint="eastAsia"/>
              </w:rPr>
              <w:t>IN/OUT</w:t>
            </w:r>
          </w:p>
        </w:tc>
      </w:tr>
      <w:tr w:rsidR="003216D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loginName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操作员登录名称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3216D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 w:rsidRPr="002938CF">
              <w:rPr>
                <w:lang w:eastAsia="zh-CN"/>
              </w:rPr>
              <w:t>servpro</w:t>
            </w:r>
            <w:r>
              <w:rPr>
                <w:rFonts w:hint="eastAsia"/>
                <w:lang w:eastAsia="zh-CN"/>
              </w:rPr>
              <w:t>I</w:t>
            </w:r>
            <w:r w:rsidRPr="002938CF">
              <w:rPr>
                <w:lang w:eastAsia="zh-CN"/>
              </w:rPr>
              <w:t>nst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833220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833220" w:rsidRPr="002938CF" w:rsidRDefault="007336F2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verFlag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33220" w:rsidRDefault="009A2534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版本标识，区分新老工单，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老工单，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新工单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33220" w:rsidRDefault="006759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33220" w:rsidRPr="00BE3104" w:rsidRDefault="006759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33220" w:rsidRPr="00BE3104" w:rsidRDefault="0067596D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3216D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216DB" w:rsidRPr="002938CF" w:rsidRDefault="003216DB" w:rsidP="00CB3B7D">
            <w:pPr>
              <w:spacing w:before="40" w:after="40"/>
              <w:rPr>
                <w:lang w:eastAsia="zh-CN"/>
              </w:rPr>
            </w:pPr>
            <w:r w:rsidRPr="004A320C">
              <w:rPr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Str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物料耗材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rFonts w:hint="eastAsia"/>
                <w:lang w:eastAsia="zh-CN"/>
              </w:rPr>
              <w:t>字符串格式</w:t>
            </w:r>
            <w:r>
              <w:rPr>
                <w:rFonts w:hint="eastAsia"/>
                <w:lang w:eastAsia="zh-CN"/>
              </w:rPr>
              <w:t>,</w:t>
            </w:r>
          </w:p>
          <w:p w:rsidR="003216DB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一个物料格式为</w:t>
            </w:r>
            <w:r>
              <w:rPr>
                <w:rFonts w:hint="eastAsia"/>
                <w:lang w:eastAsia="zh-CN"/>
              </w:rPr>
              <w:t>key=value</w:t>
            </w:r>
            <w:r>
              <w:rPr>
                <w:rFonts w:hint="eastAsia"/>
                <w:lang w:eastAsia="zh-CN"/>
              </w:rPr>
              <w:t>，多个物料以</w:t>
            </w:r>
            <w:r>
              <w:rPr>
                <w:rFonts w:hint="eastAsia"/>
                <w:lang w:eastAsia="zh-CN"/>
              </w:rPr>
              <w:t>','</w:t>
            </w:r>
            <w:r>
              <w:rPr>
                <w:rFonts w:hint="eastAsia"/>
                <w:lang w:eastAsia="zh-CN"/>
              </w:rPr>
              <w:t>隔开，物料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见枚举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216DB" w:rsidRPr="00BE3104" w:rsidRDefault="003216DB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</w:p>
        </w:tc>
      </w:tr>
      <w:tr w:rsidR="00B81C72" w:rsidRPr="00BE3104" w:rsidTr="00CB3B7D">
        <w:trPr>
          <w:ins w:id="1203" w:author="Windows 用户" w:date="2013-06-04T15:11:00Z"/>
        </w:trPr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B81C72" w:rsidRPr="004A320C" w:rsidRDefault="00B81C72" w:rsidP="00CB3B7D">
            <w:pPr>
              <w:spacing w:before="40" w:after="40"/>
              <w:rPr>
                <w:ins w:id="1204" w:author="Windows 用户" w:date="2013-06-04T15:11:00Z"/>
                <w:lang w:eastAsia="zh-CN"/>
              </w:rPr>
            </w:pPr>
            <w:ins w:id="1205" w:author="Windows 用户" w:date="2013-06-04T15:11:00Z">
              <w:r w:rsidRPr="0047483C">
                <w:rPr>
                  <w:lang w:eastAsia="zh-CN"/>
                </w:rPr>
                <w:t>tradeChannels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81C72" w:rsidRDefault="00B81C72" w:rsidP="00CB3B7D">
            <w:pPr>
              <w:spacing w:before="40" w:after="40"/>
              <w:rPr>
                <w:ins w:id="1206" w:author="Windows 用户" w:date="2013-06-04T15:11:00Z"/>
                <w:lang w:eastAsia="zh-CN"/>
              </w:rPr>
            </w:pPr>
            <w:ins w:id="1207" w:author="Windows 用户" w:date="2013-06-04T15:11:00Z">
              <w:r>
                <w:rPr>
                  <w:rFonts w:hint="eastAsia"/>
                  <w:lang w:eastAsia="zh-CN"/>
                </w:rPr>
                <w:t>交易渠道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81C72" w:rsidRDefault="00B81C72" w:rsidP="00CB3B7D">
            <w:pPr>
              <w:spacing w:before="40" w:after="40"/>
              <w:rPr>
                <w:ins w:id="1208" w:author="Windows 用户" w:date="2013-06-04T15:11:00Z"/>
                <w:lang w:eastAsia="zh-CN"/>
              </w:rPr>
            </w:pPr>
            <w:ins w:id="1209" w:author="Windows 用户" w:date="2013-06-04T15:11:00Z">
              <w:r>
                <w:rPr>
                  <w:rFonts w:hint="eastAsia"/>
                  <w:lang w:eastAsia="zh-CN"/>
                </w:rPr>
                <w:t>Long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81C72" w:rsidRDefault="00B81C72" w:rsidP="00CB3B7D">
            <w:pPr>
              <w:spacing w:before="40" w:after="40"/>
              <w:rPr>
                <w:ins w:id="1210" w:author="Windows 用户" w:date="2013-06-04T15:11:00Z"/>
                <w:lang w:eastAsia="zh-CN"/>
              </w:rPr>
            </w:pPr>
            <w:ins w:id="1211" w:author="Windows 用户" w:date="2013-06-04T15:11:00Z">
              <w:r w:rsidRPr="00BE3104">
                <w:rPr>
                  <w:rFonts w:hint="eastAsia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81C72" w:rsidRDefault="00B81C72" w:rsidP="00CB3B7D">
            <w:pPr>
              <w:spacing w:before="40" w:after="40"/>
              <w:rPr>
                <w:ins w:id="1212" w:author="Windows 用户" w:date="2013-06-04T15:11:00Z"/>
                <w:lang w:eastAsia="zh-CN"/>
              </w:rPr>
            </w:pPr>
            <w:ins w:id="1213" w:author="Windows 用户" w:date="2013-06-04T15:11:00Z">
              <w:r w:rsidRPr="00BE3104">
                <w:rPr>
                  <w:rFonts w:hint="eastAsia"/>
                </w:rPr>
                <w:t>IN</w:t>
              </w:r>
            </w:ins>
          </w:p>
        </w:tc>
      </w:tr>
      <w:tr w:rsidR="00510434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OUT</w:t>
            </w:r>
          </w:p>
        </w:tc>
      </w:tr>
      <w:tr w:rsidR="00510434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10434" w:rsidRPr="00BE3104" w:rsidRDefault="00510434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510434" w:rsidRPr="00916DB8" w:rsidRDefault="00510434" w:rsidP="00510434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510434" w:rsidRPr="00BE3104" w:rsidRDefault="00510434" w:rsidP="00510434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510434" w:rsidRPr="00BE3104" w:rsidRDefault="00510434" w:rsidP="00510434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</w:t>
      </w:r>
      <w:r w:rsidR="009D2D88">
        <w:rPr>
          <w:rFonts w:hint="eastAsia"/>
          <w:lang w:eastAsia="zh-CN"/>
        </w:rPr>
        <w:t>32</w:t>
      </w:r>
    </w:p>
    <w:p w:rsidR="00510434" w:rsidRPr="00BE3104" w:rsidRDefault="00510434" w:rsidP="00510434">
      <w:r w:rsidRPr="00BE3104">
        <w:rPr>
          <w:rFonts w:hint="eastAsia"/>
        </w:rPr>
        <w:t>请求内容：</w:t>
      </w:r>
    </w:p>
    <w:p w:rsidR="00E213F0" w:rsidRDefault="00E213F0" w:rsidP="00E213F0">
      <w:pPr>
        <w:rPr>
          <w:lang w:eastAsia="zh-CN"/>
        </w:rPr>
      </w:pPr>
      <w:r w:rsidRPr="00BE3104">
        <w:lastRenderedPageBreak/>
        <w:t>&lt;oss-request&gt;</w:t>
      </w:r>
    </w:p>
    <w:p w:rsidR="00E213F0" w:rsidRDefault="00E213F0" w:rsidP="00E213F0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DC2366">
        <w:rPr>
          <w:rFonts w:hint="eastAsia"/>
          <w:lang w:eastAsia="zh-CN"/>
        </w:rPr>
        <w:t xml:space="preserve"> </w:t>
      </w:r>
      <w:r>
        <w:t>loginName</w:t>
      </w:r>
      <w:r>
        <w:rPr>
          <w:rFonts w:hint="eastAsia"/>
          <w:lang w:eastAsia="zh-CN"/>
        </w:rPr>
        <w:t>" value="admin"/&gt;</w:t>
      </w:r>
    </w:p>
    <w:p w:rsidR="00E213F0" w:rsidRDefault="00E213F0" w:rsidP="00E213F0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41284A">
        <w:rPr>
          <w:lang w:eastAsia="zh-CN"/>
        </w:rPr>
        <w:t xml:space="preserve"> </w:t>
      </w:r>
      <w:r w:rsidRPr="002938CF">
        <w:rPr>
          <w:lang w:eastAsia="zh-CN"/>
        </w:rPr>
        <w:t>servpro</w:t>
      </w:r>
      <w:r>
        <w:rPr>
          <w:rFonts w:hint="eastAsia"/>
          <w:lang w:eastAsia="zh-CN"/>
        </w:rPr>
        <w:t>I</w:t>
      </w:r>
      <w:r w:rsidRPr="002938CF">
        <w:rPr>
          <w:lang w:eastAsia="zh-CN"/>
        </w:rPr>
        <w:t>nst</w:t>
      </w:r>
      <w:r>
        <w:rPr>
          <w:rFonts w:hint="eastAsia"/>
          <w:lang w:eastAsia="zh-CN"/>
        </w:rPr>
        <w:t>Id" value="</w:t>
      </w:r>
      <w:r w:rsidR="001613D3">
        <w:rPr>
          <w:rFonts w:hint="eastAsia"/>
          <w:lang w:eastAsia="zh-CN"/>
        </w:rPr>
        <w:t>15309</w:t>
      </w:r>
      <w:r>
        <w:rPr>
          <w:rFonts w:hint="eastAsia"/>
          <w:lang w:eastAsia="zh-CN"/>
        </w:rPr>
        <w:t>"/&gt;</w:t>
      </w:r>
    </w:p>
    <w:p w:rsidR="00352FA0" w:rsidRDefault="001613D3" w:rsidP="00E213F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52FA0">
        <w:rPr>
          <w:rFonts w:hint="eastAsia"/>
          <w:lang w:eastAsia="zh-CN"/>
        </w:rPr>
        <w:t>&lt;property name="</w:t>
      </w:r>
      <w:r w:rsidR="00352FA0" w:rsidRPr="00DC2366">
        <w:rPr>
          <w:rFonts w:hint="eastAsia"/>
          <w:lang w:eastAsia="zh-CN"/>
        </w:rPr>
        <w:t xml:space="preserve"> </w:t>
      </w:r>
      <w:r w:rsidR="00D62DDD">
        <w:rPr>
          <w:rFonts w:hint="eastAsia"/>
          <w:lang w:eastAsia="zh-CN"/>
        </w:rPr>
        <w:t>verFlag</w:t>
      </w:r>
      <w:r w:rsidR="00352FA0">
        <w:rPr>
          <w:rFonts w:hint="eastAsia"/>
          <w:lang w:eastAsia="zh-CN"/>
        </w:rPr>
        <w:t>" value="</w:t>
      </w:r>
      <w:r w:rsidR="00D62DDD">
        <w:rPr>
          <w:rFonts w:hint="eastAsia"/>
          <w:lang w:eastAsia="zh-CN"/>
        </w:rPr>
        <w:t>2</w:t>
      </w:r>
      <w:r w:rsidR="00352FA0">
        <w:rPr>
          <w:rFonts w:hint="eastAsia"/>
          <w:lang w:eastAsia="zh-CN"/>
        </w:rPr>
        <w:t>"/&gt;</w:t>
      </w:r>
    </w:p>
    <w:p w:rsidR="00E213F0" w:rsidRDefault="00E213F0" w:rsidP="00E213F0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1968AF">
        <w:rPr>
          <w:lang w:eastAsia="zh-CN"/>
        </w:rPr>
        <w:t xml:space="preserve"> </w:t>
      </w:r>
      <w:r w:rsidRPr="004A320C">
        <w:rPr>
          <w:lang w:eastAsia="zh-CN"/>
        </w:rPr>
        <w:t>material</w:t>
      </w:r>
      <w:r>
        <w:rPr>
          <w:rFonts w:hint="eastAsia"/>
          <w:lang w:eastAsia="zh-CN"/>
        </w:rPr>
        <w:t>Str" value="3=1,4=2"</w:t>
      </w:r>
      <w:r w:rsidR="004A1DC2">
        <w:rPr>
          <w:rFonts w:hint="eastAsia"/>
          <w:lang w:eastAsia="zh-CN"/>
        </w:rPr>
        <w:t>/&gt;</w:t>
      </w:r>
    </w:p>
    <w:p w:rsidR="004A1DC2" w:rsidRPr="00BE3104" w:rsidRDefault="00866031" w:rsidP="00E213F0">
      <w:pPr>
        <w:rPr>
          <w:lang w:eastAsia="zh-CN"/>
        </w:rPr>
      </w:pPr>
      <w:ins w:id="1214" w:author="Windows 用户" w:date="2013-06-04T15:12:00Z">
        <w:r>
          <w:rPr>
            <w:rFonts w:hint="eastAsia"/>
            <w:lang w:eastAsia="zh-CN"/>
          </w:rPr>
          <w:tab/>
        </w:r>
        <w:r w:rsidRPr="00866031">
          <w:rPr>
            <w:lang w:eastAsia="zh-CN"/>
          </w:rPr>
          <w:t>&lt;property name=" tradeChannels" value="0"/&gt;</w:t>
        </w:r>
      </w:ins>
    </w:p>
    <w:p w:rsidR="00E213F0" w:rsidRPr="00BE3104" w:rsidRDefault="00E213F0" w:rsidP="00E213F0">
      <w:r w:rsidRPr="00BE3104">
        <w:t>&lt;/oss-request&gt;</w:t>
      </w:r>
    </w:p>
    <w:p w:rsidR="00510434" w:rsidRPr="00BE3104" w:rsidRDefault="00510434" w:rsidP="00510434">
      <w:r w:rsidRPr="00BE3104">
        <w:rPr>
          <w:rFonts w:hint="eastAsia"/>
        </w:rPr>
        <w:t>输出参数：</w:t>
      </w:r>
    </w:p>
    <w:p w:rsidR="006137E5" w:rsidRPr="00BE3104" w:rsidRDefault="006137E5" w:rsidP="006137E5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6137E5" w:rsidRDefault="006137E5" w:rsidP="006137E5">
      <w:pPr>
        <w:rPr>
          <w:lang w:eastAsia="zh-CN"/>
        </w:rPr>
      </w:pPr>
      <w:r w:rsidRPr="00BE3104">
        <w:rPr>
          <w:rFonts w:hint="eastAsia"/>
        </w:rPr>
        <w:t>&lt;oss-response return-code ="0" return-message="</w:t>
      </w:r>
      <w:r w:rsidRPr="00581357">
        <w:rPr>
          <w:rFonts w:hint="eastAsia"/>
          <w:lang w:eastAsia="zh-CN"/>
        </w:rPr>
        <w:t>工单已回笼</w:t>
      </w:r>
      <w:r>
        <w:rPr>
          <w:rFonts w:hint="eastAsia"/>
          <w:lang w:eastAsia="zh-CN"/>
        </w:rPr>
        <w:t>!</w:t>
      </w:r>
      <w:r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6137E5" w:rsidRDefault="006137E5" w:rsidP="006137E5">
      <w:pPr>
        <w:rPr>
          <w:lang w:eastAsia="zh-CN"/>
        </w:rPr>
      </w:pPr>
      <w:r>
        <w:rPr>
          <w:rFonts w:hint="eastAsia"/>
          <w:lang w:eastAsia="zh-CN"/>
        </w:rPr>
        <w:t>&lt;oss-response&gt;</w:t>
      </w:r>
    </w:p>
    <w:p w:rsidR="00510434" w:rsidRDefault="00510434" w:rsidP="00510434">
      <w:pPr>
        <w:rPr>
          <w:lang w:eastAsia="zh-CN"/>
        </w:rPr>
      </w:pPr>
    </w:p>
    <w:p w:rsidR="003A2283" w:rsidRDefault="003A2283">
      <w:pPr>
        <w:rPr>
          <w:lang w:eastAsia="zh-CN"/>
        </w:rPr>
      </w:pPr>
      <w:r>
        <w:rPr>
          <w:lang w:eastAsia="zh-CN"/>
        </w:rPr>
        <w:br w:type="page"/>
      </w:r>
    </w:p>
    <w:p w:rsidR="003A2283" w:rsidRPr="00055C40" w:rsidRDefault="006F4CF1" w:rsidP="003A2283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6F4CF1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信用额度设置接口</w:t>
      </w:r>
    </w:p>
    <w:p w:rsidR="003A2283" w:rsidRDefault="003A2283" w:rsidP="003A228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3A2283" w:rsidRPr="0038100F" w:rsidRDefault="003A2283" w:rsidP="003A2283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3A2283" w:rsidRPr="00171852" w:rsidRDefault="003A2283" w:rsidP="003A228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3A2283" w:rsidRPr="00C51B4F" w:rsidRDefault="003A2283" w:rsidP="00C30B23">
      <w:pPr>
        <w:pStyle w:val="a6"/>
        <w:ind w:left="420"/>
        <w:rPr>
          <w:lang w:val="en-GB" w:eastAsia="zh-CN" w:bidi="ar-SA"/>
        </w:rPr>
      </w:pPr>
      <w:r w:rsidRPr="00C51B4F">
        <w:rPr>
          <w:rFonts w:hint="eastAsia"/>
          <w:lang w:val="en-GB" w:eastAsia="zh-CN" w:bidi="ar-SA"/>
        </w:rPr>
        <w:t>根据</w:t>
      </w:r>
      <w:r w:rsidR="005D7C60">
        <w:rPr>
          <w:rFonts w:hint="eastAsia"/>
          <w:lang w:val="en-GB" w:eastAsia="zh-CN" w:bidi="ar-SA"/>
        </w:rPr>
        <w:t>账户</w:t>
      </w:r>
      <w:r w:rsidR="005D7C60">
        <w:rPr>
          <w:rFonts w:hint="eastAsia"/>
          <w:lang w:val="en-GB" w:eastAsia="zh-CN" w:bidi="ar-SA"/>
        </w:rPr>
        <w:t>id</w:t>
      </w:r>
      <w:r w:rsidRPr="00C51B4F">
        <w:rPr>
          <w:rFonts w:hint="eastAsia"/>
          <w:lang w:val="en-GB" w:eastAsia="zh-CN" w:bidi="ar-SA"/>
        </w:rPr>
        <w:t>、</w:t>
      </w:r>
      <w:r w:rsidR="0062492D">
        <w:rPr>
          <w:color w:val="000000"/>
          <w:sz w:val="21"/>
          <w:szCs w:val="21"/>
          <w:lang w:eastAsia="zh-CN"/>
        </w:rPr>
        <w:t>信用额度值</w:t>
      </w:r>
      <w:r w:rsidRPr="00C51B4F">
        <w:rPr>
          <w:rFonts w:hint="eastAsia"/>
          <w:lang w:val="en-GB" w:eastAsia="zh-CN" w:bidi="ar-SA"/>
        </w:rPr>
        <w:t>，</w:t>
      </w:r>
      <w:r w:rsidR="003C3F58">
        <w:rPr>
          <w:rFonts w:hint="eastAsia"/>
          <w:lang w:val="en-GB" w:eastAsia="zh-CN" w:bidi="ar-SA"/>
        </w:rPr>
        <w:t>设置信用额度，并返回结果</w:t>
      </w:r>
      <w:r w:rsidRPr="00C51B4F">
        <w:rPr>
          <w:rFonts w:hint="eastAsia"/>
          <w:lang w:val="en-GB" w:eastAsia="zh-CN" w:bidi="ar-SA"/>
        </w:rPr>
        <w:t>。</w:t>
      </w:r>
    </w:p>
    <w:p w:rsidR="003A2283" w:rsidRDefault="003A2283" w:rsidP="003A228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3A2283" w:rsidRDefault="003A2283" w:rsidP="003A228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3A2283" w:rsidRPr="00BE3104" w:rsidTr="00CB3B7D">
        <w:tc>
          <w:tcPr>
            <w:tcW w:w="2437" w:type="dxa"/>
            <w:shd w:val="clear" w:color="auto" w:fill="E6E6E6"/>
          </w:tcPr>
          <w:p w:rsidR="003A2283" w:rsidRPr="00BE3104" w:rsidRDefault="003A2283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3A2283" w:rsidRPr="00BE3104" w:rsidRDefault="003A2283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3A2283" w:rsidRPr="00BE3104" w:rsidRDefault="003A2283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3A2283" w:rsidRPr="00BE3104" w:rsidRDefault="003A2283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3A2283" w:rsidRPr="00BE3104" w:rsidRDefault="003A2283" w:rsidP="00CB3B7D">
            <w:r w:rsidRPr="00BE3104">
              <w:rPr>
                <w:rFonts w:hint="eastAsia"/>
              </w:rPr>
              <w:t>IN/OUT</w:t>
            </w:r>
          </w:p>
        </w:tc>
      </w:tr>
      <w:tr w:rsidR="003A2283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A2283" w:rsidRPr="00BE3104" w:rsidRDefault="003E2A4C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accountId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2044E9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3A2283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A2283" w:rsidRPr="00BE3104" w:rsidRDefault="009B52BE" w:rsidP="00A06B26">
            <w:pPr>
              <w:spacing w:before="40" w:after="40"/>
              <w:rPr>
                <w:lang w:eastAsia="zh-CN"/>
              </w:rPr>
            </w:pPr>
            <w:r w:rsidRPr="009B52BE">
              <w:rPr>
                <w:lang w:eastAsia="zh-CN"/>
              </w:rPr>
              <w:t>credit</w:t>
            </w:r>
            <w:r w:rsidR="00A06B26">
              <w:rPr>
                <w:rFonts w:hint="eastAsia"/>
                <w:lang w:eastAsia="zh-CN"/>
              </w:rPr>
              <w:t>A</w:t>
            </w:r>
            <w:r w:rsidRPr="009B52BE">
              <w:rPr>
                <w:lang w:eastAsia="zh-CN"/>
              </w:rPr>
              <w:t>mount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006DA4" w:rsidRPr="00BE3104" w:rsidRDefault="00681E5F" w:rsidP="00A62F25">
            <w:pPr>
              <w:spacing w:before="40" w:after="40"/>
              <w:rPr>
                <w:lang w:eastAsia="zh-CN"/>
              </w:rPr>
            </w:pPr>
            <w:r w:rsidRPr="00681E5F">
              <w:rPr>
                <w:rFonts w:hint="eastAsia"/>
                <w:lang w:eastAsia="zh-CN"/>
              </w:rPr>
              <w:t>额度信用度</w:t>
            </w:r>
            <w:r w:rsidR="003074A0">
              <w:rPr>
                <w:rFonts w:hint="eastAsia"/>
                <w:lang w:eastAsia="zh-CN"/>
              </w:rPr>
              <w:t>:1,0</w:t>
            </w:r>
            <w:r w:rsidR="000E56A7">
              <w:rPr>
                <w:rFonts w:hint="eastAsia"/>
                <w:lang w:eastAsia="zh-CN"/>
              </w:rPr>
              <w:t>元</w:t>
            </w:r>
            <w:r w:rsidR="003074A0">
              <w:rPr>
                <w:rFonts w:hint="eastAsia"/>
                <w:lang w:eastAsia="zh-CN"/>
              </w:rPr>
              <w:t xml:space="preserve"> 2,50</w:t>
            </w:r>
            <w:r w:rsidR="00AE06DF">
              <w:rPr>
                <w:rFonts w:hint="eastAsia"/>
                <w:lang w:eastAsia="zh-CN"/>
              </w:rPr>
              <w:t>元</w:t>
            </w:r>
            <w:r w:rsidR="00006DA4">
              <w:rPr>
                <w:rFonts w:hint="eastAsia"/>
                <w:lang w:eastAsia="zh-CN"/>
              </w:rPr>
              <w:t>3,100</w:t>
            </w:r>
            <w:r w:rsidR="00AE06DF">
              <w:rPr>
                <w:rFonts w:hint="eastAsia"/>
                <w:lang w:eastAsia="zh-CN"/>
              </w:rPr>
              <w:t>元</w:t>
            </w:r>
            <w:r w:rsidR="00006DA4">
              <w:rPr>
                <w:rFonts w:hint="eastAsia"/>
                <w:lang w:eastAsia="zh-CN"/>
              </w:rPr>
              <w:t xml:space="preserve"> 4,150</w:t>
            </w:r>
            <w:r w:rsidR="00AE06DF">
              <w:rPr>
                <w:rFonts w:hint="eastAsia"/>
                <w:lang w:eastAsia="zh-CN"/>
              </w:rPr>
              <w:t>元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2283" w:rsidRPr="00BE3104" w:rsidRDefault="003A2283" w:rsidP="00CB3B7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2283" w:rsidRPr="00BE3104" w:rsidRDefault="003A2283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A2283" w:rsidRPr="00BE3104" w:rsidRDefault="003A2283" w:rsidP="00CB3B7D">
            <w:pPr>
              <w:spacing w:before="40" w:after="40"/>
              <w:rPr>
                <w:lang w:eastAsia="zh-CN"/>
              </w:rPr>
            </w:pPr>
            <w:r w:rsidRPr="00BE3104">
              <w:rPr>
                <w:rFonts w:hint="eastAsia"/>
                <w:lang w:eastAsia="zh-CN"/>
              </w:rPr>
              <w:t>IN</w:t>
            </w:r>
          </w:p>
        </w:tc>
      </w:tr>
      <w:tr w:rsidR="0036379F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6379F" w:rsidRDefault="0036379F" w:rsidP="00CB3B7D">
            <w:pPr>
              <w:rPr>
                <w:lang w:eastAsia="zh-CN"/>
              </w:rPr>
            </w:pPr>
            <w:r w:rsidRPr="0047483C">
              <w:rPr>
                <w:lang w:eastAsia="zh-CN"/>
              </w:rPr>
              <w:t>tradeChannels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6379F" w:rsidRPr="00BE3104" w:rsidRDefault="0036379F" w:rsidP="00CB3B7D">
            <w:r>
              <w:rPr>
                <w:rFonts w:hint="eastAsia"/>
                <w:lang w:eastAsia="zh-CN"/>
              </w:rPr>
              <w:t>交易渠道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6379F" w:rsidRPr="00BE3104" w:rsidRDefault="0036379F" w:rsidP="00CB3B7D"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6379F" w:rsidRPr="00BE3104" w:rsidRDefault="0036379F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6379F" w:rsidRPr="00BE3104" w:rsidRDefault="0036379F" w:rsidP="00CB3B7D">
            <w:r w:rsidRPr="00BE3104">
              <w:rPr>
                <w:rFonts w:hint="eastAsia"/>
              </w:rPr>
              <w:t>IN</w:t>
            </w:r>
          </w:p>
        </w:tc>
      </w:tr>
      <w:tr w:rsidR="003A2283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OUT</w:t>
            </w:r>
          </w:p>
        </w:tc>
      </w:tr>
      <w:tr w:rsidR="003A2283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3A2283" w:rsidRPr="00BE3104" w:rsidRDefault="003A2283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3A2283" w:rsidRPr="00916DB8" w:rsidRDefault="003A2283" w:rsidP="003A228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3A2283" w:rsidRPr="00BE3104" w:rsidRDefault="003A2283" w:rsidP="003A2283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3A2283" w:rsidRPr="00BE3104" w:rsidRDefault="003A2283" w:rsidP="003A2283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153</w:t>
      </w:r>
      <w:r w:rsidR="00BF572E">
        <w:rPr>
          <w:rFonts w:hint="eastAsia"/>
          <w:lang w:eastAsia="zh-CN"/>
        </w:rPr>
        <w:t>3</w:t>
      </w:r>
    </w:p>
    <w:p w:rsidR="003A2283" w:rsidRPr="00BE3104" w:rsidRDefault="003A2283" w:rsidP="003A2283">
      <w:r w:rsidRPr="00BE3104">
        <w:rPr>
          <w:rFonts w:hint="eastAsia"/>
        </w:rPr>
        <w:t>请求内容：</w:t>
      </w:r>
    </w:p>
    <w:p w:rsidR="003A2283" w:rsidRDefault="003A2283" w:rsidP="003A2283">
      <w:pPr>
        <w:rPr>
          <w:lang w:eastAsia="zh-CN"/>
        </w:rPr>
      </w:pPr>
      <w:r w:rsidRPr="00BE3104">
        <w:t>&lt;oss-request&gt;</w:t>
      </w:r>
    </w:p>
    <w:p w:rsidR="003A2283" w:rsidRDefault="003A2283" w:rsidP="003A2283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DC2366">
        <w:rPr>
          <w:rFonts w:hint="eastAsia"/>
          <w:lang w:eastAsia="zh-CN"/>
        </w:rPr>
        <w:t xml:space="preserve"> </w:t>
      </w:r>
      <w:r w:rsidR="002E5566">
        <w:rPr>
          <w:rFonts w:hint="eastAsia"/>
          <w:lang w:eastAsia="zh-CN"/>
        </w:rPr>
        <w:t xml:space="preserve">accountId </w:t>
      </w:r>
      <w:r>
        <w:rPr>
          <w:rFonts w:hint="eastAsia"/>
          <w:lang w:eastAsia="zh-CN"/>
        </w:rPr>
        <w:t>" value="</w:t>
      </w:r>
      <w:r w:rsidR="006F47D5">
        <w:rPr>
          <w:rFonts w:hint="eastAsia"/>
          <w:lang w:eastAsia="zh-CN"/>
        </w:rPr>
        <w:t>18908</w:t>
      </w:r>
      <w:r>
        <w:rPr>
          <w:rFonts w:hint="eastAsia"/>
          <w:lang w:eastAsia="zh-CN"/>
        </w:rPr>
        <w:t>"/&gt;</w:t>
      </w:r>
    </w:p>
    <w:p w:rsidR="003A2283" w:rsidRDefault="003A2283" w:rsidP="003A2283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41284A">
        <w:rPr>
          <w:lang w:eastAsia="zh-CN"/>
        </w:rPr>
        <w:t xml:space="preserve"> </w:t>
      </w:r>
      <w:r w:rsidR="00051121" w:rsidRPr="009B52BE">
        <w:rPr>
          <w:lang w:eastAsia="zh-CN"/>
        </w:rPr>
        <w:t>credit</w:t>
      </w:r>
      <w:r w:rsidR="00051121">
        <w:rPr>
          <w:rFonts w:hint="eastAsia"/>
          <w:lang w:eastAsia="zh-CN"/>
        </w:rPr>
        <w:t>A</w:t>
      </w:r>
      <w:r w:rsidR="00051121" w:rsidRPr="009B52BE">
        <w:rPr>
          <w:lang w:eastAsia="zh-CN"/>
        </w:rPr>
        <w:t>mount</w:t>
      </w:r>
      <w:r w:rsidR="0005112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" value="</w:t>
      </w:r>
      <w:r w:rsidR="008508B4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"/&gt;</w:t>
      </w:r>
    </w:p>
    <w:p w:rsidR="00013FD4" w:rsidRDefault="00013FD4" w:rsidP="003A2283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013FD4">
        <w:rPr>
          <w:lang w:eastAsia="zh-CN"/>
        </w:rPr>
        <w:t>&lt;property name=" tradeChannels" value="0"/&gt;</w:t>
      </w:r>
    </w:p>
    <w:p w:rsidR="003A2283" w:rsidRPr="00BE3104" w:rsidRDefault="003A2283" w:rsidP="003A2283">
      <w:r w:rsidRPr="00BE3104">
        <w:lastRenderedPageBreak/>
        <w:t>&lt;/oss-request&gt;</w:t>
      </w:r>
    </w:p>
    <w:p w:rsidR="003A2283" w:rsidRPr="00BE3104" w:rsidRDefault="003A2283" w:rsidP="003A2283">
      <w:r w:rsidRPr="00BE3104">
        <w:rPr>
          <w:rFonts w:hint="eastAsia"/>
        </w:rPr>
        <w:t>输出参数：</w:t>
      </w:r>
    </w:p>
    <w:p w:rsidR="003A2283" w:rsidRPr="00BE3104" w:rsidRDefault="003A2283" w:rsidP="003A2283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3A2283" w:rsidRDefault="003A2283" w:rsidP="003A2283">
      <w:pPr>
        <w:rPr>
          <w:lang w:eastAsia="zh-CN"/>
        </w:rPr>
      </w:pPr>
      <w:r w:rsidRPr="00BE3104">
        <w:rPr>
          <w:rFonts w:hint="eastAsia"/>
        </w:rPr>
        <w:t>&lt;oss-response return-code ="0" return-message="</w:t>
      </w:r>
      <w:r w:rsidR="006133A8">
        <w:rPr>
          <w:rFonts w:hint="eastAsia"/>
          <w:lang w:eastAsia="zh-CN"/>
        </w:rPr>
        <w:t>信用</w:t>
      </w:r>
      <w:r w:rsidR="00DD038B">
        <w:rPr>
          <w:rFonts w:hint="eastAsia"/>
          <w:lang w:eastAsia="zh-CN"/>
        </w:rPr>
        <w:t>额度设置成功</w:t>
      </w:r>
      <w:r>
        <w:rPr>
          <w:rFonts w:hint="eastAsia"/>
          <w:lang w:eastAsia="zh-CN"/>
        </w:rPr>
        <w:t>!</w:t>
      </w:r>
      <w:r>
        <w:rPr>
          <w:rFonts w:hint="eastAsia"/>
        </w:rPr>
        <w:t>"</w:t>
      </w:r>
      <w:r w:rsidRPr="00BE3104">
        <w:rPr>
          <w:rFonts w:hint="eastAsia"/>
        </w:rPr>
        <w:t>&gt;</w:t>
      </w:r>
    </w:p>
    <w:p w:rsidR="003A2283" w:rsidRDefault="003A2283" w:rsidP="003A2283">
      <w:pPr>
        <w:rPr>
          <w:lang w:eastAsia="zh-CN"/>
        </w:rPr>
      </w:pPr>
      <w:r>
        <w:rPr>
          <w:rFonts w:hint="eastAsia"/>
          <w:lang w:eastAsia="zh-CN"/>
        </w:rPr>
        <w:t>&lt;oss-response&gt;</w:t>
      </w:r>
    </w:p>
    <w:p w:rsidR="00580BBB" w:rsidRPr="00055C40" w:rsidRDefault="00580BBB" w:rsidP="00580BBB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 xml:space="preserve"> </w:t>
      </w:r>
      <w:r w:rsidRPr="00580BBB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获取／修改增值服务状态接口</w:t>
      </w:r>
    </w:p>
    <w:p w:rsidR="00580BBB" w:rsidRDefault="00580BBB" w:rsidP="00580BB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580BBB" w:rsidRPr="0038100F" w:rsidRDefault="00580BBB" w:rsidP="00580BBB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580BBB" w:rsidRPr="00171852" w:rsidRDefault="00580BBB" w:rsidP="00580BB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580BBB" w:rsidRPr="00C51B4F" w:rsidRDefault="00580BBB" w:rsidP="00580BBB">
      <w:pPr>
        <w:pStyle w:val="a6"/>
        <w:ind w:left="420"/>
        <w:rPr>
          <w:lang w:val="en-GB" w:eastAsia="zh-CN" w:bidi="ar-SA"/>
        </w:rPr>
      </w:pPr>
      <w:r w:rsidRPr="00580BBB">
        <w:rPr>
          <w:rFonts w:hint="eastAsia"/>
          <w:lang w:val="en-GB" w:eastAsia="zh-CN" w:bidi="ar-SA"/>
        </w:rPr>
        <w:t>获取或修改用户当前订购的增值服务状态。</w:t>
      </w:r>
    </w:p>
    <w:p w:rsidR="00580BBB" w:rsidRDefault="00580BBB" w:rsidP="00580BB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580BBB" w:rsidRDefault="00580BBB" w:rsidP="00580BB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580BBB" w:rsidRPr="00BE3104" w:rsidTr="00CB3B7D">
        <w:tc>
          <w:tcPr>
            <w:tcW w:w="2437" w:type="dxa"/>
            <w:shd w:val="clear" w:color="auto" w:fill="E6E6E6"/>
          </w:tcPr>
          <w:p w:rsidR="00580BBB" w:rsidRPr="00BE3104" w:rsidRDefault="00580BBB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580BBB" w:rsidRPr="00BE3104" w:rsidRDefault="00580BBB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580BBB" w:rsidRPr="00BE3104" w:rsidRDefault="00580BBB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580BBB" w:rsidRPr="00BE3104" w:rsidRDefault="00580BBB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580BBB" w:rsidRPr="00BE3104" w:rsidRDefault="00580BBB" w:rsidP="00CB3B7D">
            <w:r w:rsidRPr="00BE3104">
              <w:rPr>
                <w:rFonts w:hint="eastAsia"/>
              </w:rPr>
              <w:t>IN/OUT</w:t>
            </w:r>
          </w:p>
        </w:tc>
      </w:tr>
      <w:tr w:rsidR="00580BB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580BBB" w:rsidRDefault="00580BBB" w:rsidP="00CB3B7D">
            <w:pPr>
              <w:rPr>
                <w:ins w:id="1215" w:author="shenhg" w:date="2013-08-29T20:28:00Z"/>
                <w:lang w:eastAsia="zh-CN"/>
              </w:rPr>
            </w:pPr>
            <w:del w:id="1216" w:author="shenhg" w:date="2013-08-29T20:27:00Z">
              <w:r w:rsidDel="00B04714">
                <w:delText>subId</w:delText>
              </w:r>
            </w:del>
          </w:p>
          <w:p w:rsidR="00B04714" w:rsidRDefault="00B04714" w:rsidP="00CB3B7D">
            <w:pPr>
              <w:rPr>
                <w:szCs w:val="18"/>
                <w:lang w:eastAsia="zh-CN"/>
              </w:rPr>
            </w:pPr>
            <w:ins w:id="1217" w:author="shenhg" w:date="2013-08-29T20:28:00Z">
              <w:r>
                <w:rPr>
                  <w:rFonts w:hint="eastAsia"/>
                </w:rPr>
                <w:t>periodCtrl</w:t>
              </w:r>
            </w:ins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80BBB" w:rsidRDefault="00580BBB" w:rsidP="00CB3B7D">
            <w:pPr>
              <w:rPr>
                <w:ins w:id="1218" w:author="shenhg" w:date="2013-08-29T20:28:00Z"/>
                <w:lang w:eastAsia="zh-CN"/>
              </w:rPr>
            </w:pPr>
            <w:del w:id="1219" w:author="shenhg" w:date="2013-08-29T20:27:00Z">
              <w:r w:rsidDel="00B04714">
                <w:rPr>
                  <w:rFonts w:hint="eastAsia"/>
                </w:rPr>
                <w:delText>订购标识</w:delText>
              </w:r>
            </w:del>
          </w:p>
          <w:p w:rsidR="00B04714" w:rsidRDefault="00B04714" w:rsidP="00CB3B7D">
            <w:pPr>
              <w:rPr>
                <w:rFonts w:ascii="宋体" w:hAnsi="宋体" w:cs="Microsoft Sans Serif"/>
                <w:sz w:val="18"/>
                <w:szCs w:val="18"/>
                <w:lang w:eastAsia="zh-CN"/>
              </w:rPr>
            </w:pPr>
            <w:ins w:id="1220" w:author="shenhg" w:date="2013-08-29T20:28:00Z">
              <w:r>
                <w:rPr>
                  <w:rFonts w:hint="eastAsia"/>
                </w:rPr>
                <w:t>时段限制标识</w:t>
              </w:r>
            </w:ins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04714" w:rsidRDefault="00580BBB" w:rsidP="00CB3B7D">
            <w:pPr>
              <w:rPr>
                <w:ins w:id="1221" w:author="shenhg" w:date="2013-08-29T20:28:00Z"/>
                <w:lang w:eastAsia="zh-CN"/>
              </w:rPr>
            </w:pPr>
            <w:del w:id="1222" w:author="shenhg" w:date="2013-08-29T20:28:00Z">
              <w:r w:rsidDel="00B04714">
                <w:rPr>
                  <w:rFonts w:hint="eastAsia"/>
                </w:rPr>
                <w:delText>String</w:delText>
              </w:r>
            </w:del>
          </w:p>
          <w:p w:rsidR="00B04714" w:rsidRDefault="00B04714" w:rsidP="00CB3B7D">
            <w:pPr>
              <w:rPr>
                <w:lang w:eastAsia="zh-CN"/>
              </w:rPr>
            </w:pPr>
            <w:ins w:id="1223" w:author="shenhg" w:date="2013-08-29T20:28:00Z">
              <w:r>
                <w:rPr>
                  <w:lang w:eastAsia="zh-CN"/>
                </w:rPr>
                <w:t>S</w:t>
              </w:r>
              <w:r>
                <w:rPr>
                  <w:rFonts w:hint="eastAsia"/>
                  <w:lang w:eastAsia="zh-CN"/>
                </w:rPr>
                <w:t>tring</w:t>
              </w:r>
            </w:ins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80BBB" w:rsidRDefault="00580BBB" w:rsidP="00CB3B7D">
            <w:pPr>
              <w:rPr>
                <w:ins w:id="1224" w:author="shenhg" w:date="2013-08-29T20:28:00Z"/>
                <w:lang w:eastAsia="zh-CN"/>
              </w:rPr>
            </w:pPr>
            <w:r>
              <w:rPr>
                <w:rFonts w:hint="eastAsia"/>
              </w:rPr>
              <w:t>否</w:t>
            </w:r>
          </w:p>
          <w:p w:rsidR="00B04714" w:rsidRDefault="00B04714" w:rsidP="00CB3B7D">
            <w:pPr>
              <w:rPr>
                <w:lang w:eastAsia="zh-CN"/>
              </w:rPr>
            </w:pPr>
            <w:ins w:id="1225" w:author="shenhg" w:date="2013-08-29T20:28:00Z">
              <w:r>
                <w:rPr>
                  <w:rFonts w:hint="eastAsia"/>
                  <w:lang w:eastAsia="zh-CN"/>
                </w:rPr>
                <w:t>否</w:t>
              </w:r>
            </w:ins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580BBB" w:rsidRDefault="00580BBB" w:rsidP="00CB3B7D">
            <w:pPr>
              <w:rPr>
                <w:ins w:id="1226" w:author="shenhg" w:date="2013-08-29T20:28:00Z"/>
                <w:lang w:eastAsia="zh-CN"/>
              </w:rPr>
            </w:pPr>
            <w:r>
              <w:rPr>
                <w:rFonts w:hint="eastAsia"/>
              </w:rPr>
              <w:t>IN</w:t>
            </w:r>
          </w:p>
          <w:p w:rsidR="00B04714" w:rsidRDefault="00B04714" w:rsidP="00CB3B7D">
            <w:pPr>
              <w:rPr>
                <w:lang w:eastAsia="zh-CN"/>
              </w:rPr>
            </w:pPr>
            <w:ins w:id="1227" w:author="shenhg" w:date="2013-08-29T20:28:00Z">
              <w:r>
                <w:rPr>
                  <w:lang w:eastAsia="zh-CN"/>
                </w:rPr>
                <w:t>I</w:t>
              </w:r>
              <w:r>
                <w:rPr>
                  <w:rFonts w:hint="eastAsia"/>
                  <w:lang w:eastAsia="zh-CN"/>
                </w:rPr>
                <w:t>n</w:t>
              </w:r>
            </w:ins>
          </w:p>
        </w:tc>
      </w:tr>
      <w:tr w:rsidR="00580BB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580BBB" w:rsidRDefault="00580BBB" w:rsidP="00CB3B7D">
            <w:r>
              <w:rPr>
                <w:rFonts w:hint="eastAsia"/>
              </w:rPr>
              <w:t>operationType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BBB" w:rsidRDefault="00580BBB" w:rsidP="00B047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获取时段限制状态</w:t>
            </w:r>
            <w:r>
              <w:rPr>
                <w:rFonts w:hint="eastAsia"/>
                <w:lang w:eastAsia="zh-CN"/>
              </w:rPr>
              <w:t>,2-</w:t>
            </w:r>
            <w:r>
              <w:rPr>
                <w:rFonts w:hint="eastAsia"/>
                <w:lang w:eastAsia="zh-CN"/>
              </w:rPr>
              <w:t>修改时段限制状态</w:t>
            </w:r>
            <w:r>
              <w:rPr>
                <w:rFonts w:hint="eastAsia"/>
                <w:lang w:eastAsia="zh-CN"/>
              </w:rPr>
              <w:t>,</w:t>
            </w:r>
            <w:del w:id="1228" w:author="shenhg" w:date="2013-08-29T20:26:00Z">
              <w:r w:rsidDel="00B04714">
                <w:rPr>
                  <w:rFonts w:hint="eastAsia"/>
                  <w:lang w:eastAsia="zh-CN"/>
                </w:rPr>
                <w:delText>3-</w:delText>
              </w:r>
              <w:r w:rsidDel="00B04714">
                <w:rPr>
                  <w:rFonts w:hint="eastAsia"/>
                  <w:lang w:eastAsia="zh-CN"/>
                </w:rPr>
                <w:delText>获取绿网状态</w:delText>
              </w:r>
              <w:r w:rsidDel="00B04714">
                <w:rPr>
                  <w:rFonts w:hint="eastAsia"/>
                  <w:lang w:eastAsia="zh-CN"/>
                </w:rPr>
                <w:delText>,4-</w:delText>
              </w:r>
              <w:r w:rsidDel="00B04714">
                <w:rPr>
                  <w:rFonts w:hint="eastAsia"/>
                  <w:lang w:eastAsia="zh-CN"/>
                </w:rPr>
                <w:delText>修改绿网状态</w:delText>
              </w:r>
            </w:del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BBB" w:rsidRDefault="00580BBB" w:rsidP="00CB3B7D"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BBB" w:rsidRDefault="00580BBB" w:rsidP="00CB3B7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80BBB" w:rsidRDefault="00580BBB" w:rsidP="00CB3B7D">
            <w:r>
              <w:rPr>
                <w:rFonts w:hint="eastAsia"/>
              </w:rPr>
              <w:t>IN</w:t>
            </w:r>
          </w:p>
        </w:tc>
      </w:tr>
      <w:tr w:rsidR="00102E15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102E15" w:rsidRDefault="00102E15" w:rsidP="00CB3B7D">
            <w:pPr>
              <w:rPr>
                <w:lang w:eastAsia="zh-CN"/>
              </w:rPr>
            </w:pPr>
            <w:r w:rsidRPr="0047483C">
              <w:rPr>
                <w:lang w:eastAsia="zh-CN"/>
              </w:rPr>
              <w:t>tradeChannels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Pr="00BE3104" w:rsidRDefault="00102E15" w:rsidP="00CB3B7D">
            <w:r>
              <w:rPr>
                <w:rFonts w:hint="eastAsia"/>
                <w:lang w:eastAsia="zh-CN"/>
              </w:rPr>
              <w:t>交易渠道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Pr="00BE3104" w:rsidRDefault="00102E15" w:rsidP="00CB3B7D"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Pr="00BE3104" w:rsidRDefault="00102E15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Pr="00BE3104" w:rsidRDefault="00102E15" w:rsidP="00CB3B7D">
            <w:r w:rsidRPr="00BE3104">
              <w:rPr>
                <w:rFonts w:hint="eastAsia"/>
              </w:rPr>
              <w:t>IN</w:t>
            </w:r>
          </w:p>
        </w:tc>
      </w:tr>
      <w:tr w:rsidR="00102E15" w:rsidRPr="00BE3104" w:rsidTr="00D76298">
        <w:tc>
          <w:tcPr>
            <w:tcW w:w="2437" w:type="dxa"/>
            <w:shd w:val="clear" w:color="auto" w:fill="auto"/>
          </w:tcPr>
          <w:p w:rsidR="00102E15" w:rsidRDefault="00102E15" w:rsidP="00CB3B7D">
            <w:r>
              <w:rPr>
                <w:rFonts w:hint="eastAsia"/>
              </w:rPr>
              <w:t>status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Default="00102E15" w:rsidP="00CB3B7D">
            <w:r>
              <w:rPr>
                <w:rFonts w:hint="eastAsia"/>
              </w:rPr>
              <w:t>增值服务状态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Default="00102E15" w:rsidP="00CB3B7D"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Default="00102E15" w:rsidP="00CB3B7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02E15" w:rsidRDefault="00102E15" w:rsidP="00CB3B7D">
            <w:r>
              <w:rPr>
                <w:rFonts w:hint="eastAsia"/>
              </w:rPr>
              <w:t>IN/OUT</w:t>
            </w:r>
          </w:p>
        </w:tc>
      </w:tr>
      <w:tr w:rsidR="00D76298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OUT</w:t>
            </w:r>
          </w:p>
        </w:tc>
      </w:tr>
      <w:tr w:rsidR="00D76298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76298" w:rsidRPr="00BE3104" w:rsidRDefault="00D76298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580BBB" w:rsidRPr="00916DB8" w:rsidRDefault="00580BBB" w:rsidP="00580BB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580BBB" w:rsidRPr="00BE3104" w:rsidRDefault="00580BBB" w:rsidP="00580BBB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580BBB" w:rsidRPr="00BE3104" w:rsidRDefault="00580BBB" w:rsidP="00580BBB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153</w:t>
      </w:r>
      <w:r w:rsidR="00102E15">
        <w:rPr>
          <w:rFonts w:hint="eastAsia"/>
          <w:lang w:eastAsia="zh-CN"/>
        </w:rPr>
        <w:t>4</w:t>
      </w:r>
    </w:p>
    <w:p w:rsidR="00580BBB" w:rsidRPr="00BE3104" w:rsidRDefault="00580BBB" w:rsidP="00580BBB">
      <w:r w:rsidRPr="00BE3104">
        <w:rPr>
          <w:rFonts w:hint="eastAsia"/>
        </w:rPr>
        <w:t>请求内容：</w:t>
      </w:r>
    </w:p>
    <w:p w:rsidR="00580BBB" w:rsidRDefault="00580BBB" w:rsidP="00580BBB">
      <w:pPr>
        <w:rPr>
          <w:lang w:eastAsia="zh-CN"/>
        </w:rPr>
      </w:pPr>
      <w:r w:rsidRPr="00BE3104">
        <w:lastRenderedPageBreak/>
        <w:t>&lt;oss-request&gt;</w:t>
      </w:r>
    </w:p>
    <w:p w:rsidR="00580BBB" w:rsidRDefault="00580BBB" w:rsidP="00580BBB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DC2366">
        <w:rPr>
          <w:rFonts w:hint="eastAsia"/>
          <w:lang w:eastAsia="zh-CN"/>
        </w:rPr>
        <w:t xml:space="preserve"> </w:t>
      </w:r>
      <w:ins w:id="1229" w:author="shenhg" w:date="2013-08-29T20:35:00Z">
        <w:r w:rsidR="00AD0499">
          <w:rPr>
            <w:rFonts w:hint="eastAsia"/>
          </w:rPr>
          <w:t>periodCtrl</w:t>
        </w:r>
        <w:r w:rsidR="00AD0499" w:rsidDel="00AD0499">
          <w:t xml:space="preserve"> </w:t>
        </w:r>
      </w:ins>
      <w:del w:id="1230" w:author="shenhg" w:date="2013-08-29T20:35:00Z">
        <w:r w:rsidR="00102E15" w:rsidDel="00AD0499">
          <w:delText>subId</w:delText>
        </w:r>
      </w:del>
      <w:r>
        <w:rPr>
          <w:rFonts w:hint="eastAsia"/>
          <w:lang w:eastAsia="zh-CN"/>
        </w:rPr>
        <w:t>" value="18908"/&gt;</w:t>
      </w:r>
    </w:p>
    <w:p w:rsidR="00580BBB" w:rsidRDefault="00580BBB" w:rsidP="00580BBB">
      <w:pPr>
        <w:rPr>
          <w:lang w:eastAsia="zh-CN"/>
        </w:rPr>
      </w:pPr>
      <w:r>
        <w:rPr>
          <w:rFonts w:hint="eastAsia"/>
          <w:lang w:eastAsia="zh-CN"/>
        </w:rPr>
        <w:tab/>
        <w:t>&lt;property name="</w:t>
      </w:r>
      <w:r w:rsidRPr="0041284A">
        <w:rPr>
          <w:lang w:eastAsia="zh-CN"/>
        </w:rPr>
        <w:t xml:space="preserve"> </w:t>
      </w:r>
      <w:r w:rsidR="00102E15">
        <w:rPr>
          <w:rFonts w:hint="eastAsia"/>
        </w:rPr>
        <w:t>operationType</w:t>
      </w:r>
      <w:r>
        <w:rPr>
          <w:rFonts w:hint="eastAsia"/>
          <w:lang w:eastAsia="zh-CN"/>
        </w:rPr>
        <w:t>" value="2"/&gt;</w:t>
      </w:r>
    </w:p>
    <w:p w:rsidR="00580BBB" w:rsidRDefault="00580BBB" w:rsidP="00580BBB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013FD4">
        <w:rPr>
          <w:lang w:eastAsia="zh-CN"/>
        </w:rPr>
        <w:t>&lt;property name=" tradeChannels" value="0"/&gt;</w:t>
      </w:r>
    </w:p>
    <w:p w:rsidR="00580BBB" w:rsidRPr="00BE3104" w:rsidRDefault="00580BBB" w:rsidP="00580BBB">
      <w:r w:rsidRPr="00BE3104">
        <w:t>&lt;/oss-request&gt;</w:t>
      </w:r>
    </w:p>
    <w:p w:rsidR="00580BBB" w:rsidRPr="00BE3104" w:rsidRDefault="00580BBB" w:rsidP="00580BBB">
      <w:r w:rsidRPr="00BE3104">
        <w:rPr>
          <w:rFonts w:hint="eastAsia"/>
        </w:rPr>
        <w:t>输出参数：</w:t>
      </w:r>
    </w:p>
    <w:p w:rsidR="00580BBB" w:rsidRPr="00BE3104" w:rsidRDefault="00580BBB" w:rsidP="00580BBB">
      <w:r w:rsidRPr="00BE3104">
        <w:t>&lt;</w:t>
      </w:r>
      <w:r w:rsidRPr="00BE3104">
        <w:rPr>
          <w:rFonts w:hint="eastAsia"/>
        </w:rPr>
        <w:t>?</w:t>
      </w:r>
      <w:r w:rsidRPr="00BE3104">
        <w:t>xml version="1.0" encoding="gb2312"</w:t>
      </w:r>
      <w:r w:rsidRPr="00BE3104">
        <w:rPr>
          <w:rFonts w:hint="eastAsia"/>
        </w:rPr>
        <w:t>?</w:t>
      </w:r>
      <w:r w:rsidRPr="00BE3104">
        <w:t>&gt;</w:t>
      </w:r>
    </w:p>
    <w:p w:rsidR="00580BBB" w:rsidRDefault="00D76298" w:rsidP="00580BBB">
      <w:pPr>
        <w:rPr>
          <w:lang w:eastAsia="zh-CN"/>
        </w:rPr>
      </w:pPr>
      <w:r>
        <w:rPr>
          <w:rFonts w:hint="eastAsia"/>
        </w:rPr>
        <w:t>&lt;oss-response return-code ="0"</w:t>
      </w:r>
      <w:r w:rsidR="003B4A5B" w:rsidRPr="003B4A5B">
        <w:rPr>
          <w:rFonts w:hint="eastAsia"/>
        </w:rPr>
        <w:t xml:space="preserve"> return-message="</w:t>
      </w:r>
      <w:r w:rsidR="003B4A5B" w:rsidRPr="003B4A5B">
        <w:rPr>
          <w:rFonts w:hint="eastAsia"/>
        </w:rPr>
        <w:t>信用额度设置成功</w:t>
      </w:r>
      <w:r w:rsidR="003B4A5B" w:rsidRPr="003B4A5B">
        <w:rPr>
          <w:rFonts w:hint="eastAsia"/>
        </w:rPr>
        <w:t>!"&gt;</w:t>
      </w:r>
      <w:r w:rsidR="00580BBB" w:rsidRPr="00BE3104">
        <w:rPr>
          <w:rFonts w:hint="eastAsia"/>
        </w:rPr>
        <w:t>&gt;</w:t>
      </w:r>
    </w:p>
    <w:p w:rsidR="00102E15" w:rsidRDefault="00102E15" w:rsidP="00580BBB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102E15">
        <w:rPr>
          <w:lang w:eastAsia="zh-CN"/>
        </w:rPr>
        <w:t>&lt;property name="status" value="0"/&gt;</w:t>
      </w:r>
    </w:p>
    <w:p w:rsidR="00580BBB" w:rsidRDefault="00580BBB" w:rsidP="00580BBB">
      <w:pPr>
        <w:rPr>
          <w:lang w:eastAsia="zh-CN"/>
        </w:rPr>
      </w:pPr>
      <w:r>
        <w:rPr>
          <w:rFonts w:hint="eastAsia"/>
          <w:lang w:eastAsia="zh-CN"/>
        </w:rPr>
        <w:t>&lt;oss-response&gt;</w:t>
      </w:r>
    </w:p>
    <w:p w:rsidR="00E8293A" w:rsidRPr="00055C40" w:rsidRDefault="00E8293A" w:rsidP="00E8293A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E8293A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获取时段限制详细定义接口</w:t>
      </w:r>
    </w:p>
    <w:p w:rsidR="00E8293A" w:rsidRDefault="00E8293A" w:rsidP="00E8293A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E8293A" w:rsidRPr="0038100F" w:rsidRDefault="00E8293A" w:rsidP="00E8293A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E8293A" w:rsidRPr="00171852" w:rsidRDefault="00E8293A" w:rsidP="00E8293A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E8293A" w:rsidRPr="00C51B4F" w:rsidRDefault="00E142AE" w:rsidP="00E8293A">
      <w:pPr>
        <w:pStyle w:val="a6"/>
        <w:ind w:left="420"/>
        <w:rPr>
          <w:lang w:val="en-GB" w:eastAsia="zh-CN" w:bidi="ar-SA"/>
        </w:rPr>
      </w:pPr>
      <w:r w:rsidRPr="00E142AE">
        <w:rPr>
          <w:rFonts w:hint="eastAsia"/>
          <w:lang w:val="en-GB" w:eastAsia="zh-CN" w:bidi="ar-SA"/>
        </w:rPr>
        <w:t>获取用户当前订购的时段限制的详细定义信息</w:t>
      </w:r>
      <w:r w:rsidR="00E8293A" w:rsidRPr="00580BBB">
        <w:rPr>
          <w:rFonts w:hint="eastAsia"/>
          <w:lang w:val="en-GB" w:eastAsia="zh-CN" w:bidi="ar-SA"/>
        </w:rPr>
        <w:t>。</w:t>
      </w:r>
    </w:p>
    <w:p w:rsidR="00E8293A" w:rsidRDefault="00E8293A" w:rsidP="00E8293A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E8293A" w:rsidRDefault="00E8293A" w:rsidP="00E8293A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7"/>
        <w:gridCol w:w="2443"/>
        <w:gridCol w:w="1212"/>
        <w:gridCol w:w="1129"/>
        <w:gridCol w:w="1418"/>
      </w:tblGrid>
      <w:tr w:rsidR="00E8293A" w:rsidRPr="00BE3104" w:rsidTr="00CB3B7D">
        <w:tc>
          <w:tcPr>
            <w:tcW w:w="2437" w:type="dxa"/>
            <w:shd w:val="clear" w:color="auto" w:fill="E6E6E6"/>
          </w:tcPr>
          <w:p w:rsidR="00E8293A" w:rsidRPr="00BE3104" w:rsidRDefault="00E8293A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443" w:type="dxa"/>
            <w:shd w:val="clear" w:color="auto" w:fill="E6E6E6"/>
          </w:tcPr>
          <w:p w:rsidR="00E8293A" w:rsidRPr="00BE3104" w:rsidRDefault="00E8293A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:rsidR="00E8293A" w:rsidRPr="00BE3104" w:rsidRDefault="00E8293A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E8293A" w:rsidRPr="00BE3104" w:rsidRDefault="00E8293A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E8293A" w:rsidRPr="00BE3104" w:rsidRDefault="00E8293A" w:rsidP="00CB3B7D">
            <w:r w:rsidRPr="00BE3104">
              <w:rPr>
                <w:rFonts w:hint="eastAsia"/>
              </w:rPr>
              <w:t>IN/OUT</w:t>
            </w:r>
          </w:p>
        </w:tc>
      </w:tr>
      <w:tr w:rsidR="00E8293A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F8F8F8"/>
          </w:tcPr>
          <w:p w:rsidR="00E8293A" w:rsidRDefault="00E8293A" w:rsidP="00CB3B7D">
            <w:r>
              <w:rPr>
                <w:rFonts w:hint="eastAsia"/>
              </w:rPr>
              <w:t>periodCtrl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8293A" w:rsidRDefault="00E8293A" w:rsidP="00CB3B7D">
            <w:r>
              <w:rPr>
                <w:rFonts w:hint="eastAsia"/>
              </w:rPr>
              <w:t>时段限制标识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8293A" w:rsidRDefault="00E8293A" w:rsidP="00CB3B7D"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8293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8293A" w:rsidRDefault="00E8293A" w:rsidP="00CB3B7D">
            <w:r>
              <w:rPr>
                <w:rFonts w:hint="eastAsia"/>
              </w:rPr>
              <w:t>IN</w:t>
            </w:r>
          </w:p>
        </w:tc>
      </w:tr>
      <w:tr w:rsidR="00E8293A" w:rsidRPr="00BE3104" w:rsidTr="003B4A5B">
        <w:tc>
          <w:tcPr>
            <w:tcW w:w="2437" w:type="dxa"/>
            <w:shd w:val="clear" w:color="auto" w:fill="auto"/>
          </w:tcPr>
          <w:p w:rsidR="00E8293A" w:rsidRDefault="00E8293A" w:rsidP="00CB3B7D">
            <w:r>
              <w:rPr>
                <w:rFonts w:hint="eastAsia"/>
              </w:rPr>
              <w:t>P</w:t>
            </w:r>
            <w:r>
              <w:t>eriodCtrlDetailExt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293A" w:rsidRDefault="00E8293A" w:rsidP="00CB3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时段限制详细定义信息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293A" w:rsidRDefault="00E8293A" w:rsidP="00CB3B7D">
            <w:r>
              <w:rPr>
                <w:rFonts w:hint="eastAsia"/>
              </w:rPr>
              <w:t>List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293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8293A" w:rsidRDefault="00E8293A" w:rsidP="00CB3B7D">
            <w:r>
              <w:rPr>
                <w:rFonts w:hint="eastAsia"/>
              </w:rPr>
              <w:t>OUT</w:t>
            </w:r>
          </w:p>
        </w:tc>
      </w:tr>
      <w:tr w:rsidR="003B4A5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OUT</w:t>
            </w:r>
          </w:p>
        </w:tc>
      </w:tr>
      <w:tr w:rsidR="003B4A5B" w:rsidRPr="00BE3104" w:rsidTr="00CB3B7D">
        <w:tc>
          <w:tcPr>
            <w:tcW w:w="2437" w:type="dxa"/>
            <w:tcBorders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4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E8293A" w:rsidRDefault="00E8293A" w:rsidP="00E8293A">
      <w:pPr>
        <w:pStyle w:val="afe"/>
        <w:ind w:left="880"/>
      </w:pPr>
      <w:r>
        <w:rPr>
          <w:rFonts w:hint="eastAsia"/>
        </w:rPr>
        <w:t>p</w:t>
      </w:r>
      <w:r>
        <w:t>eriodCtrlDetailExt</w:t>
      </w:r>
      <w:r>
        <w:rPr>
          <w:rFonts w:hint="eastAsia"/>
        </w:rPr>
        <w:t>属性描述：</w:t>
      </w:r>
    </w:p>
    <w:tbl>
      <w:tblPr>
        <w:tblW w:w="8820" w:type="dxa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260"/>
        <w:gridCol w:w="1620"/>
        <w:gridCol w:w="1980"/>
        <w:gridCol w:w="1260"/>
        <w:gridCol w:w="1080"/>
        <w:gridCol w:w="1620"/>
      </w:tblGrid>
      <w:tr w:rsidR="00E8293A" w:rsidTr="00CB3B7D">
        <w:tc>
          <w:tcPr>
            <w:tcW w:w="1260" w:type="dxa"/>
            <w:shd w:val="clear" w:color="auto" w:fill="E6E6E6"/>
          </w:tcPr>
          <w:p w:rsidR="00E8293A" w:rsidRDefault="00E8293A" w:rsidP="00CB3B7D"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shd w:val="clear" w:color="auto" w:fill="E6E6E6"/>
          </w:tcPr>
          <w:p w:rsidR="00E8293A" w:rsidRDefault="00E8293A" w:rsidP="00CB3B7D"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shd w:val="clear" w:color="auto" w:fill="E6E6E6"/>
          </w:tcPr>
          <w:p w:rsidR="00E8293A" w:rsidRDefault="00E8293A" w:rsidP="00CB3B7D">
            <w:r>
              <w:rPr>
                <w:rFonts w:hint="eastAsia"/>
              </w:rPr>
              <w:t>属性描述</w:t>
            </w:r>
          </w:p>
        </w:tc>
        <w:tc>
          <w:tcPr>
            <w:tcW w:w="1260" w:type="dxa"/>
            <w:shd w:val="clear" w:color="auto" w:fill="E6E6E6"/>
          </w:tcPr>
          <w:p w:rsidR="00E8293A" w:rsidRDefault="00E8293A" w:rsidP="00CB3B7D">
            <w:r>
              <w:rPr>
                <w:rFonts w:hint="eastAsia"/>
              </w:rPr>
              <w:t>属性格式</w:t>
            </w:r>
          </w:p>
        </w:tc>
        <w:tc>
          <w:tcPr>
            <w:tcW w:w="1080" w:type="dxa"/>
            <w:shd w:val="clear" w:color="auto" w:fill="E6E6E6"/>
          </w:tcPr>
          <w:p w:rsidR="00E8293A" w:rsidRDefault="00E8293A" w:rsidP="00CB3B7D">
            <w:r>
              <w:rPr>
                <w:rFonts w:hint="eastAsia"/>
              </w:rPr>
              <w:t>是否可空</w:t>
            </w:r>
          </w:p>
        </w:tc>
        <w:tc>
          <w:tcPr>
            <w:tcW w:w="1620" w:type="dxa"/>
            <w:shd w:val="clear" w:color="auto" w:fill="E6E6E6"/>
          </w:tcPr>
          <w:p w:rsidR="00E8293A" w:rsidRDefault="00E8293A" w:rsidP="00CB3B7D">
            <w:r>
              <w:rPr>
                <w:rFonts w:hint="eastAsia"/>
              </w:rPr>
              <w:t>IN/ 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P</w:t>
            </w:r>
            <w:r>
              <w:t>eriodCtrlDetailExt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r>
              <w:t>id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t>时段控制明细</w:t>
            </w:r>
            <w:r w:rsidRPr="004E189A">
              <w:rPr>
                <w:rFonts w:hint="eastAsia"/>
              </w:rPr>
              <w:t>ID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r>
              <w:t>attrflag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lang w:eastAsia="zh-CN"/>
              </w:rPr>
            </w:pPr>
            <w:r w:rsidRPr="004E189A">
              <w:rPr>
                <w:lang w:eastAsia="zh-CN"/>
              </w:rPr>
              <w:t>属性标记</w:t>
            </w:r>
            <w:r w:rsidRPr="004E189A">
              <w:rPr>
                <w:rFonts w:hint="eastAsia"/>
                <w:lang w:eastAsia="zh-CN"/>
              </w:rPr>
              <w:t>:</w:t>
            </w:r>
            <w:r w:rsidRPr="004E189A">
              <w:rPr>
                <w:lang w:eastAsia="zh-CN"/>
              </w:rPr>
              <w:t xml:space="preserve"> 1</w:t>
            </w:r>
            <w:r w:rsidRPr="004E189A">
              <w:rPr>
                <w:lang w:eastAsia="zh-CN"/>
              </w:rPr>
              <w:t>－允许</w:t>
            </w:r>
            <w:r w:rsidRPr="004E189A">
              <w:rPr>
                <w:lang w:eastAsia="zh-CN"/>
              </w:rPr>
              <w:t>;2</w:t>
            </w:r>
            <w:r w:rsidRPr="004E189A">
              <w:rPr>
                <w:lang w:eastAsia="zh-CN"/>
              </w:rPr>
              <w:t>－不允许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r>
              <w:t>priority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t>优先级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r>
              <w:t>yyIsLimit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  <w:r w:rsidRPr="004E189A">
              <w:rPr>
                <w:lang w:eastAsia="zh-CN"/>
              </w:rPr>
              <w:t>是否限定绝对起此时间</w:t>
            </w:r>
            <w:r w:rsidRPr="004E189A">
              <w:rPr>
                <w:rFonts w:hint="eastAsia"/>
                <w:lang w:eastAsia="zh-CN"/>
              </w:rPr>
              <w:t xml:space="preserve"> </w:t>
            </w:r>
            <w:r w:rsidRPr="004E189A">
              <w:rPr>
                <w:lang w:eastAsia="zh-CN"/>
              </w:rPr>
              <w:t>1</w:t>
            </w:r>
            <w:r w:rsidRPr="004E189A">
              <w:rPr>
                <w:lang w:eastAsia="zh-CN"/>
              </w:rPr>
              <w:t>－限制</w:t>
            </w:r>
            <w:r w:rsidRPr="004E189A">
              <w:rPr>
                <w:rFonts w:hint="eastAsia"/>
                <w:lang w:eastAsia="zh-CN"/>
              </w:rPr>
              <w:t xml:space="preserve"> </w:t>
            </w:r>
            <w:r w:rsidRPr="004E189A">
              <w:rPr>
                <w:lang w:eastAsia="zh-CN"/>
              </w:rPr>
              <w:t>2</w:t>
            </w:r>
            <w:r w:rsidRPr="004E189A">
              <w:rPr>
                <w:lang w:eastAsia="zh-CN"/>
              </w:rPr>
              <w:t>－不限制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long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r>
              <w:t>yyStartDate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t>开始时间日期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Default="00E8293A" w:rsidP="00CB3B7D">
            <w:r>
              <w:t>yyStartHour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bookmarkStart w:id="1231" w:name="OLE_LINK1"/>
            <w:r>
              <w:rPr>
                <w:rFonts w:hint="eastAsia"/>
              </w:rPr>
              <w:t>开始时间小时</w:t>
            </w:r>
            <w:bookmarkEnd w:id="1231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t>yyStartMin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rPr>
                <w:rFonts w:hint="eastAsia"/>
              </w:rPr>
              <w:t>开始时间分钟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rPr>
                <w:rFonts w:hint="eastAsia"/>
              </w:rPr>
              <w:t>否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r w:rsidRPr="004E189A">
              <w:t>OUT</w:t>
            </w:r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lang w:eastAsia="zh-CN"/>
              </w:rPr>
            </w:pPr>
            <w:ins w:id="1232" w:author="zzjie" w:date="2008-04-02T13:55:00Z">
              <w:r w:rsidRPr="004E189A">
                <w:t>yyEndDate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33" w:author="zzjie" w:date="2008-04-02T14:04:00Z">
              <w:r w:rsidRPr="004E189A">
                <w:t>结束时间日期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3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35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36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37" w:author="zzjie" w:date="2008-04-02T13:55:00Z">
              <w:r w:rsidRPr="004E189A">
                <w:t>yyEndHour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38" w:author="zzjie" w:date="2008-04-02T15:59:00Z">
              <w:r w:rsidRPr="004E189A">
                <w:t>结束时间</w:t>
              </w:r>
              <w:r w:rsidRPr="004E189A">
                <w:rPr>
                  <w:rFonts w:hint="eastAsia"/>
                </w:rPr>
                <w:t>小时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39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0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1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42" w:author="zzjie" w:date="2008-04-02T13:55:00Z">
              <w:r w:rsidRPr="004E189A">
                <w:t>yyEndMin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3" w:author="zzjie" w:date="2008-04-02T15:59:00Z">
              <w:r w:rsidRPr="004E189A">
                <w:t>结束时间</w:t>
              </w:r>
              <w:r w:rsidRPr="004E189A">
                <w:rPr>
                  <w:rFonts w:hint="eastAsia"/>
                </w:rPr>
                <w:t>分钟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5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6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47" w:author="zzjie" w:date="2008-04-02T13:55:00Z">
              <w:r w:rsidRPr="004E189A">
                <w:t>mmStart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8" w:author="zzjie" w:date="2008-04-02T16:00:00Z">
              <w:r w:rsidRPr="004E189A">
                <w:t>周期开始月份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49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0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1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52" w:author="zzjie" w:date="2008-04-02T13:55:00Z">
              <w:r w:rsidRPr="004E189A">
                <w:t>mmEnd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3" w:author="zzjie" w:date="2008-04-02T16:01:00Z">
              <w:r w:rsidRPr="004E189A">
                <w:t>周期结束月份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5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6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57" w:author="zzjie" w:date="2008-04-02T13:55:00Z">
              <w:r w:rsidRPr="004E189A">
                <w:t>ddStart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8" w:author="zzjie" w:date="2008-04-02T16:00:00Z">
              <w:r w:rsidRPr="004E189A">
                <w:t>周期开始日期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59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0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1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62" w:author="zzjie" w:date="2008-04-02T13:55:00Z">
              <w:r w:rsidRPr="004E189A">
                <w:t>ddEnd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3" w:author="zzjie" w:date="2008-04-02T16:01:00Z">
              <w:r w:rsidRPr="004E189A">
                <w:t>周期结束日期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5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6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67" w:author="zzjie" w:date="2008-04-02T13:55:00Z">
              <w:r w:rsidRPr="004E189A">
                <w:t>hhStart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8" w:author="zzjie" w:date="2008-04-02T16:00:00Z">
              <w:r w:rsidRPr="004E189A">
                <w:t>周期开始小时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69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70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71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272" w:author="zzjie" w:date="2008-04-02T13:55:00Z">
              <w:r w:rsidRPr="004E189A">
                <w:t>hhEnd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73" w:author="zzjie" w:date="2008-04-02T16:01:00Z">
              <w:r w:rsidRPr="004E189A">
                <w:t>周期结束小时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7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75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276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  <w:ins w:id="1277" w:author="zzjie" w:date="2008-04-02T13:55:00Z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ins w:id="1278" w:author="zzjie" w:date="2008-04-02T13:55:00Z"/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pPr>
              <w:rPr>
                <w:ins w:id="1279" w:author="zzjie" w:date="2008-04-02T13:55:00Z"/>
              </w:rPr>
            </w:pPr>
            <w:ins w:id="1280" w:author="zzjie" w:date="2008-04-02T13:55:00Z">
              <w:r w:rsidRPr="004E189A">
                <w:t>miStart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81" w:author="zzjie" w:date="2008-04-02T13:55:00Z"/>
              </w:rPr>
            </w:pPr>
            <w:ins w:id="1282" w:author="zzjie" w:date="2008-04-02T16:00:00Z">
              <w:r w:rsidRPr="004E189A">
                <w:t>周期开始分钟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83" w:author="zzjie" w:date="2008-04-02T13:55:00Z"/>
              </w:rPr>
            </w:pPr>
            <w:ins w:id="128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85" w:author="zzjie" w:date="2008-04-02T13:55:00Z"/>
              </w:rPr>
            </w:pPr>
            <w:ins w:id="1286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87" w:author="zzjie" w:date="2008-04-02T13:55:00Z"/>
              </w:rPr>
            </w:pPr>
            <w:ins w:id="1288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  <w:ins w:id="1289" w:author="zzjie" w:date="2008-04-02T13:55:00Z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ins w:id="1290" w:author="zzjie" w:date="2008-04-02T13:55:00Z"/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pPr>
              <w:rPr>
                <w:ins w:id="1291" w:author="zzjie" w:date="2008-04-02T13:55:00Z"/>
              </w:rPr>
            </w:pPr>
            <w:ins w:id="1292" w:author="zzjie" w:date="2008-04-02T13:56:00Z">
              <w:r w:rsidRPr="004E189A">
                <w:t>miEnd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93" w:author="zzjie" w:date="2008-04-02T13:55:00Z"/>
              </w:rPr>
            </w:pPr>
            <w:ins w:id="1294" w:author="zzjie" w:date="2008-04-02T16:01:00Z">
              <w:r w:rsidRPr="004E189A">
                <w:t>周期结束分钟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95" w:author="zzjie" w:date="2008-04-02T13:55:00Z"/>
              </w:rPr>
            </w:pPr>
            <w:ins w:id="1296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97" w:author="zzjie" w:date="2008-04-02T13:55:00Z"/>
              </w:rPr>
            </w:pPr>
            <w:ins w:id="1298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299" w:author="zzjie" w:date="2008-04-02T13:55:00Z"/>
              </w:rPr>
            </w:pPr>
            <w:ins w:id="1300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  <w:ins w:id="1301" w:author="zzjie" w:date="2008-04-02T13:56:00Z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ins w:id="1302" w:author="zzjie" w:date="2008-04-02T13:56:00Z"/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pPr>
              <w:rPr>
                <w:ins w:id="1303" w:author="zzjie" w:date="2008-04-02T13:56:00Z"/>
              </w:rPr>
            </w:pPr>
            <w:ins w:id="1304" w:author="zzjie" w:date="2008-04-02T13:56:00Z">
              <w:r w:rsidRPr="004E189A">
                <w:t>wwStart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05" w:author="zzjie" w:date="2008-04-02T13:56:00Z"/>
              </w:rPr>
            </w:pPr>
            <w:ins w:id="1306" w:author="zzjie" w:date="2008-04-02T16:00:00Z">
              <w:r w:rsidRPr="004E189A">
                <w:t>周期开始星期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07" w:author="zzjie" w:date="2008-04-02T13:56:00Z"/>
              </w:rPr>
            </w:pPr>
            <w:ins w:id="1308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09" w:author="zzjie" w:date="2008-04-02T13:56:00Z"/>
              </w:rPr>
            </w:pPr>
            <w:ins w:id="1310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11" w:author="zzjie" w:date="2008-04-02T13:56:00Z"/>
              </w:rPr>
            </w:pPr>
            <w:ins w:id="1312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  <w:ins w:id="1313" w:author="zzjie" w:date="2008-04-02T13:56:00Z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ins w:id="1314" w:author="zzjie" w:date="2008-04-02T13:56:00Z"/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pPr>
              <w:rPr>
                <w:ins w:id="1315" w:author="zzjie" w:date="2008-04-02T13:56:00Z"/>
              </w:rPr>
            </w:pPr>
            <w:ins w:id="1316" w:author="zzjie" w:date="2008-04-02T13:56:00Z">
              <w:r w:rsidRPr="004E189A">
                <w:t>wwEnd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17" w:author="zzjie" w:date="2008-04-02T13:56:00Z"/>
              </w:rPr>
            </w:pPr>
            <w:ins w:id="1318" w:author="zzjie" w:date="2008-04-02T16:01:00Z">
              <w:r w:rsidRPr="004E189A">
                <w:t>周期结束星期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19" w:author="zzjie" w:date="2008-04-02T13:56:00Z"/>
              </w:rPr>
            </w:pPr>
            <w:ins w:id="1320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21" w:author="zzjie" w:date="2008-04-02T13:56:00Z"/>
              </w:rPr>
            </w:pPr>
            <w:ins w:id="1322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23" w:author="zzjie" w:date="2008-04-02T13:56:00Z"/>
              </w:rPr>
            </w:pPr>
            <w:ins w:id="1324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  <w:ins w:id="1325" w:author="zzjie" w:date="2008-04-02T13:56:00Z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ins w:id="1326" w:author="zzjie" w:date="2008-04-02T13:56:00Z"/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pPr>
              <w:rPr>
                <w:ins w:id="1327" w:author="zzjie" w:date="2008-04-02T13:56:00Z"/>
              </w:rPr>
            </w:pPr>
            <w:ins w:id="1328" w:author="zzjie" w:date="2008-04-02T13:56:00Z">
              <w:r w:rsidRPr="004E189A">
                <w:t>ctrlStr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29" w:author="zzjie" w:date="2008-04-02T13:56:00Z"/>
              </w:rPr>
            </w:pPr>
            <w:ins w:id="1330" w:author="zzjie" w:date="2008-04-02T16:01:00Z">
              <w:r w:rsidRPr="004E189A">
                <w:t>时段控制字符串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31" w:author="zzjie" w:date="2008-04-02T13:56:00Z"/>
              </w:rPr>
            </w:pPr>
            <w:ins w:id="1332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33" w:author="zzjie" w:date="2008-04-02T13:56:00Z"/>
              </w:rPr>
            </w:pPr>
            <w:ins w:id="1334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35" w:author="zzjie" w:date="2008-04-02T13:56:00Z"/>
              </w:rPr>
            </w:pPr>
            <w:ins w:id="1336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  <w:ins w:id="1337" w:author="zzjie" w:date="2008-04-02T13:56:00Z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ins w:id="1338" w:author="zzjie" w:date="2008-04-02T13:56:00Z"/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pPr>
              <w:rPr>
                <w:ins w:id="1339" w:author="zzjie" w:date="2008-04-02T13:56:00Z"/>
              </w:rPr>
            </w:pPr>
            <w:ins w:id="1340" w:author="zzjie" w:date="2008-04-02T13:56:00Z">
              <w:r w:rsidRPr="004E189A">
                <w:t>description</w:t>
              </w:r>
            </w:ins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41" w:author="zzjie" w:date="2008-04-02T13:56:00Z"/>
              </w:rPr>
            </w:pPr>
            <w:ins w:id="1342" w:author="zzjie" w:date="2008-04-02T14:00:00Z">
              <w:r w:rsidRPr="004E189A">
                <w:t>描述</w:t>
              </w:r>
            </w:ins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43" w:author="zzjie" w:date="2008-04-02T13:56:00Z"/>
              </w:rPr>
            </w:pPr>
            <w:ins w:id="1344" w:author="zzjie" w:date="2008-04-02T13:58:00Z">
              <w:r w:rsidRPr="004E189A">
                <w:t>String</w:t>
              </w:r>
            </w:ins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45" w:author="zzjie" w:date="2008-04-02T13:56:00Z"/>
              </w:rPr>
            </w:pPr>
            <w:ins w:id="1346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pPr>
              <w:rPr>
                <w:ins w:id="1347" w:author="zzjie" w:date="2008-04-02T13:56:00Z"/>
              </w:rPr>
            </w:pPr>
            <w:ins w:id="1348" w:author="zzjie" w:date="2008-04-02T13:58:00Z">
              <w:r w:rsidRPr="004E189A">
                <w:t>OUT</w:t>
              </w:r>
            </w:ins>
          </w:p>
        </w:tc>
      </w:tr>
      <w:tr w:rsidR="00E8293A" w:rsidTr="00CB3B7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Default="00E8293A" w:rsidP="00CB3B7D">
            <w:pPr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93A" w:rsidRPr="004E189A" w:rsidRDefault="00E8293A" w:rsidP="00CB3B7D">
            <w:ins w:id="1349" w:author="zzjie" w:date="2008-04-02T13:56:00Z">
              <w:r w:rsidRPr="004E189A">
                <w:t>periodCtrl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350" w:author="zzjie" w:date="2008-04-02T13:59:00Z">
              <w:r w:rsidRPr="004E189A">
                <w:t>时段控制标识</w:t>
              </w:r>
            </w:ins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351" w:author="zzjie" w:date="2008-04-02T13:59:00Z">
              <w:r w:rsidRPr="004E189A">
                <w:rPr>
                  <w:rFonts w:hint="eastAsia"/>
                </w:rPr>
                <w:t>long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352" w:author="zzjie" w:date="2008-04-02T13:58:00Z">
              <w:r w:rsidRPr="004E189A">
                <w:rPr>
                  <w:rFonts w:hint="eastAsia"/>
                </w:rPr>
                <w:t>否</w:t>
              </w:r>
            </w:ins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8293A" w:rsidRPr="004E189A" w:rsidRDefault="00E8293A" w:rsidP="00CB3B7D">
            <w:ins w:id="1353" w:author="zzjie" w:date="2008-04-02T13:58:00Z">
              <w:r w:rsidRPr="004E189A">
                <w:t>OUT</w:t>
              </w:r>
            </w:ins>
          </w:p>
        </w:tc>
      </w:tr>
    </w:tbl>
    <w:p w:rsidR="00E8293A" w:rsidRPr="00916DB8" w:rsidRDefault="00E8293A" w:rsidP="00E8293A">
      <w:pPr>
        <w:pStyle w:val="4"/>
        <w:keepLines/>
        <w:widowControl w:val="0"/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E8293A" w:rsidRPr="00BE3104" w:rsidRDefault="00E8293A" w:rsidP="00E8293A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E8293A" w:rsidRPr="00BE3104" w:rsidRDefault="00E8293A" w:rsidP="00E8293A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1535</w:t>
      </w:r>
    </w:p>
    <w:p w:rsidR="00E8293A" w:rsidRPr="00BE3104" w:rsidRDefault="00E8293A" w:rsidP="00E8293A">
      <w:r w:rsidRPr="00BE3104">
        <w:rPr>
          <w:rFonts w:hint="eastAsia"/>
        </w:rPr>
        <w:t>请求内容：</w:t>
      </w:r>
    </w:p>
    <w:p w:rsidR="00E8293A" w:rsidRDefault="00E8293A" w:rsidP="00E8293A">
      <w:pPr>
        <w:rPr>
          <w:lang w:eastAsia="zh-CN"/>
        </w:rPr>
      </w:pPr>
      <w:r w:rsidRPr="00BE3104">
        <w:t>&lt;oss-request&gt;</w:t>
      </w:r>
    </w:p>
    <w:p w:rsidR="00E8293A" w:rsidRDefault="00E8293A" w:rsidP="002658B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658BA" w:rsidRPr="002658BA">
        <w:rPr>
          <w:lang w:eastAsia="zh-CN"/>
        </w:rPr>
        <w:t>&lt;property name="periodCtrl" value="802"/&gt;</w:t>
      </w:r>
    </w:p>
    <w:p w:rsidR="00E8293A" w:rsidRPr="00BE3104" w:rsidRDefault="00E8293A" w:rsidP="00E8293A">
      <w:r w:rsidRPr="00BE3104">
        <w:t>&lt;/oss-request&gt;</w:t>
      </w:r>
    </w:p>
    <w:p w:rsidR="00E8293A" w:rsidRPr="00BE3104" w:rsidRDefault="00E8293A" w:rsidP="00E8293A">
      <w:r w:rsidRPr="00BE3104">
        <w:rPr>
          <w:rFonts w:hint="eastAsia"/>
        </w:rPr>
        <w:lastRenderedPageBreak/>
        <w:t>输出参数：</w:t>
      </w:r>
    </w:p>
    <w:p w:rsidR="002658BA" w:rsidRDefault="002658BA" w:rsidP="002658BA">
      <w:r>
        <w:t>&lt;?xml version="1.0" encoding="gb2312"?&gt;</w:t>
      </w:r>
    </w:p>
    <w:p w:rsidR="002658BA" w:rsidRDefault="002658BA" w:rsidP="002658BA">
      <w:r>
        <w:t>&lt;oss-response</w:t>
      </w:r>
      <w:r w:rsidR="003B4A5B">
        <w:rPr>
          <w:rFonts w:hint="eastAsia"/>
          <w:lang w:eastAsia="zh-CN"/>
        </w:rPr>
        <w:t xml:space="preserve"> </w:t>
      </w:r>
      <w:r w:rsidR="003B4A5B" w:rsidRPr="003B4A5B">
        <w:rPr>
          <w:rFonts w:hint="eastAsia"/>
          <w:lang w:eastAsia="zh-CN"/>
        </w:rPr>
        <w:t>return-code ="0" return-message="</w:t>
      </w:r>
      <w:r w:rsidR="003B4A5B">
        <w:rPr>
          <w:rFonts w:hint="eastAsia"/>
          <w:lang w:eastAsia="zh-CN"/>
        </w:rPr>
        <w:t>获取时段限制详细定义成功</w:t>
      </w:r>
      <w:r w:rsidR="003B4A5B" w:rsidRPr="003B4A5B">
        <w:rPr>
          <w:rFonts w:hint="eastAsia"/>
          <w:lang w:eastAsia="zh-CN"/>
        </w:rPr>
        <w:t>"&gt;</w:t>
      </w:r>
      <w:r>
        <w:t>&gt;</w:t>
      </w:r>
    </w:p>
    <w:p w:rsidR="002658BA" w:rsidRDefault="002658BA" w:rsidP="002658BA">
      <w:r>
        <w:t>&lt;PeriodCtrlDetailExt</w:t>
      </w:r>
    </w:p>
    <w:p w:rsidR="002658BA" w:rsidRDefault="002658BA" w:rsidP="002658BA">
      <w:r>
        <w:tab/>
        <w:t xml:space="preserve">id="141" </w:t>
      </w:r>
    </w:p>
    <w:p w:rsidR="002658BA" w:rsidRDefault="002658BA" w:rsidP="002658BA">
      <w:r>
        <w:tab/>
        <w:t xml:space="preserve">attrflag="1" </w:t>
      </w:r>
    </w:p>
    <w:p w:rsidR="002658BA" w:rsidRDefault="002658BA" w:rsidP="002658BA">
      <w:r>
        <w:tab/>
        <w:t xml:space="preserve">priority="0" </w:t>
      </w:r>
    </w:p>
    <w:p w:rsidR="002658BA" w:rsidRDefault="002658BA" w:rsidP="002658BA">
      <w:r>
        <w:tab/>
        <w:t xml:space="preserve">yyIsLimit="1" </w:t>
      </w:r>
    </w:p>
    <w:p w:rsidR="002658BA" w:rsidRDefault="002658BA" w:rsidP="002658BA">
      <w:r>
        <w:tab/>
        <w:t xml:space="preserve">yyStartDate="2008-03-16" </w:t>
      </w:r>
    </w:p>
    <w:p w:rsidR="002658BA" w:rsidRDefault="002658BA" w:rsidP="002658BA">
      <w:r>
        <w:tab/>
        <w:t>yyStartHour="00"</w:t>
      </w:r>
    </w:p>
    <w:p w:rsidR="002658BA" w:rsidRDefault="002658BA" w:rsidP="002658BA">
      <w:r>
        <w:tab/>
        <w:t>yyStartMin="00"</w:t>
      </w:r>
    </w:p>
    <w:p w:rsidR="002658BA" w:rsidRDefault="002658BA" w:rsidP="002658BA">
      <w:r>
        <w:tab/>
        <w:t>yyEndDate="2010-03-27"</w:t>
      </w:r>
    </w:p>
    <w:p w:rsidR="002658BA" w:rsidRDefault="002658BA" w:rsidP="002658BA">
      <w:r>
        <w:tab/>
        <w:t>yyEndHour="00"</w:t>
      </w:r>
    </w:p>
    <w:p w:rsidR="002658BA" w:rsidRDefault="002658BA" w:rsidP="002658BA">
      <w:r>
        <w:tab/>
        <w:t>yyEndMin="00"</w:t>
      </w:r>
    </w:p>
    <w:p w:rsidR="002658BA" w:rsidRDefault="002658BA" w:rsidP="002658BA">
      <w:r>
        <w:tab/>
        <w:t>mmStart="00"</w:t>
      </w:r>
    </w:p>
    <w:p w:rsidR="002658BA" w:rsidRDefault="002658BA" w:rsidP="002658BA">
      <w:r>
        <w:tab/>
        <w:t>mmEnd="00"</w:t>
      </w:r>
    </w:p>
    <w:p w:rsidR="002658BA" w:rsidRDefault="002658BA" w:rsidP="002658BA">
      <w:r>
        <w:tab/>
        <w:t>ddStart="00"</w:t>
      </w:r>
    </w:p>
    <w:p w:rsidR="002658BA" w:rsidRDefault="002658BA" w:rsidP="002658BA">
      <w:r>
        <w:tab/>
        <w:t>ddEnd="00"</w:t>
      </w:r>
    </w:p>
    <w:p w:rsidR="002658BA" w:rsidRDefault="002658BA" w:rsidP="002658BA">
      <w:r>
        <w:tab/>
        <w:t>hhStart="17"</w:t>
      </w:r>
    </w:p>
    <w:p w:rsidR="002658BA" w:rsidRDefault="002658BA" w:rsidP="002658BA">
      <w:r>
        <w:tab/>
        <w:t>hhEnd="20"</w:t>
      </w:r>
    </w:p>
    <w:p w:rsidR="002658BA" w:rsidRDefault="002658BA" w:rsidP="002658BA">
      <w:r>
        <w:tab/>
        <w:t>miStart="00"</w:t>
      </w:r>
    </w:p>
    <w:p w:rsidR="002658BA" w:rsidRDefault="002658BA" w:rsidP="002658BA">
      <w:r>
        <w:tab/>
        <w:t>miEnd="00"</w:t>
      </w:r>
    </w:p>
    <w:p w:rsidR="002658BA" w:rsidRDefault="002658BA" w:rsidP="002658BA">
      <w:r>
        <w:tab/>
        <w:t>wwStart="01"</w:t>
      </w:r>
    </w:p>
    <w:p w:rsidR="002658BA" w:rsidRDefault="002658BA" w:rsidP="002658BA">
      <w:r>
        <w:tab/>
        <w:t>wwEnd="05"</w:t>
      </w:r>
    </w:p>
    <w:p w:rsidR="002658BA" w:rsidRDefault="002658BA" w:rsidP="002658BA">
      <w:r>
        <w:tab/>
        <w:t>ctrlStr="1020080316000020100327000000-0000-0017-2000-0001-05"</w:t>
      </w:r>
    </w:p>
    <w:p w:rsidR="002658BA" w:rsidRDefault="002658BA" w:rsidP="002658BA">
      <w:r>
        <w:tab/>
        <w:t>description="111"</w:t>
      </w:r>
    </w:p>
    <w:p w:rsidR="002658BA" w:rsidRDefault="002658BA" w:rsidP="002658BA">
      <w:r>
        <w:lastRenderedPageBreak/>
        <w:tab/>
        <w:t>periodCtrl="1000005" /&gt;</w:t>
      </w:r>
    </w:p>
    <w:p w:rsidR="002658BA" w:rsidRDefault="002658BA" w:rsidP="002658BA">
      <w:r>
        <w:tab/>
        <w:t>&lt;PeriodCtrlDetailExt</w:t>
      </w:r>
    </w:p>
    <w:p w:rsidR="002658BA" w:rsidRDefault="002658BA" w:rsidP="002658BA">
      <w:r>
        <w:tab/>
        <w:t xml:space="preserve">id="142" </w:t>
      </w:r>
    </w:p>
    <w:p w:rsidR="002658BA" w:rsidRDefault="002658BA" w:rsidP="002658BA">
      <w:r>
        <w:tab/>
        <w:t xml:space="preserve">attrflag="1" </w:t>
      </w:r>
    </w:p>
    <w:p w:rsidR="002658BA" w:rsidRDefault="002658BA" w:rsidP="002658BA">
      <w:r>
        <w:tab/>
        <w:t xml:space="preserve">priority="0" </w:t>
      </w:r>
    </w:p>
    <w:p w:rsidR="002658BA" w:rsidRDefault="002658BA" w:rsidP="002658BA">
      <w:r>
        <w:tab/>
        <w:t xml:space="preserve">yyIsLimit="1" </w:t>
      </w:r>
    </w:p>
    <w:p w:rsidR="002658BA" w:rsidRDefault="002658BA" w:rsidP="002658BA">
      <w:r>
        <w:tab/>
        <w:t xml:space="preserve">yyStartDate="2008-03-16" </w:t>
      </w:r>
    </w:p>
    <w:p w:rsidR="002658BA" w:rsidRDefault="002658BA" w:rsidP="002658BA">
      <w:r>
        <w:tab/>
        <w:t>yyStartHour="00"</w:t>
      </w:r>
    </w:p>
    <w:p w:rsidR="002658BA" w:rsidRDefault="002658BA" w:rsidP="002658BA">
      <w:r>
        <w:tab/>
        <w:t>yyStartMin="00"</w:t>
      </w:r>
    </w:p>
    <w:p w:rsidR="002658BA" w:rsidRDefault="002658BA" w:rsidP="002658BA">
      <w:r>
        <w:tab/>
        <w:t>yyEndDate="2010-03-27"</w:t>
      </w:r>
    </w:p>
    <w:p w:rsidR="002658BA" w:rsidRDefault="002658BA" w:rsidP="002658BA">
      <w:r>
        <w:tab/>
        <w:t>yyEndHour="00"</w:t>
      </w:r>
    </w:p>
    <w:p w:rsidR="002658BA" w:rsidRDefault="002658BA" w:rsidP="002658BA">
      <w:r>
        <w:tab/>
        <w:t>yyEndMin="00"</w:t>
      </w:r>
    </w:p>
    <w:p w:rsidR="002658BA" w:rsidRDefault="002658BA" w:rsidP="002658BA">
      <w:r>
        <w:tab/>
        <w:t>mmStart="00"</w:t>
      </w:r>
    </w:p>
    <w:p w:rsidR="002658BA" w:rsidRDefault="002658BA" w:rsidP="002658BA">
      <w:r>
        <w:tab/>
        <w:t>mmEnd="00"</w:t>
      </w:r>
    </w:p>
    <w:p w:rsidR="002658BA" w:rsidRDefault="002658BA" w:rsidP="002658BA">
      <w:r>
        <w:tab/>
        <w:t>ddStart="00"</w:t>
      </w:r>
    </w:p>
    <w:p w:rsidR="002658BA" w:rsidRDefault="002658BA" w:rsidP="002658BA">
      <w:r>
        <w:tab/>
        <w:t>ddEnd="00"</w:t>
      </w:r>
    </w:p>
    <w:p w:rsidR="002658BA" w:rsidRDefault="002658BA" w:rsidP="002658BA">
      <w:r>
        <w:tab/>
        <w:t>hhStart="13"</w:t>
      </w:r>
    </w:p>
    <w:p w:rsidR="002658BA" w:rsidRDefault="002658BA" w:rsidP="002658BA">
      <w:r>
        <w:tab/>
        <w:t>hhEnd="20"</w:t>
      </w:r>
    </w:p>
    <w:p w:rsidR="002658BA" w:rsidRDefault="002658BA" w:rsidP="002658BA">
      <w:r>
        <w:tab/>
        <w:t>miStart="00"</w:t>
      </w:r>
    </w:p>
    <w:p w:rsidR="002658BA" w:rsidRDefault="002658BA" w:rsidP="002658BA">
      <w:r>
        <w:tab/>
        <w:t>miEnd="00"</w:t>
      </w:r>
    </w:p>
    <w:p w:rsidR="002658BA" w:rsidRDefault="002658BA" w:rsidP="002658BA">
      <w:r>
        <w:tab/>
        <w:t>wwStart="06"</w:t>
      </w:r>
    </w:p>
    <w:p w:rsidR="002658BA" w:rsidRDefault="002658BA" w:rsidP="002658BA">
      <w:r>
        <w:tab/>
        <w:t>wwEnd="07"</w:t>
      </w:r>
    </w:p>
    <w:p w:rsidR="002658BA" w:rsidRDefault="002658BA" w:rsidP="002658BA">
      <w:r>
        <w:tab/>
        <w:t>ctrlStr="1020080316000020100321000000-0000-0013-2000-0006-07"</w:t>
      </w:r>
    </w:p>
    <w:p w:rsidR="002658BA" w:rsidRDefault="002658BA" w:rsidP="002658BA">
      <w:r>
        <w:tab/>
        <w:t>description="222"</w:t>
      </w:r>
    </w:p>
    <w:p w:rsidR="002658BA" w:rsidRDefault="002658BA" w:rsidP="002658BA">
      <w:r>
        <w:tab/>
        <w:t>periodCtrl="1000005" /&gt;</w:t>
      </w:r>
    </w:p>
    <w:p w:rsidR="00580BBB" w:rsidRDefault="002658BA" w:rsidP="002658BA">
      <w:pPr>
        <w:rPr>
          <w:lang w:eastAsia="zh-CN"/>
        </w:rPr>
      </w:pPr>
      <w:r>
        <w:t>&lt;/oss-response&gt;</w:t>
      </w:r>
    </w:p>
    <w:p w:rsidR="00E142AE" w:rsidRPr="00055C40" w:rsidRDefault="00E142AE" w:rsidP="00E142AE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E142AE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新增</w:t>
      </w:r>
      <w:r w:rsidRPr="00E142AE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/</w:t>
      </w:r>
      <w:r w:rsidRPr="00E142AE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修改时段限制详细定义接口</w:t>
      </w:r>
    </w:p>
    <w:p w:rsidR="00E142AE" w:rsidRDefault="00E142AE" w:rsidP="00E142A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E142AE" w:rsidRPr="0038100F" w:rsidRDefault="00E142AE" w:rsidP="00E142AE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E142AE" w:rsidRPr="00171852" w:rsidRDefault="00E142AE" w:rsidP="00E142A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E142AE" w:rsidRPr="00C51B4F" w:rsidRDefault="00E142AE" w:rsidP="00E142AE">
      <w:pPr>
        <w:pStyle w:val="a6"/>
        <w:ind w:left="420"/>
        <w:rPr>
          <w:lang w:val="en-GB" w:eastAsia="zh-CN" w:bidi="ar-SA"/>
        </w:rPr>
      </w:pPr>
      <w:r w:rsidRPr="00E142AE">
        <w:rPr>
          <w:rFonts w:hint="eastAsia"/>
          <w:lang w:val="en-GB" w:eastAsia="zh-CN" w:bidi="ar-SA"/>
        </w:rPr>
        <w:t>修改用户当前订购的时段限制的详细定义信息</w:t>
      </w:r>
      <w:r w:rsidRPr="00580BBB">
        <w:rPr>
          <w:rFonts w:hint="eastAsia"/>
          <w:lang w:val="en-GB" w:eastAsia="zh-CN" w:bidi="ar-SA"/>
        </w:rPr>
        <w:t>。</w:t>
      </w:r>
    </w:p>
    <w:p w:rsidR="00E142AE" w:rsidRDefault="00E142AE" w:rsidP="00E142A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E142AE" w:rsidRDefault="00E142AE" w:rsidP="00E142A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70"/>
        <w:gridCol w:w="1418"/>
        <w:gridCol w:w="2804"/>
        <w:gridCol w:w="1129"/>
        <w:gridCol w:w="1418"/>
      </w:tblGrid>
      <w:tr w:rsidR="00E142AE" w:rsidRPr="00BE3104" w:rsidTr="00D87FA0">
        <w:tc>
          <w:tcPr>
            <w:tcW w:w="1870" w:type="dxa"/>
            <w:shd w:val="clear" w:color="auto" w:fill="E6E6E6"/>
          </w:tcPr>
          <w:p w:rsidR="00E142AE" w:rsidRPr="00BE3104" w:rsidRDefault="00E142AE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1418" w:type="dxa"/>
            <w:shd w:val="clear" w:color="auto" w:fill="E6E6E6"/>
          </w:tcPr>
          <w:p w:rsidR="00E142AE" w:rsidRPr="00BE3104" w:rsidRDefault="00E142AE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2804" w:type="dxa"/>
            <w:shd w:val="clear" w:color="auto" w:fill="E6E6E6"/>
          </w:tcPr>
          <w:p w:rsidR="00E142AE" w:rsidRPr="00BE3104" w:rsidRDefault="00E142AE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E142AE" w:rsidRPr="00BE3104" w:rsidRDefault="00E142AE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E142AE" w:rsidRPr="00BE3104" w:rsidRDefault="00E142AE" w:rsidP="00CB3B7D">
            <w:r w:rsidRPr="00BE3104">
              <w:rPr>
                <w:rFonts w:hint="eastAsia"/>
              </w:rPr>
              <w:t>IN/OUT</w:t>
            </w:r>
          </w:p>
        </w:tc>
      </w:tr>
      <w:tr w:rsidR="00E142AE" w:rsidRPr="00BE3104" w:rsidTr="00D87FA0">
        <w:tc>
          <w:tcPr>
            <w:tcW w:w="1870" w:type="dxa"/>
            <w:tcBorders>
              <w:bottom w:val="single" w:sz="6" w:space="0" w:color="auto"/>
            </w:tcBorders>
            <w:shd w:val="clear" w:color="auto" w:fill="F8F8F8"/>
          </w:tcPr>
          <w:p w:rsidR="00E142AE" w:rsidRDefault="00E142AE" w:rsidP="00CB3B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pcdExt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142AE" w:rsidRDefault="00E142AE" w:rsidP="00CB3B7D">
            <w:pPr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hint="eastAsia"/>
              </w:rPr>
              <w:t>时段限制明细</w:t>
            </w:r>
          </w:p>
        </w:tc>
        <w:tc>
          <w:tcPr>
            <w:tcW w:w="2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142AE" w:rsidRDefault="00E142AE" w:rsidP="00CB3B7D">
            <w:r>
              <w:t>PeriodCtrlDetailExt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142AE" w:rsidRDefault="00E142AE" w:rsidP="00CB3B7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142AE" w:rsidRDefault="00E142AE" w:rsidP="00CB3B7D">
            <w:r>
              <w:rPr>
                <w:rFonts w:hint="eastAsia"/>
              </w:rPr>
              <w:t>IN</w:t>
            </w:r>
          </w:p>
        </w:tc>
      </w:tr>
      <w:tr w:rsidR="00D87FA0" w:rsidRPr="00BE3104" w:rsidTr="00D87FA0">
        <w:tc>
          <w:tcPr>
            <w:tcW w:w="1870" w:type="dxa"/>
            <w:tcBorders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7FA0">
              <w:rPr>
                <w:rFonts w:ascii="Courier New" w:hAnsi="Courier New" w:cs="Courier New"/>
                <w:color w:val="000000"/>
                <w:sz w:val="20"/>
                <w:szCs w:val="20"/>
              </w:rPr>
              <w:t>tradeChannels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rPr>
                <w:rFonts w:hint="eastAsia"/>
              </w:rPr>
              <w:t>交易渠道</w:t>
            </w:r>
          </w:p>
        </w:tc>
        <w:tc>
          <w:tcPr>
            <w:tcW w:w="2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t>IN</w:t>
            </w:r>
          </w:p>
        </w:tc>
      </w:tr>
      <w:tr w:rsidR="003B4A5B" w:rsidRPr="00BE3104" w:rsidTr="003B4A5B">
        <w:tc>
          <w:tcPr>
            <w:tcW w:w="1870" w:type="dxa"/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2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OUT</w:t>
            </w:r>
          </w:p>
        </w:tc>
      </w:tr>
      <w:tr w:rsidR="003B4A5B" w:rsidRPr="00BE3104" w:rsidTr="00D87FA0">
        <w:tc>
          <w:tcPr>
            <w:tcW w:w="1870" w:type="dxa"/>
            <w:tcBorders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280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E142AE" w:rsidRPr="00916DB8" w:rsidRDefault="00E142AE" w:rsidP="00E142AE">
      <w:pPr>
        <w:pStyle w:val="4"/>
        <w:keepLines/>
        <w:widowControl w:val="0"/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E142AE" w:rsidRPr="00BE3104" w:rsidRDefault="00E142AE" w:rsidP="00E142AE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E142AE" w:rsidRPr="00BE3104" w:rsidRDefault="00E142AE" w:rsidP="00E142AE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1536</w:t>
      </w:r>
    </w:p>
    <w:p w:rsidR="00E142AE" w:rsidRPr="00BE3104" w:rsidRDefault="00E142AE" w:rsidP="00E142AE">
      <w:r w:rsidRPr="00BE3104">
        <w:rPr>
          <w:rFonts w:hint="eastAsia"/>
        </w:rPr>
        <w:t>请求内容：</w:t>
      </w:r>
    </w:p>
    <w:p w:rsidR="00E142AE" w:rsidRDefault="00E142AE" w:rsidP="00E142AE">
      <w:r>
        <w:t>&lt;oss-request&gt;</w:t>
      </w:r>
    </w:p>
    <w:p w:rsidR="00E142AE" w:rsidRDefault="00E142AE" w:rsidP="00E142AE">
      <w:pPr>
        <w:rPr>
          <w:lang w:eastAsia="zh-CN"/>
        </w:rPr>
      </w:pPr>
      <w:r>
        <w:t>&lt;PeriodCtrlDetailExt</w:t>
      </w:r>
    </w:p>
    <w:p w:rsidR="00E142AE" w:rsidRDefault="00E142AE" w:rsidP="00E142AE">
      <w:r>
        <w:rPr>
          <w:rFonts w:hint="eastAsia"/>
        </w:rPr>
        <w:tab/>
        <w:t>id="142"    //id</w:t>
      </w:r>
      <w:r>
        <w:rPr>
          <w:rFonts w:hint="eastAsia"/>
        </w:rPr>
        <w:t>为</w:t>
      </w:r>
      <w:r>
        <w:rPr>
          <w:rFonts w:hint="eastAsia"/>
        </w:rPr>
        <w:t>0,</w:t>
      </w:r>
      <w:r>
        <w:rPr>
          <w:rFonts w:hint="eastAsia"/>
        </w:rPr>
        <w:t>表示新增</w:t>
      </w:r>
    </w:p>
    <w:p w:rsidR="00E142AE" w:rsidRDefault="00E142AE" w:rsidP="00E142AE">
      <w:r>
        <w:lastRenderedPageBreak/>
        <w:tab/>
        <w:t xml:space="preserve">attrflag="1" </w:t>
      </w:r>
    </w:p>
    <w:p w:rsidR="00E142AE" w:rsidRDefault="00E142AE" w:rsidP="00E142AE">
      <w:r>
        <w:tab/>
        <w:t xml:space="preserve">priority="0" </w:t>
      </w:r>
    </w:p>
    <w:p w:rsidR="00E142AE" w:rsidRDefault="00E142AE" w:rsidP="00E142AE">
      <w:r>
        <w:tab/>
        <w:t xml:space="preserve">yyIsLimit="1" </w:t>
      </w:r>
    </w:p>
    <w:p w:rsidR="00E142AE" w:rsidRDefault="00E142AE" w:rsidP="00E142AE">
      <w:r>
        <w:tab/>
        <w:t xml:space="preserve">yyStartDate="2008-03-16" </w:t>
      </w:r>
    </w:p>
    <w:p w:rsidR="00E142AE" w:rsidRDefault="00E142AE" w:rsidP="00E142AE">
      <w:r>
        <w:tab/>
        <w:t>yyStartHour="00"</w:t>
      </w:r>
    </w:p>
    <w:p w:rsidR="00E142AE" w:rsidRDefault="00E142AE" w:rsidP="00E142AE">
      <w:r>
        <w:tab/>
        <w:t>yyStartMin="00"</w:t>
      </w:r>
    </w:p>
    <w:p w:rsidR="00E142AE" w:rsidRDefault="00E142AE" w:rsidP="00E142AE">
      <w:r>
        <w:tab/>
        <w:t>yyEndDate="2010-03-27"</w:t>
      </w:r>
    </w:p>
    <w:p w:rsidR="00E142AE" w:rsidRDefault="00E142AE" w:rsidP="00E142AE">
      <w:r>
        <w:tab/>
        <w:t>yyEndHour="00"</w:t>
      </w:r>
    </w:p>
    <w:p w:rsidR="00E142AE" w:rsidRDefault="00E142AE" w:rsidP="00E142AE">
      <w:r>
        <w:tab/>
        <w:t>yyEndMin="00"</w:t>
      </w:r>
    </w:p>
    <w:p w:rsidR="00E142AE" w:rsidRDefault="00E142AE" w:rsidP="00E142AE">
      <w:r>
        <w:tab/>
        <w:t>mmStart="00"</w:t>
      </w:r>
    </w:p>
    <w:p w:rsidR="00E142AE" w:rsidRDefault="00E142AE" w:rsidP="00E142AE">
      <w:r>
        <w:tab/>
        <w:t>mmEnd="00"</w:t>
      </w:r>
    </w:p>
    <w:p w:rsidR="00E142AE" w:rsidRDefault="00E142AE" w:rsidP="00E142AE">
      <w:r>
        <w:tab/>
        <w:t>ddStart="00"</w:t>
      </w:r>
    </w:p>
    <w:p w:rsidR="00E142AE" w:rsidRDefault="00E142AE" w:rsidP="00E142AE">
      <w:r>
        <w:tab/>
        <w:t>ddEnd="00"</w:t>
      </w:r>
    </w:p>
    <w:p w:rsidR="00E142AE" w:rsidRDefault="00E142AE" w:rsidP="00E142AE">
      <w:r>
        <w:tab/>
        <w:t>hhStart="13"</w:t>
      </w:r>
    </w:p>
    <w:p w:rsidR="00E142AE" w:rsidRDefault="00E142AE" w:rsidP="00E142AE">
      <w:r>
        <w:tab/>
        <w:t>hhEnd="20"</w:t>
      </w:r>
    </w:p>
    <w:p w:rsidR="00E142AE" w:rsidRDefault="00E142AE" w:rsidP="00E142AE">
      <w:r>
        <w:tab/>
        <w:t>miStart="00"</w:t>
      </w:r>
    </w:p>
    <w:p w:rsidR="00E142AE" w:rsidRDefault="00E142AE" w:rsidP="00E142AE">
      <w:r>
        <w:tab/>
        <w:t>miEnd="00"</w:t>
      </w:r>
    </w:p>
    <w:p w:rsidR="00E142AE" w:rsidRDefault="00E142AE" w:rsidP="00E142AE">
      <w:r>
        <w:tab/>
        <w:t>wwStart="06"</w:t>
      </w:r>
    </w:p>
    <w:p w:rsidR="00E142AE" w:rsidRDefault="00E142AE" w:rsidP="00E142AE">
      <w:r>
        <w:tab/>
        <w:t>wwEnd="07"</w:t>
      </w:r>
    </w:p>
    <w:p w:rsidR="00E142AE" w:rsidRDefault="00E142AE" w:rsidP="00E142AE">
      <w:r>
        <w:tab/>
        <w:t>ctrlStr="1020080316000020100321000000-0000-0013-2000-0006-07"</w:t>
      </w:r>
    </w:p>
    <w:p w:rsidR="00E142AE" w:rsidRDefault="00E142AE" w:rsidP="00E142AE">
      <w:r>
        <w:tab/>
        <w:t>description="222"</w:t>
      </w:r>
    </w:p>
    <w:p w:rsidR="00E142AE" w:rsidRDefault="00E142AE" w:rsidP="00E142AE">
      <w:pPr>
        <w:rPr>
          <w:lang w:eastAsia="zh-CN"/>
        </w:rPr>
      </w:pPr>
      <w:r>
        <w:tab/>
        <w:t>periodCtrl="1000005" /&gt;</w:t>
      </w:r>
    </w:p>
    <w:p w:rsidR="00D87FA0" w:rsidRDefault="00D87FA0" w:rsidP="00E142AE">
      <w:pPr>
        <w:rPr>
          <w:lang w:eastAsia="zh-CN"/>
        </w:rPr>
      </w:pPr>
      <w:r w:rsidRPr="00D87FA0">
        <w:rPr>
          <w:lang w:eastAsia="zh-CN"/>
        </w:rPr>
        <w:t>&lt;property name=" tradeChannels" value="0"/&gt;</w:t>
      </w:r>
    </w:p>
    <w:p w:rsidR="00E142AE" w:rsidRDefault="00E142AE" w:rsidP="00E142AE">
      <w:r>
        <w:t>&lt;/oss-request&gt;</w:t>
      </w:r>
    </w:p>
    <w:p w:rsidR="00E142AE" w:rsidRDefault="00E142AE" w:rsidP="00E142AE">
      <w:r>
        <w:rPr>
          <w:rFonts w:hint="eastAsia"/>
        </w:rPr>
        <w:t>输出参数：</w:t>
      </w:r>
    </w:p>
    <w:p w:rsidR="00E142AE" w:rsidRDefault="00E142AE" w:rsidP="00E142AE">
      <w:r>
        <w:t>&lt;?xml version="1.0" encoding="gb2312"?&gt;</w:t>
      </w:r>
    </w:p>
    <w:p w:rsidR="005876B3" w:rsidRDefault="00E142AE" w:rsidP="00E142AE">
      <w:pPr>
        <w:rPr>
          <w:lang w:eastAsia="zh-CN"/>
        </w:rPr>
      </w:pPr>
      <w:r>
        <w:lastRenderedPageBreak/>
        <w:t>&lt;oss-response return-code="0"</w:t>
      </w:r>
      <w:r w:rsidR="003B4A5B">
        <w:rPr>
          <w:rFonts w:hint="eastAsia"/>
          <w:lang w:eastAsia="zh-CN"/>
        </w:rPr>
        <w:t xml:space="preserve"> </w:t>
      </w:r>
      <w:r w:rsidR="003B4A5B" w:rsidRPr="003B4A5B">
        <w:rPr>
          <w:rFonts w:hint="eastAsia"/>
          <w:lang w:eastAsia="zh-CN"/>
        </w:rPr>
        <w:t>return-message="</w:t>
      </w:r>
      <w:r w:rsidR="003B4A5B">
        <w:rPr>
          <w:rFonts w:hint="eastAsia"/>
          <w:lang w:eastAsia="zh-CN"/>
        </w:rPr>
        <w:t>修改成功</w:t>
      </w:r>
      <w:r w:rsidR="003B4A5B" w:rsidRPr="003B4A5B">
        <w:rPr>
          <w:rFonts w:hint="eastAsia"/>
          <w:lang w:eastAsia="zh-CN"/>
        </w:rPr>
        <w:t>!"</w:t>
      </w:r>
      <w:r>
        <w:t>/&gt;</w:t>
      </w:r>
    </w:p>
    <w:p w:rsidR="004E5D53" w:rsidRPr="00055C40" w:rsidRDefault="004E5D53" w:rsidP="004E5D53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4E5D53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删除时段限制明细接口</w:t>
      </w:r>
    </w:p>
    <w:p w:rsidR="004E5D53" w:rsidRDefault="004E5D53" w:rsidP="004E5D5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接口方式</w:t>
      </w:r>
    </w:p>
    <w:p w:rsidR="004E5D53" w:rsidRPr="0038100F" w:rsidRDefault="004E5D53" w:rsidP="004E5D53">
      <w:pPr>
        <w:rPr>
          <w:lang w:val="en-GB" w:eastAsia="zh-CN" w:bidi="ar-SA"/>
        </w:rPr>
      </w:pPr>
      <w:r w:rsidRPr="00240046">
        <w:rPr>
          <w:sz w:val="18"/>
          <w:szCs w:val="18"/>
          <w:lang w:val="pt-BR"/>
        </w:rPr>
        <w:t>WebService</w:t>
      </w:r>
      <w:r w:rsidRPr="00240046">
        <w:rPr>
          <w:rFonts w:hint="eastAsia"/>
          <w:sz w:val="18"/>
          <w:szCs w:val="18"/>
        </w:rPr>
        <w:t>方式</w:t>
      </w:r>
    </w:p>
    <w:p w:rsidR="004E5D53" w:rsidRPr="00171852" w:rsidRDefault="004E5D53" w:rsidP="004E5D5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接口功能描述</w:t>
      </w:r>
    </w:p>
    <w:p w:rsidR="004E5D53" w:rsidRPr="00C51B4F" w:rsidRDefault="004E5D53" w:rsidP="004E5D53">
      <w:pPr>
        <w:pStyle w:val="a6"/>
        <w:ind w:left="420"/>
        <w:rPr>
          <w:lang w:val="en-GB" w:eastAsia="zh-CN" w:bidi="ar-SA"/>
        </w:rPr>
      </w:pPr>
      <w:r w:rsidRPr="004E5D53">
        <w:rPr>
          <w:rFonts w:hint="eastAsia"/>
          <w:lang w:val="en-GB" w:eastAsia="zh-CN" w:bidi="ar-SA"/>
        </w:rPr>
        <w:t>删除用户当前订购的时段限制明细</w:t>
      </w:r>
      <w:r w:rsidRPr="00580BBB">
        <w:rPr>
          <w:rFonts w:hint="eastAsia"/>
          <w:lang w:val="en-GB" w:eastAsia="zh-CN" w:bidi="ar-SA"/>
        </w:rPr>
        <w:t>。</w:t>
      </w:r>
    </w:p>
    <w:p w:rsidR="004E5D53" w:rsidRDefault="004E5D53" w:rsidP="004E5D5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接口缩写</w:t>
      </w:r>
    </w:p>
    <w:p w:rsidR="004E5D53" w:rsidRDefault="004E5D53" w:rsidP="004E5D53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接口参数</w:t>
      </w:r>
    </w:p>
    <w:tbl>
      <w:tblPr>
        <w:tblW w:w="8639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70"/>
        <w:gridCol w:w="2693"/>
        <w:gridCol w:w="1529"/>
        <w:gridCol w:w="1129"/>
        <w:gridCol w:w="1418"/>
      </w:tblGrid>
      <w:tr w:rsidR="004E5D53" w:rsidRPr="00BE3104" w:rsidTr="00D87FA0">
        <w:tc>
          <w:tcPr>
            <w:tcW w:w="1870" w:type="dxa"/>
            <w:shd w:val="clear" w:color="auto" w:fill="E6E6E6"/>
          </w:tcPr>
          <w:p w:rsidR="004E5D53" w:rsidRPr="00BE3104" w:rsidRDefault="004E5D53" w:rsidP="00CB3B7D">
            <w:r w:rsidRPr="00BE3104">
              <w:rPr>
                <w:rFonts w:hint="eastAsia"/>
              </w:rPr>
              <w:t>属性名称</w:t>
            </w:r>
          </w:p>
        </w:tc>
        <w:tc>
          <w:tcPr>
            <w:tcW w:w="2693" w:type="dxa"/>
            <w:shd w:val="clear" w:color="auto" w:fill="E6E6E6"/>
          </w:tcPr>
          <w:p w:rsidR="004E5D53" w:rsidRPr="00BE3104" w:rsidRDefault="004E5D53" w:rsidP="00CB3B7D">
            <w:r w:rsidRPr="00BE3104">
              <w:rPr>
                <w:rFonts w:hint="eastAsia"/>
              </w:rPr>
              <w:t>属性描述</w:t>
            </w:r>
          </w:p>
        </w:tc>
        <w:tc>
          <w:tcPr>
            <w:tcW w:w="1529" w:type="dxa"/>
            <w:shd w:val="clear" w:color="auto" w:fill="E6E6E6"/>
          </w:tcPr>
          <w:p w:rsidR="004E5D53" w:rsidRPr="00BE3104" w:rsidRDefault="004E5D53" w:rsidP="00CB3B7D">
            <w:r w:rsidRPr="00BE3104"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:rsidR="004E5D53" w:rsidRPr="00BE3104" w:rsidRDefault="004E5D53" w:rsidP="00CB3B7D">
            <w:r w:rsidRPr="00BE3104">
              <w:rPr>
                <w:rFonts w:hint="eastAsia"/>
              </w:rPr>
              <w:t>是否可空</w:t>
            </w:r>
          </w:p>
        </w:tc>
        <w:tc>
          <w:tcPr>
            <w:tcW w:w="1418" w:type="dxa"/>
            <w:shd w:val="clear" w:color="auto" w:fill="E6E6E6"/>
          </w:tcPr>
          <w:p w:rsidR="004E5D53" w:rsidRPr="00BE3104" w:rsidRDefault="004E5D53" w:rsidP="00CB3B7D">
            <w:r w:rsidRPr="00BE3104">
              <w:rPr>
                <w:rFonts w:hint="eastAsia"/>
              </w:rPr>
              <w:t>IN/OUT</w:t>
            </w:r>
          </w:p>
        </w:tc>
      </w:tr>
      <w:tr w:rsidR="004E5D53" w:rsidRPr="00BE3104" w:rsidTr="00D87FA0">
        <w:tc>
          <w:tcPr>
            <w:tcW w:w="1870" w:type="dxa"/>
            <w:tcBorders>
              <w:bottom w:val="single" w:sz="6" w:space="0" w:color="auto"/>
            </w:tcBorders>
            <w:shd w:val="clear" w:color="auto" w:fill="F8F8F8"/>
          </w:tcPr>
          <w:p w:rsidR="004E5D53" w:rsidRDefault="004E5D53" w:rsidP="00CB3B7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pcdId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5D53" w:rsidRDefault="004E5D53" w:rsidP="00CB3B7D">
            <w:pPr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hint="eastAsia"/>
              </w:rPr>
              <w:t>时段限制明细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5D53" w:rsidRDefault="004E5D53" w:rsidP="00CB3B7D"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5D53" w:rsidRDefault="004E5D53" w:rsidP="00CB3B7D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4E5D53" w:rsidRDefault="004E5D53" w:rsidP="00CB3B7D">
            <w:r>
              <w:rPr>
                <w:rFonts w:hint="eastAsia"/>
              </w:rPr>
              <w:t>IN</w:t>
            </w:r>
          </w:p>
        </w:tc>
      </w:tr>
      <w:tr w:rsidR="00D87FA0" w:rsidRPr="00BE3104" w:rsidTr="00D87FA0">
        <w:tc>
          <w:tcPr>
            <w:tcW w:w="1870" w:type="dxa"/>
            <w:tcBorders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87FA0">
              <w:rPr>
                <w:rFonts w:ascii="Courier New" w:hAnsi="Courier New" w:cs="Courier New"/>
                <w:color w:val="000000"/>
                <w:sz w:val="20"/>
                <w:szCs w:val="20"/>
              </w:rPr>
              <w:t>tradeChannels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rPr>
                <w:rFonts w:hint="eastAsia"/>
              </w:rPr>
              <w:t>交易渠道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t>Long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D87FA0" w:rsidRDefault="00D87FA0" w:rsidP="00CB3B7D">
            <w:r w:rsidRPr="00D87FA0">
              <w:t>IN</w:t>
            </w:r>
          </w:p>
        </w:tc>
      </w:tr>
      <w:tr w:rsidR="003B4A5B" w:rsidRPr="00BE3104" w:rsidTr="003B4A5B">
        <w:tc>
          <w:tcPr>
            <w:tcW w:w="1870" w:type="dxa"/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return-code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返回结果</w:t>
            </w:r>
            <w:r w:rsidRPr="00BE3104">
              <w:rPr>
                <w:rFonts w:hint="eastAsia"/>
              </w:rPr>
              <w:t>:0</w:t>
            </w:r>
            <w:r w:rsidRPr="00BE3104">
              <w:rPr>
                <w:rFonts w:hint="eastAsia"/>
              </w:rPr>
              <w:t>成功，</w:t>
            </w:r>
            <w:r w:rsidRPr="00BE3104">
              <w:rPr>
                <w:rFonts w:hint="eastAsia"/>
              </w:rPr>
              <w:t>-1</w:t>
            </w:r>
            <w:r w:rsidRPr="00BE3104">
              <w:rPr>
                <w:rFonts w:hint="eastAsia"/>
              </w:rPr>
              <w:t>失败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t>L</w:t>
            </w:r>
            <w:r w:rsidRPr="00BE3104">
              <w:rPr>
                <w:rFonts w:hint="eastAsia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OUT</w:t>
            </w:r>
          </w:p>
        </w:tc>
      </w:tr>
      <w:tr w:rsidR="003B4A5B" w:rsidRPr="00BE3104" w:rsidTr="00D87FA0">
        <w:tc>
          <w:tcPr>
            <w:tcW w:w="1870" w:type="dxa"/>
            <w:tcBorders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return-message</w:t>
            </w: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返回结果说明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t>S</w:t>
            </w:r>
            <w:r w:rsidRPr="00BE3104">
              <w:rPr>
                <w:rFonts w:hint="eastAsia"/>
              </w:rPr>
              <w:t>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否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A5B" w:rsidRPr="00BE3104" w:rsidRDefault="003B4A5B" w:rsidP="00CB3B7D">
            <w:r w:rsidRPr="00BE3104">
              <w:rPr>
                <w:rFonts w:hint="eastAsia"/>
              </w:rPr>
              <w:t>OUT</w:t>
            </w:r>
          </w:p>
        </w:tc>
      </w:tr>
    </w:tbl>
    <w:p w:rsidR="004E5D53" w:rsidRPr="00916DB8" w:rsidRDefault="004E5D53" w:rsidP="004E5D53">
      <w:pPr>
        <w:pStyle w:val="4"/>
        <w:keepLines/>
        <w:widowControl w:val="0"/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xml</w:t>
      </w:r>
      <w:r w:rsidRPr="00916DB8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结构示例</w:t>
      </w:r>
    </w:p>
    <w:p w:rsidR="004E5D53" w:rsidRPr="00BE3104" w:rsidRDefault="004E5D53" w:rsidP="004E5D53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4E5D53" w:rsidRPr="00BE3104" w:rsidRDefault="004E5D53" w:rsidP="004E5D53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1537</w:t>
      </w:r>
    </w:p>
    <w:p w:rsidR="004E5D53" w:rsidRDefault="004E5D53" w:rsidP="004E5D53">
      <w:r>
        <w:rPr>
          <w:rFonts w:hint="eastAsia"/>
        </w:rPr>
        <w:t>输入参数：</w:t>
      </w:r>
    </w:p>
    <w:p w:rsidR="004E5D53" w:rsidRDefault="004E5D53" w:rsidP="004E5D53">
      <w:r>
        <w:t>&lt;oss-request&gt;</w:t>
      </w:r>
    </w:p>
    <w:p w:rsidR="004E5D53" w:rsidRDefault="004E5D53" w:rsidP="004E5D53">
      <w:pPr>
        <w:rPr>
          <w:lang w:eastAsia="zh-CN"/>
        </w:rPr>
      </w:pPr>
      <w:r>
        <w:t>&lt;property name="pcdId" value="142"/&gt;</w:t>
      </w:r>
    </w:p>
    <w:p w:rsidR="00D87FA0" w:rsidRDefault="00D87FA0" w:rsidP="004E5D53">
      <w:pPr>
        <w:rPr>
          <w:lang w:eastAsia="zh-CN"/>
        </w:rPr>
      </w:pPr>
      <w:r w:rsidRPr="00D87FA0">
        <w:rPr>
          <w:lang w:eastAsia="zh-CN"/>
        </w:rPr>
        <w:t>&lt;property name=" tradeChannels" value="0"/&gt;</w:t>
      </w:r>
    </w:p>
    <w:p w:rsidR="004E5D53" w:rsidRDefault="004E5D53" w:rsidP="004E5D53">
      <w:r>
        <w:t>&lt;/oss-request&gt;</w:t>
      </w:r>
    </w:p>
    <w:p w:rsidR="004E5D53" w:rsidRDefault="004E5D53" w:rsidP="004E5D53">
      <w:r>
        <w:rPr>
          <w:rFonts w:hint="eastAsia"/>
        </w:rPr>
        <w:t>输出参数：</w:t>
      </w:r>
    </w:p>
    <w:p w:rsidR="004E5D53" w:rsidRDefault="004E5D53" w:rsidP="004E5D53">
      <w:r>
        <w:lastRenderedPageBreak/>
        <w:t>&lt;?xml version="1.0" encoding="gb2312"?&gt;</w:t>
      </w:r>
    </w:p>
    <w:p w:rsidR="004E5D53" w:rsidRDefault="004E5D53" w:rsidP="004E5D53">
      <w:pPr>
        <w:rPr>
          <w:ins w:id="1354" w:author="shenhg" w:date="2013-09-02T09:56:00Z"/>
          <w:lang w:eastAsia="zh-CN"/>
        </w:rPr>
      </w:pPr>
      <w:r>
        <w:t>&lt;oss-response return-code="0"</w:t>
      </w:r>
      <w:r w:rsidR="003B4A5B">
        <w:rPr>
          <w:rFonts w:hint="eastAsia"/>
          <w:lang w:eastAsia="zh-CN"/>
        </w:rPr>
        <w:t xml:space="preserve"> </w:t>
      </w:r>
      <w:r w:rsidR="003B4A5B" w:rsidRPr="003B4A5B">
        <w:rPr>
          <w:rFonts w:hint="eastAsia"/>
          <w:lang w:eastAsia="zh-CN"/>
        </w:rPr>
        <w:t>return-message="</w:t>
      </w:r>
      <w:r w:rsidR="003B4A5B">
        <w:rPr>
          <w:rFonts w:hint="eastAsia"/>
          <w:lang w:eastAsia="zh-CN"/>
        </w:rPr>
        <w:t>删除成功</w:t>
      </w:r>
      <w:r w:rsidR="003B4A5B" w:rsidRPr="003B4A5B">
        <w:rPr>
          <w:rFonts w:hint="eastAsia"/>
          <w:lang w:eastAsia="zh-CN"/>
        </w:rPr>
        <w:t>!"</w:t>
      </w:r>
      <w:r>
        <w:t>/&gt;</w:t>
      </w:r>
    </w:p>
    <w:p w:rsidR="00C5621E" w:rsidRDefault="00C5621E" w:rsidP="004E5D53">
      <w:pPr>
        <w:rPr>
          <w:ins w:id="1355" w:author="shenhg" w:date="2013-09-02T09:56:00Z"/>
          <w:lang w:eastAsia="zh-CN"/>
        </w:rPr>
      </w:pPr>
    </w:p>
    <w:p w:rsidR="00C5621E" w:rsidRDefault="00C5621E" w:rsidP="004E5D53">
      <w:pPr>
        <w:rPr>
          <w:ins w:id="1356" w:author="shenhg" w:date="2013-09-02T09:56:00Z"/>
          <w:lang w:eastAsia="zh-CN"/>
        </w:rPr>
      </w:pPr>
    </w:p>
    <w:p w:rsidR="00C5621E" w:rsidRDefault="00C5621E" w:rsidP="00C5621E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ins w:id="1357" w:author="shenhg" w:date="2013-09-02T09:59:00Z"/>
          <w:rFonts w:ascii="Arial" w:eastAsia="黑体" w:hAnsi="Arial" w:cs="Times New Roman"/>
          <w:b/>
          <w:caps w:val="0"/>
          <w:color w:val="FF0000"/>
          <w:spacing w:val="0"/>
          <w:kern w:val="2"/>
          <w:sz w:val="32"/>
          <w:lang w:eastAsia="zh-CN" w:bidi="ar-SA"/>
        </w:rPr>
      </w:pPr>
      <w:ins w:id="1358" w:author="shenhg" w:date="2013-09-02T09:58:00Z">
        <w:r>
          <w:rPr>
            <w:rFonts w:ascii="Arial" w:eastAsia="黑体" w:hAnsi="Arial" w:cs="Times New Roman" w:hint="eastAsia"/>
            <w:b/>
            <w:caps w:val="0"/>
            <w:color w:val="FF0000"/>
            <w:spacing w:val="0"/>
            <w:kern w:val="2"/>
            <w:sz w:val="32"/>
            <w:lang w:eastAsia="zh-CN" w:bidi="ar-SA"/>
          </w:rPr>
          <w:lastRenderedPageBreak/>
          <w:t>包年续费查询接口</w:t>
        </w:r>
      </w:ins>
    </w:p>
    <w:p w:rsidR="002C046B" w:rsidRDefault="002C046B" w:rsidP="002C046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359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360" w:author="shenhg" w:date="2013-09-02T09:59:00Z">
        <w:r w:rsidRPr="00916DB8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接口方式</w:t>
        </w:r>
      </w:ins>
    </w:p>
    <w:p w:rsidR="002C046B" w:rsidRPr="0038100F" w:rsidRDefault="002C046B" w:rsidP="002C046B">
      <w:pPr>
        <w:rPr>
          <w:ins w:id="1361" w:author="shenhg" w:date="2013-09-02T09:59:00Z"/>
          <w:lang w:val="en-GB" w:eastAsia="zh-CN" w:bidi="ar-SA"/>
        </w:rPr>
      </w:pPr>
      <w:ins w:id="1362" w:author="shenhg" w:date="2013-09-02T09:59:00Z">
        <w:r w:rsidRPr="00240046">
          <w:rPr>
            <w:sz w:val="18"/>
            <w:szCs w:val="18"/>
            <w:lang w:val="pt-BR"/>
          </w:rPr>
          <w:t>WebService</w:t>
        </w:r>
        <w:r w:rsidRPr="00240046">
          <w:rPr>
            <w:rFonts w:hint="eastAsia"/>
            <w:sz w:val="18"/>
            <w:szCs w:val="18"/>
          </w:rPr>
          <w:t>方式</w:t>
        </w:r>
      </w:ins>
    </w:p>
    <w:p w:rsidR="002C046B" w:rsidRPr="00171852" w:rsidRDefault="002C046B" w:rsidP="002C046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363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364" w:author="shenhg" w:date="2013-09-02T09:59:00Z">
        <w:r w:rsidRPr="00916DB8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接口功能描述</w:t>
        </w:r>
      </w:ins>
    </w:p>
    <w:p w:rsidR="002C046B" w:rsidRPr="00C51B4F" w:rsidRDefault="002C046B" w:rsidP="002C046B">
      <w:pPr>
        <w:pStyle w:val="a6"/>
        <w:ind w:left="420"/>
        <w:rPr>
          <w:ins w:id="1365" w:author="shenhg" w:date="2013-09-02T09:59:00Z"/>
          <w:lang w:val="en-GB" w:eastAsia="zh-CN" w:bidi="ar-SA"/>
        </w:rPr>
      </w:pPr>
      <w:ins w:id="1366" w:author="shenhg" w:date="2013-09-02T09:59:00Z">
        <w:r>
          <w:rPr>
            <w:rFonts w:hint="eastAsia"/>
            <w:lang w:val="en-GB" w:eastAsia="zh-CN" w:bidi="ar-SA"/>
          </w:rPr>
          <w:t>查询用户</w:t>
        </w:r>
      </w:ins>
      <w:ins w:id="1367" w:author="shenhg" w:date="2013-09-02T10:01:00Z">
        <w:r>
          <w:rPr>
            <w:rFonts w:hint="eastAsia"/>
            <w:lang w:val="en-GB" w:eastAsia="zh-CN" w:bidi="ar-SA"/>
          </w:rPr>
          <w:t>正在使用，已续订，可续订包年</w:t>
        </w:r>
      </w:ins>
      <w:ins w:id="1368" w:author="shenhg" w:date="2013-09-02T10:00:00Z">
        <w:r>
          <w:rPr>
            <w:rFonts w:hint="eastAsia"/>
            <w:lang w:val="en-GB" w:eastAsia="zh-CN" w:bidi="ar-SA"/>
          </w:rPr>
          <w:t>促销</w:t>
        </w:r>
      </w:ins>
      <w:ins w:id="1369" w:author="shenhg" w:date="2013-09-02T09:59:00Z">
        <w:r w:rsidRPr="004E5D53">
          <w:rPr>
            <w:rFonts w:hint="eastAsia"/>
            <w:lang w:val="en-GB" w:eastAsia="zh-CN" w:bidi="ar-SA"/>
          </w:rPr>
          <w:t>明细</w:t>
        </w:r>
        <w:r w:rsidRPr="00580BBB">
          <w:rPr>
            <w:rFonts w:hint="eastAsia"/>
            <w:lang w:val="en-GB" w:eastAsia="zh-CN" w:bidi="ar-SA"/>
          </w:rPr>
          <w:t>。</w:t>
        </w:r>
      </w:ins>
    </w:p>
    <w:p w:rsidR="002C046B" w:rsidRDefault="002C046B" w:rsidP="002C046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370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371" w:author="shenhg" w:date="2013-09-02T09:59:00Z">
        <w:r w:rsidRPr="00916DB8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接口缩写</w:t>
        </w:r>
      </w:ins>
    </w:p>
    <w:p w:rsidR="002C046B" w:rsidRDefault="002C046B" w:rsidP="002C046B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372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373" w:author="shenhg" w:date="2013-09-02T09:59:00Z">
        <w:r w:rsidRPr="00916DB8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接口参数</w:t>
        </w:r>
      </w:ins>
    </w:p>
    <w:tbl>
      <w:tblPr>
        <w:tblW w:w="1098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"/>
        <w:gridCol w:w="1289"/>
        <w:gridCol w:w="1290"/>
        <w:gridCol w:w="81"/>
        <w:gridCol w:w="2268"/>
        <w:gridCol w:w="61"/>
        <w:gridCol w:w="1417"/>
        <w:gridCol w:w="81"/>
        <w:gridCol w:w="1134"/>
        <w:gridCol w:w="61"/>
        <w:gridCol w:w="2491"/>
        <w:gridCol w:w="336"/>
        <w:gridCol w:w="444"/>
      </w:tblGrid>
      <w:tr w:rsidR="00FF3F22" w:rsidRPr="00FF3F22" w:rsidTr="00B25504">
        <w:trPr>
          <w:gridBefore w:val="1"/>
          <w:gridAfter w:val="1"/>
          <w:wBefore w:w="34" w:type="dxa"/>
          <w:wAfter w:w="444" w:type="dxa"/>
          <w:ins w:id="1374" w:author="shenhg" w:date="2013-09-02T09:59:00Z"/>
        </w:trPr>
        <w:tc>
          <w:tcPr>
            <w:tcW w:w="2579" w:type="dxa"/>
            <w:gridSpan w:val="2"/>
            <w:shd w:val="clear" w:color="auto" w:fill="E6E6E6"/>
          </w:tcPr>
          <w:p w:rsidR="001D340C" w:rsidRPr="00FF3F22" w:rsidRDefault="001D340C" w:rsidP="00E30464">
            <w:pPr>
              <w:rPr>
                <w:ins w:id="1375" w:author="shenhg" w:date="2013-09-02T09:59:00Z"/>
                <w:sz w:val="24"/>
                <w:szCs w:val="24"/>
              </w:rPr>
            </w:pPr>
            <w:ins w:id="1376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属性名称</w:t>
              </w:r>
            </w:ins>
          </w:p>
        </w:tc>
        <w:tc>
          <w:tcPr>
            <w:tcW w:w="2410" w:type="dxa"/>
            <w:gridSpan w:val="3"/>
            <w:shd w:val="clear" w:color="auto" w:fill="E6E6E6"/>
          </w:tcPr>
          <w:p w:rsidR="001D340C" w:rsidRPr="00FF3F22" w:rsidRDefault="001D340C" w:rsidP="00E30464">
            <w:pPr>
              <w:rPr>
                <w:ins w:id="1377" w:author="shenhg" w:date="2013-09-02T09:59:00Z"/>
                <w:sz w:val="24"/>
                <w:szCs w:val="24"/>
              </w:rPr>
            </w:pPr>
            <w:ins w:id="1378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属性描述</w:t>
              </w:r>
            </w:ins>
          </w:p>
        </w:tc>
        <w:tc>
          <w:tcPr>
            <w:tcW w:w="1417" w:type="dxa"/>
            <w:shd w:val="clear" w:color="auto" w:fill="E6E6E6"/>
          </w:tcPr>
          <w:p w:rsidR="001D340C" w:rsidRPr="00FF3F22" w:rsidRDefault="001D340C" w:rsidP="00E30464">
            <w:pPr>
              <w:rPr>
                <w:ins w:id="1379" w:author="shenhg" w:date="2013-09-02T09:59:00Z"/>
                <w:sz w:val="24"/>
                <w:szCs w:val="24"/>
              </w:rPr>
            </w:pPr>
            <w:ins w:id="1380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属性格式</w:t>
              </w:r>
            </w:ins>
          </w:p>
        </w:tc>
        <w:tc>
          <w:tcPr>
            <w:tcW w:w="1276" w:type="dxa"/>
            <w:gridSpan w:val="3"/>
            <w:shd w:val="clear" w:color="auto" w:fill="E6E6E6"/>
          </w:tcPr>
          <w:p w:rsidR="001D340C" w:rsidRPr="00FF3F22" w:rsidRDefault="001D340C" w:rsidP="00E30464">
            <w:pPr>
              <w:rPr>
                <w:ins w:id="1381" w:author="shenhg" w:date="2013-09-02T09:59:00Z"/>
                <w:sz w:val="24"/>
                <w:szCs w:val="24"/>
              </w:rPr>
            </w:pPr>
            <w:ins w:id="1382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是否可空</w:t>
              </w:r>
            </w:ins>
          </w:p>
        </w:tc>
        <w:tc>
          <w:tcPr>
            <w:tcW w:w="2827" w:type="dxa"/>
            <w:gridSpan w:val="2"/>
            <w:shd w:val="clear" w:color="auto" w:fill="E6E6E6"/>
          </w:tcPr>
          <w:p w:rsidR="001D340C" w:rsidRPr="00FF3F22" w:rsidRDefault="001D340C" w:rsidP="00E30464">
            <w:pPr>
              <w:rPr>
                <w:ins w:id="1383" w:author="shenhg" w:date="2013-09-02T09:59:00Z"/>
                <w:sz w:val="24"/>
                <w:szCs w:val="24"/>
              </w:rPr>
            </w:pPr>
            <w:ins w:id="1384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IN/OUT</w:t>
              </w:r>
            </w:ins>
          </w:p>
        </w:tc>
      </w:tr>
      <w:tr w:rsidR="00FF3F22" w:rsidRPr="00FF3F22" w:rsidTr="00B25504">
        <w:trPr>
          <w:gridBefore w:val="1"/>
          <w:gridAfter w:val="1"/>
          <w:wBefore w:w="34" w:type="dxa"/>
          <w:wAfter w:w="444" w:type="dxa"/>
          <w:ins w:id="1385" w:author="shenhg" w:date="2013-09-02T09:59:00Z"/>
        </w:trPr>
        <w:tc>
          <w:tcPr>
            <w:tcW w:w="2579" w:type="dxa"/>
            <w:gridSpan w:val="2"/>
            <w:tcBorders>
              <w:bottom w:val="single" w:sz="6" w:space="0" w:color="auto"/>
            </w:tcBorders>
            <w:shd w:val="clear" w:color="auto" w:fill="F8F8F8"/>
          </w:tcPr>
          <w:p w:rsidR="001D340C" w:rsidRPr="00FF3F22" w:rsidRDefault="001D340C" w:rsidP="00E30464">
            <w:pPr>
              <w:rPr>
                <w:ins w:id="1386" w:author="shenhg" w:date="2013-09-02T09:59:00Z"/>
                <w:rFonts w:ascii="宋体" w:hAnsi="宋体"/>
                <w:sz w:val="24"/>
                <w:szCs w:val="24"/>
              </w:rPr>
            </w:pPr>
            <w:ins w:id="1387" w:author="shenhg" w:date="2013-09-02T10:02:00Z">
              <w:r w:rsidRPr="00FF3F22">
                <w:rPr>
                  <w:rFonts w:hint="eastAsia"/>
                  <w:sz w:val="24"/>
                  <w:szCs w:val="24"/>
                  <w:lang w:eastAsia="zh-CN"/>
                </w:rPr>
                <w:t>s</w:t>
              </w:r>
              <w:r w:rsidRPr="00FF3F22">
                <w:rPr>
                  <w:rFonts w:hint="eastAsia"/>
                  <w:sz w:val="24"/>
                  <w:szCs w:val="24"/>
                </w:rPr>
                <w:t>ubscriber</w:t>
              </w:r>
              <w:r w:rsidRPr="00FF3F22">
                <w:rPr>
                  <w:rFonts w:hint="eastAsia"/>
                  <w:sz w:val="24"/>
                  <w:szCs w:val="24"/>
                  <w:lang w:eastAsia="zh-CN"/>
                </w:rPr>
                <w:t>Id</w:t>
              </w:r>
            </w:ins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D340C" w:rsidRPr="00FF3F22" w:rsidRDefault="001D340C" w:rsidP="00E30464">
            <w:pPr>
              <w:rPr>
                <w:ins w:id="1388" w:author="shenhg" w:date="2013-09-02T09:59:00Z"/>
                <w:rFonts w:ascii="宋体" w:hAnsi="宋体" w:cs="Microsoft Sans Serif"/>
                <w:sz w:val="24"/>
                <w:szCs w:val="24"/>
              </w:rPr>
            </w:pPr>
            <w:ins w:id="1389" w:author="shenhg" w:date="2013-09-02T10:02:00Z">
              <w:r w:rsidRPr="00FF3F22">
                <w:rPr>
                  <w:rFonts w:hint="eastAsia"/>
                  <w:sz w:val="24"/>
                  <w:szCs w:val="24"/>
                  <w:lang w:eastAsia="zh-CN"/>
                </w:rPr>
                <w:t>用户标识</w:t>
              </w:r>
            </w:ins>
            <w:ins w:id="1390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ID</w:t>
              </w:r>
            </w:ins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D340C" w:rsidRPr="00FF3F22" w:rsidRDefault="001D340C" w:rsidP="00E30464">
            <w:pPr>
              <w:rPr>
                <w:ins w:id="1391" w:author="shenhg" w:date="2013-09-02T09:59:00Z"/>
                <w:sz w:val="24"/>
                <w:szCs w:val="24"/>
                <w:lang w:eastAsia="zh-CN"/>
              </w:rPr>
            </w:pPr>
            <w:ins w:id="1392" w:author="shenhg" w:date="2013-09-02T10:03:00Z">
              <w:r w:rsidRPr="00FF3F22">
                <w:rPr>
                  <w:sz w:val="24"/>
                  <w:szCs w:val="24"/>
                  <w:lang w:eastAsia="zh-CN"/>
                </w:rPr>
                <w:t>L</w:t>
              </w:r>
              <w:r w:rsidRPr="00FF3F22">
                <w:rPr>
                  <w:rFonts w:hint="eastAsia"/>
                  <w:sz w:val="24"/>
                  <w:szCs w:val="24"/>
                  <w:lang w:eastAsia="zh-CN"/>
                </w:rPr>
                <w:t>ong</w:t>
              </w:r>
            </w:ins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D340C" w:rsidRPr="00FF3F22" w:rsidRDefault="001D340C" w:rsidP="00E30464">
            <w:pPr>
              <w:rPr>
                <w:ins w:id="1393" w:author="shenhg" w:date="2013-09-02T09:59:00Z"/>
                <w:sz w:val="24"/>
                <w:szCs w:val="24"/>
              </w:rPr>
            </w:pPr>
            <w:ins w:id="1394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否</w:t>
              </w:r>
            </w:ins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1D340C" w:rsidRPr="00FF3F22" w:rsidRDefault="001D340C" w:rsidP="00E30464">
            <w:pPr>
              <w:rPr>
                <w:ins w:id="1395" w:author="shenhg" w:date="2013-09-02T09:59:00Z"/>
                <w:sz w:val="24"/>
                <w:szCs w:val="24"/>
              </w:rPr>
            </w:pPr>
            <w:ins w:id="1396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IN</w:t>
              </w:r>
            </w:ins>
          </w:p>
        </w:tc>
      </w:tr>
      <w:tr w:rsidR="00B25504" w:rsidRPr="00B25504" w:rsidTr="00E30464">
        <w:tc>
          <w:tcPr>
            <w:tcW w:w="2694" w:type="dxa"/>
            <w:gridSpan w:val="4"/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397" w:author="shenhg" w:date="2013-09-03T17:04:00Z">
                  <w:rPr/>
                </w:rPrChange>
              </w:rPr>
            </w:pPr>
            <w:r w:rsidRPr="00973F2D">
              <w:rPr>
                <w:color w:val="FF0000"/>
                <w:rPrChange w:id="1398" w:author="shenhg" w:date="2013-09-03T17:04:00Z">
                  <w:rPr/>
                </w:rPrChange>
              </w:rPr>
              <w:t>return-code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399" w:author="shenhg" w:date="2013-09-03T17:04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400" w:author="shenhg" w:date="2013-09-03T17:04:00Z">
                  <w:rPr>
                    <w:rFonts w:hint="eastAsia"/>
                  </w:rPr>
                </w:rPrChange>
              </w:rPr>
              <w:t>返回结果</w:t>
            </w:r>
            <w:r w:rsidRPr="00973F2D">
              <w:rPr>
                <w:color w:val="FF0000"/>
                <w:rPrChange w:id="1401" w:author="shenhg" w:date="2013-09-03T17:04:00Z">
                  <w:rPr/>
                </w:rPrChange>
              </w:rPr>
              <w:t>:0</w:t>
            </w:r>
            <w:r w:rsidRPr="00973F2D">
              <w:rPr>
                <w:rFonts w:hint="eastAsia"/>
                <w:color w:val="FF0000"/>
                <w:rPrChange w:id="1402" w:author="shenhg" w:date="2013-09-03T17:04:00Z">
                  <w:rPr>
                    <w:rFonts w:hint="eastAsia"/>
                  </w:rPr>
                </w:rPrChange>
              </w:rPr>
              <w:t>成功，</w:t>
            </w:r>
            <w:r w:rsidRPr="00973F2D">
              <w:rPr>
                <w:color w:val="FF0000"/>
                <w:rPrChange w:id="1403" w:author="shenhg" w:date="2013-09-03T17:04:00Z">
                  <w:rPr/>
                </w:rPrChange>
              </w:rPr>
              <w:t>-1</w:t>
            </w:r>
            <w:r w:rsidRPr="00973F2D">
              <w:rPr>
                <w:rFonts w:hint="eastAsia"/>
                <w:color w:val="FF0000"/>
                <w:rPrChange w:id="1404" w:author="shenhg" w:date="2013-09-03T17:04:00Z">
                  <w:rPr>
                    <w:rFonts w:hint="eastAsia"/>
                  </w:rPr>
                </w:rPrChange>
              </w:rPr>
              <w:t>失败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05" w:author="shenhg" w:date="2013-09-03T17:04:00Z">
                  <w:rPr/>
                </w:rPrChange>
              </w:rPr>
            </w:pPr>
            <w:r w:rsidRPr="00973F2D">
              <w:rPr>
                <w:color w:val="FF0000"/>
                <w:rPrChange w:id="1406" w:author="shenhg" w:date="2013-09-03T17:04:00Z">
                  <w:rPr/>
                </w:rPrChange>
              </w:rPr>
              <w:t>Long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07" w:author="shenhg" w:date="2013-09-03T17:04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408" w:author="shenhg" w:date="2013-09-03T17:04:00Z">
                  <w:rPr>
                    <w:rFonts w:hint="eastAsia"/>
                  </w:rPr>
                </w:rPrChange>
              </w:rPr>
              <w:t>否</w:t>
            </w:r>
          </w:p>
        </w:tc>
        <w:tc>
          <w:tcPr>
            <w:tcW w:w="3332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09" w:author="shenhg" w:date="2013-09-03T17:04:00Z">
                  <w:rPr/>
                </w:rPrChange>
              </w:rPr>
            </w:pPr>
            <w:r w:rsidRPr="00973F2D">
              <w:rPr>
                <w:color w:val="FF0000"/>
                <w:rPrChange w:id="1410" w:author="shenhg" w:date="2013-09-03T17:04:00Z">
                  <w:rPr/>
                </w:rPrChange>
              </w:rPr>
              <w:t>OUT</w:t>
            </w:r>
          </w:p>
        </w:tc>
      </w:tr>
      <w:tr w:rsidR="00B25504" w:rsidRPr="00B25504" w:rsidTr="00B25504">
        <w:trPr>
          <w:gridAfter w:val="2"/>
          <w:wAfter w:w="780" w:type="dxa"/>
        </w:trPr>
        <w:tc>
          <w:tcPr>
            <w:tcW w:w="2694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11" w:author="shenhg" w:date="2013-09-03T17:04:00Z">
                  <w:rPr/>
                </w:rPrChange>
              </w:rPr>
            </w:pPr>
            <w:r w:rsidRPr="00973F2D">
              <w:rPr>
                <w:color w:val="FF0000"/>
                <w:rPrChange w:id="1412" w:author="shenhg" w:date="2013-09-03T17:04:00Z">
                  <w:rPr/>
                </w:rPrChange>
              </w:rPr>
              <w:t>return-message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13" w:author="shenhg" w:date="2013-09-03T17:04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414" w:author="shenhg" w:date="2013-09-03T17:04:00Z">
                  <w:rPr>
                    <w:rFonts w:hint="eastAsia"/>
                  </w:rPr>
                </w:rPrChange>
              </w:rPr>
              <w:t>返回结果说明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15" w:author="shenhg" w:date="2013-09-03T17:04:00Z">
                  <w:rPr/>
                </w:rPrChange>
              </w:rPr>
            </w:pPr>
            <w:r w:rsidRPr="00973F2D">
              <w:rPr>
                <w:color w:val="FF0000"/>
                <w:rPrChange w:id="1416" w:author="shenhg" w:date="2013-09-03T17:04:00Z">
                  <w:rPr/>
                </w:rPrChange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17" w:author="shenhg" w:date="2013-09-03T17:04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418" w:author="shenhg" w:date="2013-09-03T17:04:00Z">
                  <w:rPr>
                    <w:rFonts w:hint="eastAsia"/>
                  </w:rPr>
                </w:rPrChange>
              </w:rPr>
              <w:t>否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rPrChange w:id="1419" w:author="shenhg" w:date="2013-09-03T17:04:00Z">
                  <w:rPr/>
                </w:rPrChange>
              </w:rPr>
            </w:pPr>
            <w:r w:rsidRPr="00973F2D">
              <w:rPr>
                <w:color w:val="FF0000"/>
                <w:rPrChange w:id="1420" w:author="shenhg" w:date="2013-09-03T17:04:00Z">
                  <w:rPr/>
                </w:rPrChange>
              </w:rPr>
              <w:t>OUT</w:t>
            </w:r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  <w:ins w:id="1421" w:author="shenhg" w:date="2013-09-02T09:59:00Z"/>
        </w:trPr>
        <w:tc>
          <w:tcPr>
            <w:tcW w:w="1289" w:type="dxa"/>
            <w:vMerge w:val="restart"/>
            <w:shd w:val="clear" w:color="auto" w:fill="F8F8F8"/>
          </w:tcPr>
          <w:p w:rsidR="00B25504" w:rsidRPr="00873CCE" w:rsidRDefault="00973F2D" w:rsidP="00E30464">
            <w:pPr>
              <w:rPr>
                <w:ins w:id="1422" w:author="shenhg" w:date="2013-09-02T09:59:00Z"/>
                <w:rFonts w:ascii="Courier New" w:hAnsi="Courier New" w:cs="Courier New"/>
                <w:color w:val="FF0000"/>
                <w:sz w:val="24"/>
                <w:szCs w:val="24"/>
                <w:lang w:eastAsia="zh-CN"/>
                <w:rPrChange w:id="1423" w:author="shenhg" w:date="2013-09-03T17:04:00Z">
                  <w:rPr>
                    <w:ins w:id="1424" w:author="shenhg" w:date="2013-09-02T09:59:00Z"/>
                    <w:rFonts w:ascii="Courier New" w:hAnsi="Courier New" w:cs="Courier New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i/>
                <w:iCs/>
                <w:color w:val="FF0000"/>
                <w:sz w:val="24"/>
                <w:szCs w:val="24"/>
                <w:lang w:bidi="ar-SA"/>
                <w:rPrChange w:id="1425" w:author="shenhg" w:date="2013-09-03T17:04:00Z">
                  <w:rPr>
                    <w:rFonts w:ascii="Courier New" w:hAnsi="Courier New" w:cs="Courier New"/>
                    <w:i/>
                    <w:iCs/>
                    <w:color w:val="2A00FF"/>
                    <w:sz w:val="24"/>
                    <w:szCs w:val="24"/>
                    <w:lang w:bidi="ar-SA"/>
                  </w:rPr>
                </w:rPrChange>
              </w:rPr>
              <w:t>promSubOldDtl</w:t>
            </w:r>
            <w:r w:rsidRPr="00973F2D">
              <w:rPr>
                <w:rFonts w:ascii="Courier New" w:hAnsi="Courier New" w:cs="Courier New" w:hint="eastAsia"/>
                <w:color w:val="FF0000"/>
                <w:sz w:val="24"/>
                <w:szCs w:val="24"/>
                <w:lang w:eastAsia="zh-CN" w:bidi="ar-SA"/>
                <w:rPrChange w:id="1426" w:author="shenhg" w:date="2013-09-03T17:04:00Z">
                  <w:rPr>
                    <w:rFonts w:ascii="Courier New" w:hAnsi="Courier New" w:cs="Courier New" w:hint="eastAsia"/>
                    <w:sz w:val="24"/>
                    <w:szCs w:val="24"/>
                    <w:lang w:eastAsia="zh-CN" w:bidi="ar-SA"/>
                  </w:rPr>
                </w:rPrChange>
              </w:rPr>
              <w:t>（正在使用的促销列表）</w:t>
            </w: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ins w:id="1427" w:author="shenhg" w:date="2013-09-02T09:59:00Z"/>
                <w:rFonts w:ascii="Courier New" w:hAnsi="Courier New" w:cs="Courier New"/>
                <w:color w:val="FF0000"/>
                <w:sz w:val="24"/>
                <w:szCs w:val="24"/>
                <w:lang w:eastAsia="zh-CN"/>
                <w:rPrChange w:id="1428" w:author="shenhg" w:date="2013-09-03T17:04:00Z">
                  <w:rPr>
                    <w:ins w:id="1429" w:author="shenhg" w:date="2013-09-02T09:59:00Z"/>
                    <w:rFonts w:ascii="Courier New" w:hAnsi="Courier New" w:cs="Courier New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eastAsia="zh-CN"/>
                <w:rPrChange w:id="1430" w:author="shenhg" w:date="2013-09-03T17:04:00Z">
                  <w:rPr>
                    <w:rFonts w:ascii="Courier New" w:hAnsi="Courier New" w:cs="Courier New"/>
                    <w:sz w:val="24"/>
                    <w:szCs w:val="24"/>
                    <w:lang w:eastAsia="zh-CN"/>
                  </w:rPr>
                </w:rPrChange>
              </w:rPr>
              <w:t>promName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25504" w:rsidRPr="00873CCE" w:rsidRDefault="00973F2D" w:rsidP="00E30464">
            <w:pPr>
              <w:rPr>
                <w:ins w:id="1431" w:author="shenhg" w:date="2013-09-02T09:59:00Z"/>
                <w:color w:val="FF0000"/>
                <w:sz w:val="24"/>
                <w:szCs w:val="24"/>
                <w:lang w:eastAsia="zh-CN"/>
                <w:rPrChange w:id="1432" w:author="shenhg" w:date="2013-09-03T17:04:00Z">
                  <w:rPr>
                    <w:ins w:id="1433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434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促销名称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25504" w:rsidRPr="00873CCE" w:rsidRDefault="00973F2D" w:rsidP="00E30464">
            <w:pPr>
              <w:rPr>
                <w:ins w:id="1435" w:author="shenhg" w:date="2013-09-02T09:59:00Z"/>
                <w:color w:val="FF0000"/>
                <w:sz w:val="24"/>
                <w:szCs w:val="24"/>
                <w:lang w:eastAsia="zh-CN"/>
                <w:rPrChange w:id="1436" w:author="shenhg" w:date="2013-09-03T17:04:00Z">
                  <w:rPr>
                    <w:ins w:id="1437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438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25504" w:rsidRPr="00873CCE" w:rsidRDefault="00973F2D" w:rsidP="00E30464">
            <w:pPr>
              <w:rPr>
                <w:ins w:id="1439" w:author="shenhg" w:date="2013-09-02T09:59:00Z"/>
                <w:color w:val="FF0000"/>
                <w:sz w:val="24"/>
                <w:szCs w:val="24"/>
                <w:rPrChange w:id="1440" w:author="shenhg" w:date="2013-09-03T17:04:00Z">
                  <w:rPr>
                    <w:ins w:id="1441" w:author="shenhg" w:date="2013-09-02T09:59:00Z"/>
                    <w:sz w:val="24"/>
                    <w:szCs w:val="24"/>
                  </w:rPr>
                </w:rPrChange>
              </w:rPr>
            </w:pPr>
            <w:ins w:id="1442" w:author="shenhg" w:date="2013-09-02T09:59:00Z">
              <w:r w:rsidRPr="00973F2D">
                <w:rPr>
                  <w:rFonts w:hint="eastAsia"/>
                  <w:color w:val="FF0000"/>
                  <w:sz w:val="24"/>
                  <w:szCs w:val="24"/>
                  <w:rPrChange w:id="1443" w:author="shenhg" w:date="2013-09-03T17:04:00Z">
                    <w:rPr>
                      <w:rFonts w:hint="eastAsia"/>
                      <w:sz w:val="24"/>
                      <w:szCs w:val="24"/>
                    </w:rPr>
                  </w:rPrChange>
                </w:rPr>
                <w:t>否</w:t>
              </w:r>
            </w:ins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B25504" w:rsidRPr="00FF3F22" w:rsidRDefault="00B25504" w:rsidP="00E30464">
            <w:pPr>
              <w:rPr>
                <w:ins w:id="1444" w:author="shenhg" w:date="2013-09-02T09:59:00Z"/>
                <w:sz w:val="24"/>
                <w:szCs w:val="24"/>
                <w:lang w:eastAsia="zh-CN"/>
              </w:rPr>
            </w:pPr>
            <w:r w:rsidRPr="00FF3F22">
              <w:rPr>
                <w:rFonts w:hint="eastAsia"/>
                <w:sz w:val="24"/>
                <w:szCs w:val="24"/>
                <w:lang w:eastAsia="zh-CN"/>
              </w:rPr>
              <w:t>OUT</w:t>
            </w:r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  <w:ins w:id="1445" w:author="shenhg" w:date="2013-09-02T09:59:00Z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ins w:id="1446" w:author="shenhg" w:date="2013-09-02T09:59:00Z"/>
                <w:color w:val="FF0000"/>
                <w:sz w:val="24"/>
                <w:szCs w:val="24"/>
                <w:rPrChange w:id="1447" w:author="shenhg" w:date="2013-09-03T17:04:00Z">
                  <w:rPr>
                    <w:ins w:id="1448" w:author="shenhg" w:date="2013-09-02T09:59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ins w:id="1449" w:author="shenhg" w:date="2013-09-02T09:59:00Z"/>
                <w:color w:val="FF0000"/>
                <w:sz w:val="24"/>
                <w:szCs w:val="24"/>
                <w:lang w:eastAsia="zh-CN"/>
                <w:rPrChange w:id="1450" w:author="shenhg" w:date="2013-09-03T17:04:00Z">
                  <w:rPr>
                    <w:ins w:id="1451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452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busiValidDate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ins w:id="1453" w:author="shenhg" w:date="2013-09-02T09:59:00Z"/>
                <w:color w:val="FF0000"/>
                <w:sz w:val="24"/>
                <w:szCs w:val="24"/>
                <w:lang w:eastAsia="zh-CN"/>
                <w:rPrChange w:id="1454" w:author="shenhg" w:date="2013-09-03T17:04:00Z">
                  <w:rPr>
                    <w:ins w:id="1455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456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开始日期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ins w:id="1457" w:author="shenhg" w:date="2013-09-02T09:59:00Z"/>
                <w:color w:val="FF0000"/>
                <w:sz w:val="24"/>
                <w:szCs w:val="24"/>
                <w:rPrChange w:id="1458" w:author="shenhg" w:date="2013-09-03T17:04:00Z">
                  <w:rPr>
                    <w:ins w:id="1459" w:author="shenhg" w:date="2013-09-02T09:59:00Z"/>
                    <w:sz w:val="24"/>
                    <w:szCs w:val="24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460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ins w:id="1461" w:author="shenhg" w:date="2013-09-02T09:59:00Z"/>
                <w:color w:val="FF0000"/>
                <w:sz w:val="24"/>
                <w:szCs w:val="24"/>
                <w:lang w:eastAsia="zh-CN"/>
                <w:rPrChange w:id="1462" w:author="shenhg" w:date="2013-09-03T17:04:00Z">
                  <w:rPr>
                    <w:ins w:id="1463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464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ins w:id="1465" w:author="shenhg" w:date="2013-09-02T09:59:00Z"/>
                <w:sz w:val="24"/>
                <w:szCs w:val="24"/>
              </w:rPr>
            </w:pPr>
            <w:ins w:id="1466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  <w:ins w:id="1467" w:author="shenhg" w:date="2013-09-02T09:59:00Z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ins w:id="1468" w:author="shenhg" w:date="2013-09-02T09:59:00Z"/>
                <w:color w:val="FF0000"/>
                <w:sz w:val="24"/>
                <w:szCs w:val="24"/>
                <w:rPrChange w:id="1469" w:author="shenhg" w:date="2013-09-03T17:04:00Z">
                  <w:rPr>
                    <w:ins w:id="1470" w:author="shenhg" w:date="2013-09-02T09:59:00Z"/>
                    <w:sz w:val="24"/>
                    <w:szCs w:val="24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ins w:id="1471" w:author="shenhg" w:date="2013-09-02T09:59:00Z"/>
                <w:color w:val="FF0000"/>
                <w:sz w:val="24"/>
                <w:szCs w:val="24"/>
                <w:lang w:eastAsia="zh-CN"/>
                <w:rPrChange w:id="1472" w:author="shenhg" w:date="2013-09-03T17:04:00Z">
                  <w:rPr>
                    <w:ins w:id="1473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474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busiExpireDate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ins w:id="1475" w:author="shenhg" w:date="2013-09-02T09:59:00Z"/>
                <w:color w:val="FF0000"/>
                <w:sz w:val="24"/>
                <w:szCs w:val="24"/>
                <w:lang w:eastAsia="zh-CN"/>
                <w:rPrChange w:id="1476" w:author="shenhg" w:date="2013-09-03T17:04:00Z">
                  <w:rPr>
                    <w:ins w:id="1477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478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结束日期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ins w:id="1479" w:author="shenhg" w:date="2013-09-02T09:59:00Z"/>
                <w:color w:val="FF0000"/>
                <w:sz w:val="24"/>
                <w:szCs w:val="24"/>
                <w:rPrChange w:id="1480" w:author="shenhg" w:date="2013-09-03T17:04:00Z">
                  <w:rPr>
                    <w:ins w:id="1481" w:author="shenhg" w:date="2013-09-02T09:59:00Z"/>
                    <w:sz w:val="24"/>
                    <w:szCs w:val="24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482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ins w:id="1483" w:author="shenhg" w:date="2013-09-02T09:59:00Z"/>
                <w:color w:val="FF0000"/>
                <w:sz w:val="24"/>
                <w:szCs w:val="24"/>
                <w:lang w:eastAsia="zh-CN"/>
                <w:rPrChange w:id="1484" w:author="shenhg" w:date="2013-09-03T17:04:00Z">
                  <w:rPr>
                    <w:ins w:id="1485" w:author="shenhg" w:date="2013-09-02T09:59:00Z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486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ins w:id="1487" w:author="shenhg" w:date="2013-09-02T09:59:00Z"/>
                <w:sz w:val="24"/>
                <w:szCs w:val="24"/>
              </w:rPr>
            </w:pPr>
            <w:ins w:id="1488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</w:trPr>
        <w:tc>
          <w:tcPr>
            <w:tcW w:w="1289" w:type="dxa"/>
            <w:vMerge w:val="restart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48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i/>
                <w:iCs/>
                <w:color w:val="FF0000"/>
                <w:sz w:val="24"/>
                <w:szCs w:val="24"/>
                <w:lang w:bidi="ar-SA"/>
                <w:rPrChange w:id="1490" w:author="shenhg" w:date="2013-09-03T17:04:00Z">
                  <w:rPr>
                    <w:rFonts w:ascii="Courier New" w:hAnsi="Courier New" w:cs="Courier New"/>
                    <w:i/>
                    <w:iCs/>
                    <w:color w:val="2A00FF"/>
                    <w:sz w:val="24"/>
                    <w:szCs w:val="24"/>
                    <w:lang w:bidi="ar-SA"/>
                  </w:rPr>
                </w:rPrChange>
              </w:rPr>
              <w:t>promSubNextDtl</w:t>
            </w:r>
            <w:r w:rsidRPr="00973F2D">
              <w:rPr>
                <w:rFonts w:ascii="Courier New" w:hAnsi="Courier New" w:cs="Courier New" w:hint="eastAsia"/>
                <w:color w:val="FF0000"/>
                <w:sz w:val="24"/>
                <w:szCs w:val="24"/>
                <w:lang w:eastAsia="zh-CN" w:bidi="ar-SA"/>
                <w:rPrChange w:id="1491" w:author="shenhg" w:date="2013-09-03T17:04:00Z">
                  <w:rPr>
                    <w:rFonts w:ascii="Courier New" w:hAnsi="Courier New" w:cs="Courier New" w:hint="eastAsia"/>
                    <w:sz w:val="24"/>
                    <w:szCs w:val="24"/>
                    <w:lang w:eastAsia="zh-CN" w:bidi="ar-SA"/>
                  </w:rPr>
                </w:rPrChange>
              </w:rPr>
              <w:t>（已经定购的包年促销列表）</w:t>
            </w: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492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eastAsia="zh-CN"/>
                <w:rPrChange w:id="1493" w:author="shenhg" w:date="2013-09-03T17:04:00Z">
                  <w:rPr>
                    <w:rFonts w:ascii="Courier New" w:hAnsi="Courier New" w:cs="Courier New"/>
                    <w:sz w:val="24"/>
                    <w:szCs w:val="24"/>
                    <w:lang w:eastAsia="zh-CN"/>
                  </w:rPr>
                </w:rPrChange>
              </w:rPr>
              <w:t>promName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494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495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促销名称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496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49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498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ins w:id="1499" w:author="shenhg" w:date="2013-09-02T09:59:00Z">
              <w:r w:rsidRPr="00973F2D">
                <w:rPr>
                  <w:rFonts w:hint="eastAsia"/>
                  <w:color w:val="FF0000"/>
                  <w:sz w:val="24"/>
                  <w:szCs w:val="24"/>
                  <w:rPrChange w:id="1500" w:author="shenhg" w:date="2013-09-03T17:04:00Z">
                    <w:rPr>
                      <w:rFonts w:hint="eastAsia"/>
                      <w:sz w:val="24"/>
                      <w:szCs w:val="24"/>
                    </w:rPr>
                  </w:rPrChange>
                </w:rPr>
                <w:t>否</w:t>
              </w:r>
            </w:ins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01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color w:val="FF0000"/>
                <w:sz w:val="24"/>
                <w:szCs w:val="24"/>
                <w:rPrChange w:id="1502" w:author="shenhg" w:date="2013-09-03T17:0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03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04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busiValidDate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05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06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开始日期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0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08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0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10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11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EC18C2">
        <w:trPr>
          <w:gridBefore w:val="1"/>
          <w:gridAfter w:val="1"/>
          <w:wBefore w:w="34" w:type="dxa"/>
          <w:wAfter w:w="444" w:type="dxa"/>
          <w:trHeight w:val="1424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color w:val="FF0000"/>
                <w:sz w:val="24"/>
                <w:szCs w:val="24"/>
                <w:rPrChange w:id="1512" w:author="shenhg" w:date="2013-09-03T17:0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13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14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busiExpireDate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15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16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结束日期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1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18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1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20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21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</w:trPr>
        <w:tc>
          <w:tcPr>
            <w:tcW w:w="1289" w:type="dxa"/>
            <w:vMerge w:val="restart"/>
            <w:shd w:val="clear" w:color="auto" w:fill="F8F8F8"/>
          </w:tcPr>
          <w:p w:rsidR="00B25504" w:rsidRPr="00873CCE" w:rsidRDefault="00973F2D" w:rsidP="00517A11">
            <w:pPr>
              <w:rPr>
                <w:color w:val="FF0000"/>
                <w:sz w:val="24"/>
                <w:szCs w:val="24"/>
                <w:lang w:eastAsia="zh-CN"/>
                <w:rPrChange w:id="1522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i/>
                <w:iCs/>
                <w:color w:val="FF0000"/>
                <w:sz w:val="24"/>
                <w:szCs w:val="24"/>
                <w:lang w:bidi="ar-SA"/>
                <w:rPrChange w:id="1523" w:author="shenhg" w:date="2013-09-03T17:04:00Z">
                  <w:rPr>
                    <w:rFonts w:ascii="Courier New" w:hAnsi="Courier New" w:cs="Courier New"/>
                    <w:i/>
                    <w:iCs/>
                    <w:color w:val="2A00FF"/>
                    <w:sz w:val="24"/>
                    <w:szCs w:val="24"/>
                    <w:lang w:bidi="ar-SA"/>
                  </w:rPr>
                </w:rPrChange>
              </w:rPr>
              <w:lastRenderedPageBreak/>
              <w:t>promSubCurrentDtl</w:t>
            </w:r>
            <w:r w:rsidRPr="00973F2D">
              <w:rPr>
                <w:rFonts w:ascii="Courier New" w:hAnsi="Courier New" w:cs="Courier New" w:hint="eastAsia"/>
                <w:color w:val="FF0000"/>
                <w:sz w:val="24"/>
                <w:szCs w:val="24"/>
                <w:lang w:eastAsia="zh-CN" w:bidi="ar-SA"/>
                <w:rPrChange w:id="1524" w:author="shenhg" w:date="2013-09-03T17:04:00Z">
                  <w:rPr>
                    <w:rFonts w:ascii="Courier New" w:hAnsi="Courier New" w:cs="Courier New" w:hint="eastAsia"/>
                    <w:sz w:val="24"/>
                    <w:szCs w:val="24"/>
                    <w:lang w:eastAsia="zh-CN" w:bidi="ar-SA"/>
                  </w:rPr>
                </w:rPrChange>
              </w:rPr>
              <w:t>（可以续订的包年促销列表）</w:t>
            </w: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25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i/>
                <w:iCs/>
                <w:color w:val="FF0000"/>
                <w:sz w:val="24"/>
                <w:szCs w:val="24"/>
                <w:lang w:bidi="ar-SA"/>
                <w:rPrChange w:id="1526" w:author="shenhg" w:date="2013-09-03T17:04:00Z">
                  <w:rPr>
                    <w:rFonts w:ascii="Courier New" w:hAnsi="Courier New" w:cs="Courier New"/>
                    <w:i/>
                    <w:iCs/>
                    <w:sz w:val="24"/>
                    <w:szCs w:val="24"/>
                    <w:lang w:bidi="ar-SA"/>
                  </w:rPr>
                </w:rPrChange>
              </w:rPr>
              <w:t>promId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2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28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促销标识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2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30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Long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31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32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33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  <w:trHeight w:val="1141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rFonts w:ascii="Courier New" w:hAnsi="Courier New" w:cs="Courier New"/>
                <w:color w:val="FF0000"/>
                <w:sz w:val="24"/>
                <w:szCs w:val="24"/>
                <w:lang w:bidi="ar-SA"/>
                <w:rPrChange w:id="1534" w:author="shenhg" w:date="2013-09-03T17:04:00Z">
                  <w:rPr>
                    <w:rFonts w:ascii="Courier New" w:hAnsi="Courier New" w:cs="Courier New"/>
                    <w:color w:val="000000"/>
                    <w:sz w:val="24"/>
                    <w:szCs w:val="24"/>
                    <w:lang w:bidi="ar-SA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35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eastAsia="zh-CN"/>
                <w:rPrChange w:id="1536" w:author="shenhg" w:date="2013-09-03T17:04:00Z">
                  <w:rPr>
                    <w:rFonts w:ascii="Courier New" w:hAnsi="Courier New" w:cs="Courier New"/>
                    <w:sz w:val="24"/>
                    <w:szCs w:val="24"/>
                    <w:lang w:eastAsia="zh-CN"/>
                  </w:rPr>
                </w:rPrChange>
              </w:rPr>
              <w:t>promName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3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38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促销名称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3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40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41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42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43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  <w:trHeight w:val="879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color w:val="FF0000"/>
                <w:sz w:val="24"/>
                <w:szCs w:val="24"/>
                <w:rPrChange w:id="1544" w:author="shenhg" w:date="2013-09-03T17:0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45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46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busiValidDate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4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48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开始日期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4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50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51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52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53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  <w:tr w:rsidR="00B25504" w:rsidRPr="00FF3F22" w:rsidTr="00B25504">
        <w:trPr>
          <w:gridBefore w:val="1"/>
          <w:gridAfter w:val="1"/>
          <w:wBefore w:w="34" w:type="dxa"/>
          <w:wAfter w:w="444" w:type="dxa"/>
        </w:trPr>
        <w:tc>
          <w:tcPr>
            <w:tcW w:w="1289" w:type="dxa"/>
            <w:vMerge/>
            <w:shd w:val="clear" w:color="auto" w:fill="F8F8F8"/>
          </w:tcPr>
          <w:p w:rsidR="00B25504" w:rsidRPr="00873CCE" w:rsidRDefault="00B25504" w:rsidP="00E30464">
            <w:pPr>
              <w:rPr>
                <w:color w:val="FF0000"/>
                <w:sz w:val="24"/>
                <w:szCs w:val="24"/>
                <w:rPrChange w:id="1554" w:author="shenhg" w:date="2013-09-03T17:04:00Z">
                  <w:rPr>
                    <w:sz w:val="24"/>
                    <w:szCs w:val="24"/>
                  </w:rPr>
                </w:rPrChange>
              </w:rPr>
            </w:pPr>
          </w:p>
        </w:tc>
        <w:tc>
          <w:tcPr>
            <w:tcW w:w="1290" w:type="dxa"/>
            <w:shd w:val="clear" w:color="auto" w:fill="F8F8F8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55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56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busiExpireDate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57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58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结束日期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59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560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  <w:t>String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873CCE" w:rsidRDefault="00973F2D" w:rsidP="00E30464">
            <w:pPr>
              <w:rPr>
                <w:color w:val="FF0000"/>
                <w:sz w:val="24"/>
                <w:szCs w:val="24"/>
                <w:lang w:eastAsia="zh-CN"/>
                <w:rPrChange w:id="1561" w:author="shenhg" w:date="2013-09-03T17:04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562" w:author="shenhg" w:date="2013-09-03T17:04:00Z">
                  <w:rPr>
                    <w:rFonts w:hint="eastAsia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5504" w:rsidRPr="00FF3F22" w:rsidRDefault="00B25504" w:rsidP="00E30464">
            <w:pPr>
              <w:rPr>
                <w:sz w:val="24"/>
                <w:szCs w:val="24"/>
              </w:rPr>
            </w:pPr>
            <w:ins w:id="1563" w:author="shenhg" w:date="2013-09-02T09:59:00Z">
              <w:r w:rsidRPr="00FF3F22">
                <w:rPr>
                  <w:rFonts w:hint="eastAsia"/>
                  <w:sz w:val="24"/>
                  <w:szCs w:val="24"/>
                </w:rPr>
                <w:t>OUT</w:t>
              </w:r>
            </w:ins>
          </w:p>
        </w:tc>
      </w:tr>
    </w:tbl>
    <w:p w:rsidR="002C046B" w:rsidRPr="00916DB8" w:rsidRDefault="002C046B" w:rsidP="002C046B">
      <w:pPr>
        <w:pStyle w:val="4"/>
        <w:keepLines/>
        <w:widowControl w:val="0"/>
        <w:pBdr>
          <w:bottom w:val="none" w:sz="0" w:space="0" w:color="auto"/>
        </w:pBdr>
        <w:spacing w:before="260" w:after="260" w:line="240" w:lineRule="auto"/>
        <w:jc w:val="both"/>
        <w:rPr>
          <w:ins w:id="1564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565" w:author="shenhg" w:date="2013-09-02T09:59:00Z">
        <w:r w:rsidRPr="00916DB8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xml</w:t>
        </w:r>
        <w:r w:rsidRPr="00916DB8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结构示例</w:t>
        </w:r>
      </w:ins>
    </w:p>
    <w:p w:rsidR="003F08E1" w:rsidRPr="00BE3104" w:rsidRDefault="003F08E1" w:rsidP="003F08E1">
      <w:r>
        <w:rPr>
          <w:rFonts w:hint="eastAsia"/>
        </w:rPr>
        <w:t>system-no = 15</w:t>
      </w:r>
      <w:r w:rsidRPr="00BE3104">
        <w:rPr>
          <w:rFonts w:hint="eastAsia"/>
        </w:rPr>
        <w:t xml:space="preserve"> </w:t>
      </w:r>
    </w:p>
    <w:p w:rsidR="003F08E1" w:rsidRPr="00BE3104" w:rsidRDefault="003F08E1" w:rsidP="003F08E1">
      <w:pPr>
        <w:rPr>
          <w:lang w:eastAsia="zh-CN"/>
        </w:rPr>
      </w:pPr>
      <w:r w:rsidRPr="00BE3104">
        <w:rPr>
          <w:rFonts w:hint="eastAsia"/>
        </w:rPr>
        <w:t xml:space="preserve">request-no = </w:t>
      </w:r>
      <w:r>
        <w:rPr>
          <w:rFonts w:hint="eastAsia"/>
          <w:lang w:eastAsia="zh-CN"/>
        </w:rPr>
        <w:t>1538</w:t>
      </w:r>
    </w:p>
    <w:p w:rsidR="003F08E1" w:rsidRPr="00BE3104" w:rsidRDefault="003F08E1" w:rsidP="003F08E1">
      <w:r w:rsidRPr="00BE3104">
        <w:rPr>
          <w:rFonts w:hint="eastAsia"/>
        </w:rPr>
        <w:t>请求内容：</w:t>
      </w:r>
    </w:p>
    <w:p w:rsidR="003F08E1" w:rsidRDefault="003F08E1" w:rsidP="003F08E1">
      <w:pPr>
        <w:rPr>
          <w:lang w:eastAsia="zh-CN"/>
        </w:rPr>
      </w:pPr>
      <w:r w:rsidRPr="00BE3104">
        <w:t>&lt;oss-request&gt;</w:t>
      </w:r>
    </w:p>
    <w:p w:rsidR="003F08E1" w:rsidRDefault="003F08E1" w:rsidP="00945EDF">
      <w:pPr>
        <w:ind w:firstLineChars="100" w:firstLine="220"/>
        <w:rPr>
          <w:lang w:eastAsia="zh-CN"/>
        </w:rPr>
      </w:pPr>
      <w:r w:rsidRPr="002658BA">
        <w:rPr>
          <w:lang w:eastAsia="zh-CN"/>
        </w:rPr>
        <w:t>&lt;property name="</w:t>
      </w:r>
      <w:r w:rsidR="00570EB5" w:rsidRPr="00570EB5">
        <w:rPr>
          <w:rFonts w:hint="eastAsia"/>
          <w:sz w:val="24"/>
          <w:szCs w:val="24"/>
          <w:lang w:eastAsia="zh-CN"/>
        </w:rPr>
        <w:t xml:space="preserve"> </w:t>
      </w:r>
      <w:ins w:id="1566" w:author="shenhg" w:date="2013-09-02T10:02:00Z">
        <w:r w:rsidR="00570EB5" w:rsidRPr="00FF3F22">
          <w:rPr>
            <w:rFonts w:hint="eastAsia"/>
            <w:sz w:val="24"/>
            <w:szCs w:val="24"/>
            <w:lang w:eastAsia="zh-CN"/>
          </w:rPr>
          <w:t>s</w:t>
        </w:r>
        <w:r w:rsidR="00570EB5" w:rsidRPr="00FF3F22">
          <w:rPr>
            <w:rFonts w:hint="eastAsia"/>
            <w:sz w:val="24"/>
            <w:szCs w:val="24"/>
          </w:rPr>
          <w:t>ubscriber</w:t>
        </w:r>
        <w:r w:rsidR="00570EB5" w:rsidRPr="00FF3F22">
          <w:rPr>
            <w:rFonts w:hint="eastAsia"/>
            <w:sz w:val="24"/>
            <w:szCs w:val="24"/>
            <w:lang w:eastAsia="zh-CN"/>
          </w:rPr>
          <w:t>Id</w:t>
        </w:r>
      </w:ins>
      <w:r w:rsidR="00570EB5" w:rsidRPr="002658BA">
        <w:rPr>
          <w:lang w:eastAsia="zh-CN"/>
        </w:rPr>
        <w:t xml:space="preserve"> </w:t>
      </w:r>
      <w:r w:rsidRPr="002658BA">
        <w:rPr>
          <w:lang w:eastAsia="zh-CN"/>
        </w:rPr>
        <w:t>" value="</w:t>
      </w:r>
      <w:r w:rsidR="00570EB5">
        <w:rPr>
          <w:rFonts w:hint="eastAsia"/>
          <w:lang w:eastAsia="zh-CN"/>
        </w:rPr>
        <w:t>1234322</w:t>
      </w:r>
      <w:r w:rsidRPr="002658BA">
        <w:rPr>
          <w:lang w:eastAsia="zh-CN"/>
        </w:rPr>
        <w:t>"/&gt;</w:t>
      </w:r>
    </w:p>
    <w:p w:rsidR="003F08E1" w:rsidRPr="00BE3104" w:rsidRDefault="003F08E1" w:rsidP="003F08E1">
      <w:r w:rsidRPr="00BE3104">
        <w:t>&lt;/oss-request&gt;</w:t>
      </w:r>
    </w:p>
    <w:p w:rsidR="003F08E1" w:rsidRPr="00BE3104" w:rsidRDefault="003F08E1" w:rsidP="003F08E1">
      <w:r w:rsidRPr="00BE3104">
        <w:rPr>
          <w:rFonts w:hint="eastAsia"/>
        </w:rPr>
        <w:t>输出参数：</w:t>
      </w:r>
    </w:p>
    <w:p w:rsidR="003F08E1" w:rsidRDefault="003F08E1" w:rsidP="003F08E1">
      <w:r>
        <w:t>&lt;?xml version="1.0" encoding="gb2312"?&gt;</w:t>
      </w:r>
    </w:p>
    <w:p w:rsidR="003F08E1" w:rsidRDefault="003F08E1" w:rsidP="003F08E1">
      <w:r>
        <w:t>&lt;oss-response</w:t>
      </w:r>
      <w:r>
        <w:rPr>
          <w:rFonts w:hint="eastAsia"/>
          <w:lang w:eastAsia="zh-CN"/>
        </w:rPr>
        <w:t xml:space="preserve"> </w:t>
      </w:r>
      <w:r w:rsidRPr="003B4A5B">
        <w:rPr>
          <w:rFonts w:hint="eastAsia"/>
          <w:lang w:eastAsia="zh-CN"/>
        </w:rPr>
        <w:t>return-code ="0" return-message="</w:t>
      </w:r>
      <w:r w:rsidR="00B25504">
        <w:rPr>
          <w:rFonts w:hint="eastAsia"/>
          <w:lang w:eastAsia="zh-CN"/>
        </w:rPr>
        <w:t>用户包年促销信息获取成功</w:t>
      </w:r>
      <w:r w:rsidRPr="003B4A5B">
        <w:rPr>
          <w:rFonts w:hint="eastAsia"/>
          <w:lang w:eastAsia="zh-CN"/>
        </w:rPr>
        <w:t>"&gt;</w:t>
      </w:r>
      <w:r>
        <w:t>&gt;</w:t>
      </w:r>
    </w:p>
    <w:p w:rsidR="003F08E1" w:rsidRDefault="003F08E1" w:rsidP="003F08E1">
      <w:r>
        <w:t>&lt;</w:t>
      </w:r>
      <w:ins w:id="1567" w:author="shenhg" w:date="2013-09-02T10:06:00Z">
        <w:r w:rsidR="00B25504" w:rsidRPr="00FF3F22">
          <w:rPr>
            <w:rFonts w:ascii="Courier New" w:hAnsi="Courier New" w:cs="Courier New"/>
            <w:sz w:val="24"/>
            <w:szCs w:val="24"/>
            <w:lang w:bidi="ar-SA"/>
          </w:rPr>
          <w:t>currentOldProm</w:t>
        </w:r>
      </w:ins>
    </w:p>
    <w:p w:rsidR="003F08E1" w:rsidRDefault="003F08E1" w:rsidP="00EC18C2">
      <w:pPr>
        <w:rPr>
          <w:lang w:eastAsia="zh-CN"/>
        </w:rPr>
      </w:pPr>
      <w:r>
        <w:rPr>
          <w:lang w:eastAsia="zh-CN"/>
        </w:rPr>
        <w:tab/>
      </w:r>
      <w:r w:rsidR="00EC18C2" w:rsidRPr="00FF3F22">
        <w:rPr>
          <w:rFonts w:ascii="Courier New" w:hAnsi="Courier New" w:cs="Courier New" w:hint="eastAsia"/>
          <w:sz w:val="24"/>
          <w:szCs w:val="24"/>
          <w:lang w:eastAsia="zh-CN"/>
        </w:rPr>
        <w:t>promName</w:t>
      </w:r>
      <w:r w:rsidR="00EC18C2">
        <w:rPr>
          <w:lang w:eastAsia="zh-CN"/>
        </w:rPr>
        <w:t xml:space="preserve"> ="</w:t>
      </w:r>
      <w:r w:rsidR="00EC18C2">
        <w:rPr>
          <w:rFonts w:ascii="ˎ̥" w:hAnsi="ˎ̥"/>
          <w:sz w:val="18"/>
          <w:szCs w:val="18"/>
          <w:lang w:eastAsia="zh-CN"/>
        </w:rPr>
        <w:t>促销</w:t>
      </w:r>
      <w:r w:rsidR="00EC18C2">
        <w:rPr>
          <w:rFonts w:ascii="ˎ̥" w:hAnsi="ˎ̥"/>
          <w:sz w:val="18"/>
          <w:szCs w:val="18"/>
          <w:lang w:eastAsia="zh-CN"/>
        </w:rPr>
        <w:t>-</w:t>
      </w:r>
      <w:r w:rsidR="00EC18C2">
        <w:rPr>
          <w:rFonts w:ascii="ˎ̥" w:hAnsi="ˎ̥"/>
          <w:sz w:val="18"/>
          <w:szCs w:val="18"/>
          <w:lang w:eastAsia="zh-CN"/>
        </w:rPr>
        <w:t>华数随易通宽带</w:t>
      </w:r>
      <w:r w:rsidR="00EC18C2">
        <w:rPr>
          <w:rFonts w:ascii="ˎ̥" w:hAnsi="ˎ̥"/>
          <w:sz w:val="18"/>
          <w:szCs w:val="18"/>
          <w:lang w:eastAsia="zh-CN"/>
        </w:rPr>
        <w:t>4M</w:t>
      </w:r>
      <w:r w:rsidR="00EC18C2">
        <w:rPr>
          <w:rFonts w:ascii="ˎ̥" w:hAnsi="ˎ̥"/>
          <w:sz w:val="18"/>
          <w:szCs w:val="18"/>
          <w:lang w:eastAsia="zh-CN"/>
        </w:rPr>
        <w:t>杭州</w:t>
      </w:r>
      <w:r w:rsidR="00FF272F">
        <w:rPr>
          <w:rFonts w:ascii="ˎ̥" w:hAnsi="ˎ̥"/>
          <w:sz w:val="18"/>
          <w:szCs w:val="18"/>
          <w:lang w:eastAsia="zh-CN"/>
        </w:rPr>
        <w:t>包</w:t>
      </w:r>
      <w:r w:rsidR="00FF272F">
        <w:rPr>
          <w:rFonts w:ascii="ˎ̥" w:hAnsi="ˎ̥" w:hint="eastAsia"/>
          <w:sz w:val="18"/>
          <w:szCs w:val="18"/>
          <w:lang w:eastAsia="zh-CN"/>
        </w:rPr>
        <w:t>年</w:t>
      </w:r>
      <w:r w:rsidR="00EC18C2">
        <w:rPr>
          <w:rFonts w:ascii="ˎ̥" w:hAnsi="ˎ̥"/>
          <w:sz w:val="18"/>
          <w:szCs w:val="18"/>
          <w:lang w:eastAsia="zh-CN"/>
        </w:rPr>
        <w:t>600</w:t>
      </w:r>
      <w:r w:rsidR="00EC18C2">
        <w:rPr>
          <w:rFonts w:ascii="ˎ̥" w:hAnsi="ˎ̥"/>
          <w:sz w:val="18"/>
          <w:szCs w:val="18"/>
          <w:lang w:eastAsia="zh-CN"/>
        </w:rPr>
        <w:t>元</w:t>
      </w:r>
      <w:r w:rsidR="00FF272F">
        <w:rPr>
          <w:rFonts w:ascii="ˎ̥" w:hAnsi="ˎ̥" w:hint="eastAsia"/>
          <w:sz w:val="18"/>
          <w:szCs w:val="18"/>
          <w:lang w:eastAsia="zh-CN"/>
        </w:rPr>
        <w:t>13</w:t>
      </w:r>
      <w:r w:rsidR="00EC18C2">
        <w:rPr>
          <w:rFonts w:ascii="ˎ̥" w:hAnsi="ˎ̥"/>
          <w:sz w:val="18"/>
          <w:szCs w:val="18"/>
          <w:lang w:eastAsia="zh-CN"/>
        </w:rPr>
        <w:t>个月（</w:t>
      </w:r>
      <w:r w:rsidR="00EC18C2">
        <w:rPr>
          <w:rFonts w:ascii="ˎ̥" w:hAnsi="ˎ̥"/>
          <w:sz w:val="18"/>
          <w:szCs w:val="18"/>
          <w:lang w:eastAsia="zh-CN"/>
        </w:rPr>
        <w:t>158</w:t>
      </w:r>
      <w:r w:rsidR="00EC18C2">
        <w:rPr>
          <w:rFonts w:ascii="ˎ̥" w:hAnsi="ˎ̥"/>
          <w:sz w:val="18"/>
          <w:szCs w:val="18"/>
          <w:lang w:eastAsia="zh-CN"/>
        </w:rPr>
        <w:t>元</w:t>
      </w:r>
      <w:r w:rsidR="00EC18C2">
        <w:rPr>
          <w:rFonts w:ascii="ˎ̥" w:hAnsi="ˎ̥"/>
          <w:sz w:val="18"/>
          <w:szCs w:val="18"/>
          <w:lang w:eastAsia="zh-CN"/>
        </w:rPr>
        <w:t>/</w:t>
      </w:r>
      <w:r w:rsidR="00EC18C2">
        <w:rPr>
          <w:rFonts w:ascii="ˎ̥" w:hAnsi="ˎ̥"/>
          <w:sz w:val="18"/>
          <w:szCs w:val="18"/>
          <w:lang w:eastAsia="zh-CN"/>
        </w:rPr>
        <w:t>月）</w:t>
      </w:r>
      <w:r w:rsidR="00EC18C2">
        <w:rPr>
          <w:lang w:eastAsia="zh-CN"/>
        </w:rPr>
        <w:t xml:space="preserve">"  </w:t>
      </w:r>
    </w:p>
    <w:p w:rsidR="003F08E1" w:rsidRDefault="003F08E1" w:rsidP="003F08E1">
      <w:pPr>
        <w:rPr>
          <w:lang w:eastAsia="zh-CN"/>
        </w:rPr>
      </w:pPr>
      <w:r>
        <w:rPr>
          <w:lang w:eastAsia="zh-CN"/>
        </w:rPr>
        <w:tab/>
      </w:r>
      <w:r w:rsidR="00EC18C2" w:rsidRPr="00FF3F22">
        <w:rPr>
          <w:rFonts w:hint="eastAsia"/>
          <w:sz w:val="24"/>
          <w:szCs w:val="24"/>
          <w:lang w:eastAsia="zh-CN"/>
        </w:rPr>
        <w:t>busiValidDate</w:t>
      </w:r>
      <w:r w:rsidR="00EC18C2">
        <w:t xml:space="preserve"> ="200</w:t>
      </w:r>
      <w:r w:rsidR="001843D4">
        <w:rPr>
          <w:rFonts w:hint="eastAsia"/>
          <w:lang w:eastAsia="zh-CN"/>
        </w:rPr>
        <w:t>9</w:t>
      </w:r>
      <w:r w:rsidR="00EC18C2">
        <w:t>-03-</w:t>
      </w:r>
      <w:r w:rsidR="001843D4">
        <w:rPr>
          <w:rFonts w:hint="eastAsia"/>
          <w:lang w:eastAsia="zh-CN"/>
        </w:rPr>
        <w:t>27</w:t>
      </w:r>
      <w:r w:rsidR="00EC18C2">
        <w:t xml:space="preserve">" </w:t>
      </w:r>
    </w:p>
    <w:p w:rsidR="00EC18C2" w:rsidRDefault="003F08E1" w:rsidP="00EC18C2">
      <w:pPr>
        <w:rPr>
          <w:lang w:eastAsia="zh-CN"/>
        </w:rPr>
      </w:pPr>
      <w:r>
        <w:tab/>
      </w:r>
      <w:r w:rsidR="00EC18C2" w:rsidRPr="00FF3F22">
        <w:rPr>
          <w:rFonts w:hint="eastAsia"/>
          <w:sz w:val="24"/>
          <w:szCs w:val="24"/>
          <w:lang w:eastAsia="zh-CN"/>
        </w:rPr>
        <w:t>busiExpireDate</w:t>
      </w:r>
      <w:r w:rsidR="00EC18C2">
        <w:t xml:space="preserve"> ="2010-03-27"</w:t>
      </w:r>
    </w:p>
    <w:p w:rsidR="003F08E1" w:rsidRDefault="003F08E1" w:rsidP="00EC18C2">
      <w:pPr>
        <w:ind w:firstLineChars="100" w:firstLine="220"/>
        <w:rPr>
          <w:lang w:eastAsia="zh-CN"/>
        </w:rPr>
      </w:pPr>
      <w:r>
        <w:t>/&gt;</w:t>
      </w:r>
    </w:p>
    <w:p w:rsidR="00945EDF" w:rsidRDefault="00945EDF" w:rsidP="00EC18C2">
      <w:pPr>
        <w:ind w:firstLineChars="100" w:firstLine="220"/>
        <w:rPr>
          <w:lang w:eastAsia="zh-CN"/>
        </w:rPr>
      </w:pPr>
    </w:p>
    <w:p w:rsidR="00EC18C2" w:rsidRDefault="00EC18C2" w:rsidP="00EC18C2">
      <w:r>
        <w:t>&lt;</w:t>
      </w:r>
      <w:r>
        <w:rPr>
          <w:rFonts w:ascii="Courier New" w:hAnsi="Courier New" w:cs="Courier New" w:hint="eastAsia"/>
          <w:sz w:val="24"/>
          <w:szCs w:val="24"/>
          <w:lang w:eastAsia="zh-CN" w:bidi="ar-SA"/>
        </w:rPr>
        <w:t>p</w:t>
      </w:r>
      <w:r w:rsidRPr="00FF3F22">
        <w:rPr>
          <w:rFonts w:ascii="Courier New" w:hAnsi="Courier New" w:cs="Courier New"/>
          <w:sz w:val="24"/>
          <w:szCs w:val="24"/>
          <w:lang w:bidi="ar-SA"/>
        </w:rPr>
        <w:t>romSubscriptionNext</w:t>
      </w:r>
    </w:p>
    <w:p w:rsidR="00EC18C2" w:rsidRDefault="00EC18C2" w:rsidP="00EC18C2">
      <w:pPr>
        <w:rPr>
          <w:lang w:eastAsia="zh-CN"/>
        </w:rPr>
      </w:pPr>
      <w:r>
        <w:rPr>
          <w:lang w:eastAsia="zh-CN"/>
        </w:rPr>
        <w:tab/>
      </w:r>
      <w:r w:rsidRPr="00FF3F22">
        <w:rPr>
          <w:rFonts w:ascii="Courier New" w:hAnsi="Courier New" w:cs="Courier New" w:hint="eastAsia"/>
          <w:sz w:val="24"/>
          <w:szCs w:val="24"/>
          <w:lang w:eastAsia="zh-CN"/>
        </w:rPr>
        <w:t>promName</w:t>
      </w:r>
      <w:r>
        <w:rPr>
          <w:lang w:eastAsia="zh-CN"/>
        </w:rPr>
        <w:t xml:space="preserve"> ="</w:t>
      </w:r>
      <w:r>
        <w:rPr>
          <w:rFonts w:ascii="ˎ̥" w:hAnsi="ˎ̥"/>
          <w:sz w:val="18"/>
          <w:szCs w:val="18"/>
          <w:lang w:eastAsia="zh-CN"/>
        </w:rPr>
        <w:t>促销</w:t>
      </w:r>
      <w:r>
        <w:rPr>
          <w:rFonts w:ascii="ˎ̥" w:hAnsi="ˎ̥"/>
          <w:sz w:val="18"/>
          <w:szCs w:val="18"/>
          <w:lang w:eastAsia="zh-CN"/>
        </w:rPr>
        <w:t>-</w:t>
      </w:r>
      <w:r>
        <w:rPr>
          <w:rFonts w:ascii="ˎ̥" w:hAnsi="ˎ̥"/>
          <w:sz w:val="18"/>
          <w:szCs w:val="18"/>
          <w:lang w:eastAsia="zh-CN"/>
        </w:rPr>
        <w:t>华数随易通宽带</w:t>
      </w:r>
      <w:r w:rsidR="001843D4">
        <w:rPr>
          <w:rFonts w:ascii="ˎ̥" w:hAnsi="ˎ̥" w:hint="eastAsia"/>
          <w:sz w:val="18"/>
          <w:szCs w:val="18"/>
          <w:lang w:eastAsia="zh-CN"/>
        </w:rPr>
        <w:t>4</w:t>
      </w:r>
      <w:r>
        <w:rPr>
          <w:rFonts w:ascii="ˎ̥" w:hAnsi="ˎ̥"/>
          <w:sz w:val="18"/>
          <w:szCs w:val="18"/>
          <w:lang w:eastAsia="zh-CN"/>
        </w:rPr>
        <w:t>M</w:t>
      </w:r>
      <w:r>
        <w:rPr>
          <w:rFonts w:ascii="ˎ̥" w:hAnsi="ˎ̥"/>
          <w:sz w:val="18"/>
          <w:szCs w:val="18"/>
          <w:lang w:eastAsia="zh-CN"/>
        </w:rPr>
        <w:t>杭州</w:t>
      </w:r>
      <w:r w:rsidR="00651B5C">
        <w:rPr>
          <w:rFonts w:ascii="ˎ̥" w:hAnsi="ˎ̥"/>
          <w:sz w:val="18"/>
          <w:szCs w:val="18"/>
          <w:lang w:eastAsia="zh-CN"/>
        </w:rPr>
        <w:t>包</w:t>
      </w:r>
      <w:r w:rsidR="00651B5C">
        <w:rPr>
          <w:rFonts w:ascii="ˎ̥" w:hAnsi="ˎ̥" w:hint="eastAsia"/>
          <w:sz w:val="18"/>
          <w:szCs w:val="18"/>
          <w:lang w:eastAsia="zh-CN"/>
        </w:rPr>
        <w:t>年</w:t>
      </w:r>
      <w:r>
        <w:rPr>
          <w:rFonts w:ascii="ˎ̥" w:hAnsi="ˎ̥" w:hint="eastAsia"/>
          <w:sz w:val="18"/>
          <w:szCs w:val="18"/>
          <w:lang w:eastAsia="zh-CN"/>
        </w:rPr>
        <w:t>7</w:t>
      </w:r>
      <w:r>
        <w:rPr>
          <w:rFonts w:ascii="ˎ̥" w:hAnsi="ˎ̥"/>
          <w:sz w:val="18"/>
          <w:szCs w:val="18"/>
          <w:lang w:eastAsia="zh-CN"/>
        </w:rPr>
        <w:t>00</w:t>
      </w:r>
      <w:r>
        <w:rPr>
          <w:rFonts w:ascii="ˎ̥" w:hAnsi="ˎ̥"/>
          <w:sz w:val="18"/>
          <w:szCs w:val="18"/>
          <w:lang w:eastAsia="zh-CN"/>
        </w:rPr>
        <w:t>元</w:t>
      </w:r>
      <w:r w:rsidR="00651B5C">
        <w:rPr>
          <w:rFonts w:ascii="ˎ̥" w:hAnsi="ˎ̥" w:hint="eastAsia"/>
          <w:sz w:val="18"/>
          <w:szCs w:val="18"/>
          <w:lang w:eastAsia="zh-CN"/>
        </w:rPr>
        <w:t>12</w:t>
      </w:r>
      <w:r>
        <w:rPr>
          <w:rFonts w:ascii="ˎ̥" w:hAnsi="ˎ̥"/>
          <w:sz w:val="18"/>
          <w:szCs w:val="18"/>
          <w:lang w:eastAsia="zh-CN"/>
        </w:rPr>
        <w:t>个月（</w:t>
      </w:r>
      <w:r>
        <w:rPr>
          <w:rFonts w:ascii="ˎ̥" w:hAnsi="ˎ̥"/>
          <w:sz w:val="18"/>
          <w:szCs w:val="18"/>
          <w:lang w:eastAsia="zh-CN"/>
        </w:rPr>
        <w:t>1</w:t>
      </w:r>
      <w:r>
        <w:rPr>
          <w:rFonts w:ascii="ˎ̥" w:hAnsi="ˎ̥" w:hint="eastAsia"/>
          <w:sz w:val="18"/>
          <w:szCs w:val="18"/>
          <w:lang w:eastAsia="zh-CN"/>
        </w:rPr>
        <w:t>6</w:t>
      </w:r>
      <w:r>
        <w:rPr>
          <w:rFonts w:ascii="ˎ̥" w:hAnsi="ˎ̥"/>
          <w:sz w:val="18"/>
          <w:szCs w:val="18"/>
          <w:lang w:eastAsia="zh-CN"/>
        </w:rPr>
        <w:t>8</w:t>
      </w:r>
      <w:r>
        <w:rPr>
          <w:rFonts w:ascii="ˎ̥" w:hAnsi="ˎ̥"/>
          <w:sz w:val="18"/>
          <w:szCs w:val="18"/>
          <w:lang w:eastAsia="zh-CN"/>
        </w:rPr>
        <w:t>元</w:t>
      </w:r>
      <w:r>
        <w:rPr>
          <w:rFonts w:ascii="ˎ̥" w:hAnsi="ˎ̥"/>
          <w:sz w:val="18"/>
          <w:szCs w:val="18"/>
          <w:lang w:eastAsia="zh-CN"/>
        </w:rPr>
        <w:t>/</w:t>
      </w:r>
      <w:r>
        <w:rPr>
          <w:rFonts w:ascii="ˎ̥" w:hAnsi="ˎ̥"/>
          <w:sz w:val="18"/>
          <w:szCs w:val="18"/>
          <w:lang w:eastAsia="zh-CN"/>
        </w:rPr>
        <w:t>月）</w:t>
      </w:r>
      <w:r>
        <w:rPr>
          <w:lang w:eastAsia="zh-CN"/>
        </w:rPr>
        <w:t xml:space="preserve">"  </w:t>
      </w:r>
    </w:p>
    <w:p w:rsidR="00EC18C2" w:rsidRDefault="00EC18C2" w:rsidP="00EC18C2">
      <w:pPr>
        <w:rPr>
          <w:lang w:eastAsia="zh-CN"/>
        </w:rPr>
      </w:pPr>
      <w:r>
        <w:rPr>
          <w:lang w:eastAsia="zh-CN"/>
        </w:rPr>
        <w:tab/>
      </w:r>
      <w:r w:rsidRPr="00FF3F22">
        <w:rPr>
          <w:rFonts w:hint="eastAsia"/>
          <w:sz w:val="24"/>
          <w:szCs w:val="24"/>
          <w:lang w:eastAsia="zh-CN"/>
        </w:rPr>
        <w:t>busiValidDate</w:t>
      </w:r>
      <w:r>
        <w:t xml:space="preserve"> ="20</w:t>
      </w:r>
      <w:r w:rsidR="001843D4">
        <w:rPr>
          <w:rFonts w:hint="eastAsia"/>
          <w:lang w:eastAsia="zh-CN"/>
        </w:rPr>
        <w:t>10</w:t>
      </w:r>
      <w:r>
        <w:t>-03-</w:t>
      </w:r>
      <w:r w:rsidR="001843D4">
        <w:rPr>
          <w:rFonts w:hint="eastAsia"/>
          <w:lang w:eastAsia="zh-CN"/>
        </w:rPr>
        <w:t>27</w:t>
      </w:r>
      <w:r>
        <w:t xml:space="preserve">" </w:t>
      </w:r>
    </w:p>
    <w:p w:rsidR="00EC18C2" w:rsidRDefault="00EC18C2" w:rsidP="00EC18C2">
      <w:pPr>
        <w:rPr>
          <w:lang w:eastAsia="zh-CN"/>
        </w:rPr>
      </w:pPr>
      <w:r>
        <w:lastRenderedPageBreak/>
        <w:tab/>
      </w:r>
      <w:r w:rsidRPr="00FF3F22">
        <w:rPr>
          <w:rFonts w:hint="eastAsia"/>
          <w:sz w:val="24"/>
          <w:szCs w:val="24"/>
          <w:lang w:eastAsia="zh-CN"/>
        </w:rPr>
        <w:t>busiExpireDate</w:t>
      </w:r>
      <w:r>
        <w:t xml:space="preserve"> ="201</w:t>
      </w:r>
      <w:r w:rsidR="001843D4">
        <w:rPr>
          <w:rFonts w:hint="eastAsia"/>
          <w:lang w:eastAsia="zh-CN"/>
        </w:rPr>
        <w:t>1</w:t>
      </w:r>
      <w:r>
        <w:t>-03-27"</w:t>
      </w:r>
    </w:p>
    <w:p w:rsidR="00EC18C2" w:rsidRDefault="00EC18C2" w:rsidP="00EC18C2">
      <w:pPr>
        <w:ind w:firstLineChars="100" w:firstLine="220"/>
        <w:rPr>
          <w:lang w:eastAsia="zh-CN"/>
        </w:rPr>
      </w:pPr>
      <w:r>
        <w:t>/&gt;</w:t>
      </w:r>
    </w:p>
    <w:p w:rsidR="00AB27BB" w:rsidRDefault="00AB27BB" w:rsidP="00AB27BB">
      <w:r>
        <w:t>&lt;</w:t>
      </w:r>
      <w:r w:rsidRPr="00FF3F22">
        <w:rPr>
          <w:rFonts w:ascii="Courier New" w:hAnsi="Courier New" w:cs="Courier New"/>
          <w:color w:val="000000"/>
          <w:sz w:val="24"/>
          <w:szCs w:val="24"/>
          <w:lang w:bidi="ar-SA"/>
        </w:rPr>
        <w:t>current</w:t>
      </w:r>
      <w:r>
        <w:rPr>
          <w:rFonts w:ascii="Courier New" w:hAnsi="Courier New" w:cs="Courier New" w:hint="eastAsia"/>
          <w:sz w:val="24"/>
          <w:szCs w:val="24"/>
          <w:lang w:eastAsia="zh-CN" w:bidi="ar-SA"/>
        </w:rPr>
        <w:t>P</w:t>
      </w:r>
      <w:r w:rsidRPr="00FF3F22">
        <w:rPr>
          <w:rFonts w:ascii="Courier New" w:hAnsi="Courier New" w:cs="Courier New"/>
          <w:sz w:val="24"/>
          <w:szCs w:val="24"/>
          <w:lang w:bidi="ar-SA"/>
        </w:rPr>
        <w:t>romSubscription</w:t>
      </w:r>
    </w:p>
    <w:p w:rsidR="00AB27BB" w:rsidRDefault="00AB27BB" w:rsidP="00AB27BB">
      <w:pPr>
        <w:rPr>
          <w:lang w:eastAsia="zh-CN"/>
        </w:rPr>
      </w:pPr>
      <w:r>
        <w:rPr>
          <w:lang w:eastAsia="zh-CN"/>
        </w:rPr>
        <w:tab/>
      </w:r>
      <w:r w:rsidRPr="00FF3F22">
        <w:rPr>
          <w:rFonts w:ascii="Courier New" w:hAnsi="Courier New" w:cs="Courier New" w:hint="eastAsia"/>
          <w:sz w:val="24"/>
          <w:szCs w:val="24"/>
          <w:lang w:eastAsia="zh-CN"/>
        </w:rPr>
        <w:t>promName</w:t>
      </w:r>
      <w:r>
        <w:rPr>
          <w:lang w:eastAsia="zh-CN"/>
        </w:rPr>
        <w:t xml:space="preserve"> ="</w:t>
      </w:r>
      <w:r>
        <w:rPr>
          <w:rFonts w:ascii="ˎ̥" w:hAnsi="ˎ̥"/>
          <w:sz w:val="18"/>
          <w:szCs w:val="18"/>
          <w:lang w:eastAsia="zh-CN"/>
        </w:rPr>
        <w:t>促销</w:t>
      </w:r>
      <w:r>
        <w:rPr>
          <w:rFonts w:ascii="ˎ̥" w:hAnsi="ˎ̥"/>
          <w:sz w:val="18"/>
          <w:szCs w:val="18"/>
          <w:lang w:eastAsia="zh-CN"/>
        </w:rPr>
        <w:t>-</w:t>
      </w:r>
      <w:r>
        <w:rPr>
          <w:rFonts w:ascii="ˎ̥" w:hAnsi="ˎ̥"/>
          <w:sz w:val="18"/>
          <w:szCs w:val="18"/>
          <w:lang w:eastAsia="zh-CN"/>
        </w:rPr>
        <w:t>华数随易通宽带</w:t>
      </w:r>
      <w:r w:rsidR="001843D4">
        <w:rPr>
          <w:rFonts w:ascii="ˎ̥" w:hAnsi="ˎ̥" w:hint="eastAsia"/>
          <w:sz w:val="18"/>
          <w:szCs w:val="18"/>
          <w:lang w:eastAsia="zh-CN"/>
        </w:rPr>
        <w:t>4</w:t>
      </w:r>
      <w:r>
        <w:rPr>
          <w:rFonts w:ascii="ˎ̥" w:hAnsi="ˎ̥"/>
          <w:sz w:val="18"/>
          <w:szCs w:val="18"/>
          <w:lang w:eastAsia="zh-CN"/>
        </w:rPr>
        <w:t>M</w:t>
      </w:r>
      <w:r>
        <w:rPr>
          <w:rFonts w:ascii="ˎ̥" w:hAnsi="ˎ̥"/>
          <w:sz w:val="18"/>
          <w:szCs w:val="18"/>
          <w:lang w:eastAsia="zh-CN"/>
        </w:rPr>
        <w:t>杭州包</w:t>
      </w:r>
      <w:r w:rsidR="002644E4">
        <w:rPr>
          <w:rFonts w:ascii="ˎ̥" w:hAnsi="ˎ̥" w:hint="eastAsia"/>
          <w:sz w:val="18"/>
          <w:szCs w:val="18"/>
          <w:lang w:eastAsia="zh-CN"/>
        </w:rPr>
        <w:t>年</w:t>
      </w:r>
      <w:r w:rsidR="002F1DF7">
        <w:rPr>
          <w:rFonts w:ascii="ˎ̥" w:hAnsi="ˎ̥" w:hint="eastAsia"/>
          <w:sz w:val="18"/>
          <w:szCs w:val="18"/>
          <w:lang w:eastAsia="zh-CN"/>
        </w:rPr>
        <w:t>10</w:t>
      </w:r>
      <w:r>
        <w:rPr>
          <w:rFonts w:ascii="ˎ̥" w:hAnsi="ˎ̥"/>
          <w:sz w:val="18"/>
          <w:szCs w:val="18"/>
          <w:lang w:eastAsia="zh-CN"/>
        </w:rPr>
        <w:t>00</w:t>
      </w:r>
      <w:r>
        <w:rPr>
          <w:rFonts w:ascii="ˎ̥" w:hAnsi="ˎ̥"/>
          <w:sz w:val="18"/>
          <w:szCs w:val="18"/>
          <w:lang w:eastAsia="zh-CN"/>
        </w:rPr>
        <w:t>元</w:t>
      </w:r>
      <w:r w:rsidR="00C279FC">
        <w:rPr>
          <w:rFonts w:ascii="ˎ̥" w:hAnsi="ˎ̥" w:hint="eastAsia"/>
          <w:sz w:val="18"/>
          <w:szCs w:val="18"/>
          <w:lang w:eastAsia="zh-CN"/>
        </w:rPr>
        <w:t>13</w:t>
      </w:r>
      <w:r>
        <w:rPr>
          <w:rFonts w:ascii="ˎ̥" w:hAnsi="ˎ̥"/>
          <w:sz w:val="18"/>
          <w:szCs w:val="18"/>
          <w:lang w:eastAsia="zh-CN"/>
        </w:rPr>
        <w:t>个月（</w:t>
      </w:r>
      <w:r>
        <w:rPr>
          <w:rFonts w:ascii="ˎ̥" w:hAnsi="ˎ̥"/>
          <w:sz w:val="18"/>
          <w:szCs w:val="18"/>
          <w:lang w:eastAsia="zh-CN"/>
        </w:rPr>
        <w:t>1</w:t>
      </w:r>
      <w:r>
        <w:rPr>
          <w:rFonts w:ascii="ˎ̥" w:hAnsi="ˎ̥" w:hint="eastAsia"/>
          <w:sz w:val="18"/>
          <w:szCs w:val="18"/>
          <w:lang w:eastAsia="zh-CN"/>
        </w:rPr>
        <w:t>6</w:t>
      </w:r>
      <w:r>
        <w:rPr>
          <w:rFonts w:ascii="ˎ̥" w:hAnsi="ˎ̥"/>
          <w:sz w:val="18"/>
          <w:szCs w:val="18"/>
          <w:lang w:eastAsia="zh-CN"/>
        </w:rPr>
        <w:t>8</w:t>
      </w:r>
      <w:r>
        <w:rPr>
          <w:rFonts w:ascii="ˎ̥" w:hAnsi="ˎ̥"/>
          <w:sz w:val="18"/>
          <w:szCs w:val="18"/>
          <w:lang w:eastAsia="zh-CN"/>
        </w:rPr>
        <w:t>元</w:t>
      </w:r>
      <w:r>
        <w:rPr>
          <w:rFonts w:ascii="ˎ̥" w:hAnsi="ˎ̥"/>
          <w:sz w:val="18"/>
          <w:szCs w:val="18"/>
          <w:lang w:eastAsia="zh-CN"/>
        </w:rPr>
        <w:t>/</w:t>
      </w:r>
      <w:r>
        <w:rPr>
          <w:rFonts w:ascii="ˎ̥" w:hAnsi="ˎ̥"/>
          <w:sz w:val="18"/>
          <w:szCs w:val="18"/>
          <w:lang w:eastAsia="zh-CN"/>
        </w:rPr>
        <w:t>月）</w:t>
      </w:r>
      <w:r>
        <w:rPr>
          <w:lang w:eastAsia="zh-CN"/>
        </w:rPr>
        <w:t xml:space="preserve">"  </w:t>
      </w:r>
    </w:p>
    <w:p w:rsidR="00AB27BB" w:rsidRDefault="00AB27BB" w:rsidP="00AB27BB">
      <w:pPr>
        <w:rPr>
          <w:lang w:eastAsia="zh-CN"/>
        </w:rPr>
      </w:pPr>
      <w:r>
        <w:rPr>
          <w:lang w:eastAsia="zh-CN"/>
        </w:rPr>
        <w:tab/>
      </w:r>
      <w:r w:rsidRPr="00FF3F22">
        <w:rPr>
          <w:rFonts w:hint="eastAsia"/>
          <w:sz w:val="24"/>
          <w:szCs w:val="24"/>
          <w:lang w:eastAsia="zh-CN"/>
        </w:rPr>
        <w:t>busiValidDate</w:t>
      </w:r>
      <w:r>
        <w:t xml:space="preserve"> ="20</w:t>
      </w:r>
      <w:r w:rsidR="001843D4">
        <w:rPr>
          <w:rFonts w:hint="eastAsia"/>
          <w:lang w:eastAsia="zh-CN"/>
        </w:rPr>
        <w:t>11</w:t>
      </w:r>
      <w:r>
        <w:t>-03-</w:t>
      </w:r>
      <w:r w:rsidR="001843D4">
        <w:rPr>
          <w:rFonts w:hint="eastAsia"/>
          <w:lang w:eastAsia="zh-CN"/>
        </w:rPr>
        <w:t>27</w:t>
      </w:r>
      <w:r>
        <w:t xml:space="preserve">" </w:t>
      </w:r>
    </w:p>
    <w:p w:rsidR="00AB27BB" w:rsidRDefault="00AB27BB" w:rsidP="00AB27BB">
      <w:pPr>
        <w:rPr>
          <w:lang w:eastAsia="zh-CN"/>
        </w:rPr>
      </w:pPr>
      <w:r>
        <w:tab/>
      </w:r>
      <w:r w:rsidRPr="00FF3F22">
        <w:rPr>
          <w:rFonts w:hint="eastAsia"/>
          <w:sz w:val="24"/>
          <w:szCs w:val="24"/>
          <w:lang w:eastAsia="zh-CN"/>
        </w:rPr>
        <w:t>busiExpireDate</w:t>
      </w:r>
      <w:r>
        <w:t xml:space="preserve"> ="201</w:t>
      </w:r>
      <w:r w:rsidR="001843D4">
        <w:rPr>
          <w:rFonts w:hint="eastAsia"/>
          <w:lang w:eastAsia="zh-CN"/>
        </w:rPr>
        <w:t>2</w:t>
      </w:r>
      <w:r>
        <w:t>-03-27"</w:t>
      </w:r>
    </w:p>
    <w:p w:rsidR="001843D4" w:rsidRDefault="00AB27BB" w:rsidP="00834268">
      <w:pPr>
        <w:ind w:firstLineChars="100" w:firstLine="220"/>
        <w:rPr>
          <w:lang w:eastAsia="zh-CN"/>
        </w:rPr>
      </w:pPr>
      <w:r>
        <w:t>/&gt;</w:t>
      </w:r>
    </w:p>
    <w:p w:rsidR="004C313B" w:rsidRDefault="004C313B" w:rsidP="004C313B">
      <w:r>
        <w:t>&lt;</w:t>
      </w:r>
      <w:r w:rsidRPr="00FF3F22">
        <w:rPr>
          <w:rFonts w:ascii="Courier New" w:hAnsi="Courier New" w:cs="Courier New"/>
          <w:color w:val="000000"/>
          <w:sz w:val="24"/>
          <w:szCs w:val="24"/>
          <w:lang w:bidi="ar-SA"/>
        </w:rPr>
        <w:t>current</w:t>
      </w:r>
      <w:r>
        <w:rPr>
          <w:rFonts w:ascii="Courier New" w:hAnsi="Courier New" w:cs="Courier New" w:hint="eastAsia"/>
          <w:sz w:val="24"/>
          <w:szCs w:val="24"/>
          <w:lang w:eastAsia="zh-CN" w:bidi="ar-SA"/>
        </w:rPr>
        <w:t>P</w:t>
      </w:r>
      <w:r w:rsidRPr="00FF3F22">
        <w:rPr>
          <w:rFonts w:ascii="Courier New" w:hAnsi="Courier New" w:cs="Courier New"/>
          <w:sz w:val="24"/>
          <w:szCs w:val="24"/>
          <w:lang w:bidi="ar-SA"/>
        </w:rPr>
        <w:t>romSubscription</w:t>
      </w:r>
    </w:p>
    <w:p w:rsidR="004C313B" w:rsidRDefault="004C313B" w:rsidP="004C313B">
      <w:pPr>
        <w:rPr>
          <w:lang w:eastAsia="zh-CN"/>
        </w:rPr>
      </w:pPr>
      <w:r>
        <w:rPr>
          <w:lang w:eastAsia="zh-CN"/>
        </w:rPr>
        <w:tab/>
      </w:r>
      <w:r w:rsidRPr="00FF3F22">
        <w:rPr>
          <w:rFonts w:ascii="Courier New" w:hAnsi="Courier New" w:cs="Courier New" w:hint="eastAsia"/>
          <w:sz w:val="24"/>
          <w:szCs w:val="24"/>
          <w:lang w:eastAsia="zh-CN"/>
        </w:rPr>
        <w:t>promName</w:t>
      </w:r>
      <w:r>
        <w:rPr>
          <w:lang w:eastAsia="zh-CN"/>
        </w:rPr>
        <w:t xml:space="preserve"> ="</w:t>
      </w:r>
      <w:r>
        <w:rPr>
          <w:rFonts w:ascii="ˎ̥" w:hAnsi="ˎ̥"/>
          <w:sz w:val="18"/>
          <w:szCs w:val="18"/>
          <w:lang w:eastAsia="zh-CN"/>
        </w:rPr>
        <w:t>促销</w:t>
      </w:r>
      <w:r>
        <w:rPr>
          <w:rFonts w:ascii="ˎ̥" w:hAnsi="ˎ̥"/>
          <w:sz w:val="18"/>
          <w:szCs w:val="18"/>
          <w:lang w:eastAsia="zh-CN"/>
        </w:rPr>
        <w:t>-</w:t>
      </w:r>
      <w:r>
        <w:rPr>
          <w:rFonts w:ascii="ˎ̥" w:hAnsi="ˎ̥"/>
          <w:sz w:val="18"/>
          <w:szCs w:val="18"/>
          <w:lang w:eastAsia="zh-CN"/>
        </w:rPr>
        <w:t>华数随易通宽带</w:t>
      </w:r>
      <w:r w:rsidR="001843D4">
        <w:rPr>
          <w:rFonts w:ascii="ˎ̥" w:hAnsi="ˎ̥" w:hint="eastAsia"/>
          <w:sz w:val="18"/>
          <w:szCs w:val="18"/>
          <w:lang w:eastAsia="zh-CN"/>
        </w:rPr>
        <w:t>4</w:t>
      </w:r>
      <w:r>
        <w:rPr>
          <w:rFonts w:ascii="ˎ̥" w:hAnsi="ˎ̥"/>
          <w:sz w:val="18"/>
          <w:szCs w:val="18"/>
          <w:lang w:eastAsia="zh-CN"/>
        </w:rPr>
        <w:t>M</w:t>
      </w:r>
      <w:r>
        <w:rPr>
          <w:rFonts w:ascii="ˎ̥" w:hAnsi="ˎ̥"/>
          <w:sz w:val="18"/>
          <w:szCs w:val="18"/>
          <w:lang w:eastAsia="zh-CN"/>
        </w:rPr>
        <w:t>杭州</w:t>
      </w:r>
      <w:r w:rsidR="00C279FC">
        <w:rPr>
          <w:rFonts w:ascii="ˎ̥" w:hAnsi="ˎ̥"/>
          <w:sz w:val="18"/>
          <w:szCs w:val="18"/>
          <w:lang w:eastAsia="zh-CN"/>
        </w:rPr>
        <w:t>包</w:t>
      </w:r>
      <w:r w:rsidR="00C279FC">
        <w:rPr>
          <w:rFonts w:ascii="ˎ̥" w:hAnsi="ˎ̥" w:hint="eastAsia"/>
          <w:sz w:val="18"/>
          <w:szCs w:val="18"/>
          <w:lang w:eastAsia="zh-CN"/>
        </w:rPr>
        <w:t>年</w:t>
      </w:r>
      <w:r>
        <w:rPr>
          <w:rFonts w:ascii="ˎ̥" w:hAnsi="ˎ̥" w:hint="eastAsia"/>
          <w:sz w:val="18"/>
          <w:szCs w:val="18"/>
          <w:lang w:eastAsia="zh-CN"/>
        </w:rPr>
        <w:t>20</w:t>
      </w:r>
      <w:r>
        <w:rPr>
          <w:rFonts w:ascii="ˎ̥" w:hAnsi="ˎ̥"/>
          <w:sz w:val="18"/>
          <w:szCs w:val="18"/>
          <w:lang w:eastAsia="zh-CN"/>
        </w:rPr>
        <w:t>00</w:t>
      </w:r>
      <w:r>
        <w:rPr>
          <w:rFonts w:ascii="ˎ̥" w:hAnsi="ˎ̥"/>
          <w:sz w:val="18"/>
          <w:szCs w:val="18"/>
          <w:lang w:eastAsia="zh-CN"/>
        </w:rPr>
        <w:t>元</w:t>
      </w:r>
      <w:r w:rsidR="00C279FC">
        <w:rPr>
          <w:rFonts w:ascii="ˎ̥" w:hAnsi="ˎ̥" w:hint="eastAsia"/>
          <w:sz w:val="18"/>
          <w:szCs w:val="18"/>
          <w:lang w:eastAsia="zh-CN"/>
        </w:rPr>
        <w:t>14</w:t>
      </w:r>
      <w:r>
        <w:rPr>
          <w:rFonts w:ascii="ˎ̥" w:hAnsi="ˎ̥"/>
          <w:sz w:val="18"/>
          <w:szCs w:val="18"/>
          <w:lang w:eastAsia="zh-CN"/>
        </w:rPr>
        <w:t>个月（</w:t>
      </w:r>
      <w:r>
        <w:rPr>
          <w:rFonts w:ascii="ˎ̥" w:hAnsi="ˎ̥"/>
          <w:sz w:val="18"/>
          <w:szCs w:val="18"/>
          <w:lang w:eastAsia="zh-CN"/>
        </w:rPr>
        <w:t>1</w:t>
      </w:r>
      <w:r>
        <w:rPr>
          <w:rFonts w:ascii="ˎ̥" w:hAnsi="ˎ̥" w:hint="eastAsia"/>
          <w:sz w:val="18"/>
          <w:szCs w:val="18"/>
          <w:lang w:eastAsia="zh-CN"/>
        </w:rPr>
        <w:t>6</w:t>
      </w:r>
      <w:r>
        <w:rPr>
          <w:rFonts w:ascii="ˎ̥" w:hAnsi="ˎ̥"/>
          <w:sz w:val="18"/>
          <w:szCs w:val="18"/>
          <w:lang w:eastAsia="zh-CN"/>
        </w:rPr>
        <w:t>8</w:t>
      </w:r>
      <w:r>
        <w:rPr>
          <w:rFonts w:ascii="ˎ̥" w:hAnsi="ˎ̥"/>
          <w:sz w:val="18"/>
          <w:szCs w:val="18"/>
          <w:lang w:eastAsia="zh-CN"/>
        </w:rPr>
        <w:t>元</w:t>
      </w:r>
      <w:r>
        <w:rPr>
          <w:rFonts w:ascii="ˎ̥" w:hAnsi="ˎ̥"/>
          <w:sz w:val="18"/>
          <w:szCs w:val="18"/>
          <w:lang w:eastAsia="zh-CN"/>
        </w:rPr>
        <w:t>/</w:t>
      </w:r>
      <w:r>
        <w:rPr>
          <w:rFonts w:ascii="ˎ̥" w:hAnsi="ˎ̥"/>
          <w:sz w:val="18"/>
          <w:szCs w:val="18"/>
          <w:lang w:eastAsia="zh-CN"/>
        </w:rPr>
        <w:t>月）</w:t>
      </w:r>
      <w:r>
        <w:rPr>
          <w:lang w:eastAsia="zh-CN"/>
        </w:rPr>
        <w:t xml:space="preserve">"  </w:t>
      </w:r>
    </w:p>
    <w:p w:rsidR="004C313B" w:rsidRDefault="004C313B" w:rsidP="004C313B">
      <w:pPr>
        <w:rPr>
          <w:lang w:eastAsia="zh-CN"/>
        </w:rPr>
      </w:pPr>
      <w:r>
        <w:rPr>
          <w:lang w:eastAsia="zh-CN"/>
        </w:rPr>
        <w:tab/>
      </w:r>
      <w:r w:rsidRPr="00FF3F22">
        <w:rPr>
          <w:rFonts w:hint="eastAsia"/>
          <w:sz w:val="24"/>
          <w:szCs w:val="24"/>
          <w:lang w:eastAsia="zh-CN"/>
        </w:rPr>
        <w:t>busiValidDate</w:t>
      </w:r>
      <w:r>
        <w:t xml:space="preserve"> ="20</w:t>
      </w:r>
      <w:r w:rsidR="0009115D">
        <w:rPr>
          <w:rFonts w:hint="eastAsia"/>
          <w:lang w:eastAsia="zh-CN"/>
        </w:rPr>
        <w:t>1</w:t>
      </w:r>
      <w:r w:rsidR="00C24F41">
        <w:rPr>
          <w:rFonts w:hint="eastAsia"/>
          <w:lang w:eastAsia="zh-CN"/>
        </w:rPr>
        <w:t>1</w:t>
      </w:r>
      <w:r>
        <w:t>-03-</w:t>
      </w:r>
      <w:r w:rsidR="0009115D">
        <w:rPr>
          <w:rFonts w:hint="eastAsia"/>
          <w:lang w:eastAsia="zh-CN"/>
        </w:rPr>
        <w:t>27</w:t>
      </w:r>
      <w:r>
        <w:t xml:space="preserve">" </w:t>
      </w:r>
    </w:p>
    <w:p w:rsidR="004C313B" w:rsidRDefault="004C313B" w:rsidP="004C313B">
      <w:pPr>
        <w:rPr>
          <w:lang w:eastAsia="zh-CN"/>
        </w:rPr>
      </w:pPr>
      <w:r>
        <w:tab/>
      </w:r>
      <w:r w:rsidRPr="00FF3F22">
        <w:rPr>
          <w:rFonts w:hint="eastAsia"/>
          <w:sz w:val="24"/>
          <w:szCs w:val="24"/>
          <w:lang w:eastAsia="zh-CN"/>
        </w:rPr>
        <w:t>busiExpireDate</w:t>
      </w:r>
      <w:r>
        <w:t xml:space="preserve"> ="201</w:t>
      </w:r>
      <w:r w:rsidR="00C24F41">
        <w:rPr>
          <w:rFonts w:hint="eastAsia"/>
          <w:lang w:eastAsia="zh-CN"/>
        </w:rPr>
        <w:t>2</w:t>
      </w:r>
      <w:r>
        <w:t>-03-27"</w:t>
      </w:r>
    </w:p>
    <w:p w:rsidR="004C313B" w:rsidRDefault="004C313B" w:rsidP="004C313B">
      <w:pPr>
        <w:ind w:firstLineChars="100" w:firstLine="220"/>
        <w:rPr>
          <w:lang w:eastAsia="zh-CN"/>
        </w:rPr>
      </w:pPr>
      <w:r>
        <w:t>/&gt;</w:t>
      </w:r>
    </w:p>
    <w:p w:rsidR="003F08E1" w:rsidRDefault="003F08E1" w:rsidP="00EC18C2">
      <w:pPr>
        <w:rPr>
          <w:lang w:eastAsia="zh-CN"/>
        </w:rPr>
      </w:pPr>
      <w:r>
        <w:t>&lt;/oss-response&gt;</w:t>
      </w:r>
    </w:p>
    <w:p w:rsidR="00000000" w:rsidRDefault="003804D0">
      <w:pPr>
        <w:rPr>
          <w:ins w:id="1568" w:author="shenhg" w:date="2013-09-02T09:58:00Z"/>
          <w:lang w:eastAsia="zh-CN" w:bidi="ar-SA"/>
        </w:rPr>
        <w:pPrChange w:id="1569" w:author="shenhg" w:date="2013-09-02T09:59:00Z">
          <w:pPr>
            <w:pStyle w:val="2"/>
            <w:keepNext/>
            <w:keepLines/>
            <w:pageBreakBefore/>
            <w:widowControl w:val="0"/>
            <w:numPr>
              <w:ilvl w:val="1"/>
              <w:numId w:val="1"/>
            </w:numPr>
            <w:pBdr>
              <w:bottom w:val="none" w:sz="0" w:space="0" w:color="auto"/>
            </w:pBdr>
            <w:tabs>
              <w:tab w:val="left" w:pos="540"/>
            </w:tabs>
            <w:spacing w:before="156" w:after="260" w:line="240" w:lineRule="auto"/>
            <w:ind w:left="420" w:hanging="420"/>
            <w:jc w:val="left"/>
          </w:pPr>
        </w:pPrChange>
      </w:pPr>
    </w:p>
    <w:p w:rsidR="006374AA" w:rsidRPr="00DA1C5E" w:rsidRDefault="006374AA" w:rsidP="006374AA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ins w:id="1570" w:author="shenhg" w:date="2013-09-02T09:59:00Z"/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ins w:id="1571" w:author="shenhg" w:date="2013-09-02T09:58:00Z">
        <w:r w:rsidRPr="00DA1C5E">
          <w:rPr>
            <w:rFonts w:ascii="Arial" w:eastAsia="黑体" w:hAnsi="Arial" w:cs="Times New Roman" w:hint="eastAsia"/>
            <w:b/>
            <w:caps w:val="0"/>
            <w:color w:val="auto"/>
            <w:spacing w:val="0"/>
            <w:kern w:val="2"/>
            <w:sz w:val="32"/>
            <w:lang w:eastAsia="zh-CN" w:bidi="ar-SA"/>
          </w:rPr>
          <w:lastRenderedPageBreak/>
          <w:t>包年续费</w:t>
        </w:r>
      </w:ins>
      <w:ins w:id="1572" w:author="shenhg" w:date="2013-09-03T16:31:00Z">
        <w:r w:rsidRPr="00DA1C5E">
          <w:rPr>
            <w:rFonts w:ascii="Arial" w:eastAsia="黑体" w:hAnsi="Arial" w:cs="Times New Roman" w:hint="eastAsia"/>
            <w:b/>
            <w:caps w:val="0"/>
            <w:color w:val="auto"/>
            <w:spacing w:val="0"/>
            <w:kern w:val="2"/>
            <w:sz w:val="32"/>
            <w:lang w:eastAsia="zh-CN" w:bidi="ar-SA"/>
          </w:rPr>
          <w:t>续订</w:t>
        </w:r>
      </w:ins>
      <w:ins w:id="1573" w:author="shenhg" w:date="2013-09-02T09:58:00Z">
        <w:r w:rsidRPr="00DA1C5E">
          <w:rPr>
            <w:rFonts w:ascii="Arial" w:eastAsia="黑体" w:hAnsi="Arial" w:cs="Times New Roman" w:hint="eastAsia"/>
            <w:b/>
            <w:caps w:val="0"/>
            <w:color w:val="auto"/>
            <w:spacing w:val="0"/>
            <w:kern w:val="2"/>
            <w:sz w:val="32"/>
            <w:lang w:eastAsia="zh-CN" w:bidi="ar-SA"/>
          </w:rPr>
          <w:t>接口</w:t>
        </w:r>
      </w:ins>
    </w:p>
    <w:p w:rsidR="006374AA" w:rsidRPr="00DA1C5E" w:rsidRDefault="006374AA" w:rsidP="006374AA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574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575" w:author="shenhg" w:date="2013-09-02T09:59:00Z">
        <w:r w:rsidRPr="00DA1C5E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接口方式</w:t>
        </w:r>
      </w:ins>
    </w:p>
    <w:p w:rsidR="00E07ACC" w:rsidRPr="00DA1C5E" w:rsidRDefault="006374AA" w:rsidP="00E07ACC">
      <w:pPr>
        <w:rPr>
          <w:ins w:id="1576" w:author="shenhg" w:date="2013-09-02T09:59:00Z"/>
          <w:lang w:val="en-GB" w:eastAsia="zh-CN" w:bidi="ar-SA"/>
        </w:rPr>
      </w:pPr>
      <w:ins w:id="1577" w:author="shenhg" w:date="2013-09-02T09:59:00Z">
        <w:r w:rsidRPr="00DA1C5E">
          <w:rPr>
            <w:sz w:val="18"/>
            <w:szCs w:val="18"/>
            <w:lang w:val="pt-BR"/>
          </w:rPr>
          <w:t>WebService</w:t>
        </w:r>
        <w:r w:rsidR="00E07ACC" w:rsidRPr="00DA1C5E">
          <w:rPr>
            <w:rFonts w:hint="eastAsia"/>
            <w:sz w:val="18"/>
            <w:szCs w:val="18"/>
          </w:rPr>
          <w:t>方式</w:t>
        </w:r>
      </w:ins>
    </w:p>
    <w:p w:rsidR="00E07ACC" w:rsidRPr="00DA1C5E" w:rsidRDefault="00E07ACC" w:rsidP="00E07ACC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578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579" w:author="shenhg" w:date="2013-09-02T09:59:00Z">
        <w:r w:rsidRPr="00DA1C5E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接口功能描述</w:t>
        </w:r>
      </w:ins>
    </w:p>
    <w:p w:rsidR="00E07ACC" w:rsidRPr="00DA1C5E" w:rsidRDefault="00E07ACC" w:rsidP="00E07ACC">
      <w:pPr>
        <w:pStyle w:val="a6"/>
        <w:ind w:left="420"/>
        <w:rPr>
          <w:ins w:id="1580" w:author="shenhg" w:date="2013-09-02T09:59:00Z"/>
          <w:lang w:val="en-GB" w:eastAsia="zh-CN" w:bidi="ar-SA"/>
        </w:rPr>
      </w:pPr>
      <w:ins w:id="1581" w:author="shenhg" w:date="2013-09-02T10:01:00Z">
        <w:r w:rsidRPr="00DA1C5E">
          <w:rPr>
            <w:rFonts w:hint="eastAsia"/>
            <w:lang w:val="en-GB" w:eastAsia="zh-CN" w:bidi="ar-SA"/>
          </w:rPr>
          <w:t>续订</w:t>
        </w:r>
      </w:ins>
      <w:ins w:id="1582" w:author="shenhg" w:date="2013-09-03T16:32:00Z">
        <w:r w:rsidRPr="00DA1C5E">
          <w:rPr>
            <w:rFonts w:hint="eastAsia"/>
            <w:lang w:val="en-GB" w:eastAsia="zh-CN" w:bidi="ar-SA"/>
          </w:rPr>
          <w:t>、定购</w:t>
        </w:r>
      </w:ins>
      <w:ins w:id="1583" w:author="shenhg" w:date="2013-09-02T10:01:00Z">
        <w:r w:rsidRPr="00DA1C5E">
          <w:rPr>
            <w:rFonts w:hint="eastAsia"/>
            <w:lang w:val="en-GB" w:eastAsia="zh-CN" w:bidi="ar-SA"/>
          </w:rPr>
          <w:t>包年</w:t>
        </w:r>
      </w:ins>
      <w:ins w:id="1584" w:author="shenhg" w:date="2013-09-02T10:00:00Z">
        <w:r w:rsidRPr="00DA1C5E">
          <w:rPr>
            <w:rFonts w:hint="eastAsia"/>
            <w:lang w:val="en-GB" w:eastAsia="zh-CN" w:bidi="ar-SA"/>
          </w:rPr>
          <w:t>促销</w:t>
        </w:r>
      </w:ins>
      <w:ins w:id="1585" w:author="shenhg" w:date="2013-09-02T09:59:00Z">
        <w:r w:rsidRPr="00DA1C5E">
          <w:rPr>
            <w:rFonts w:hint="eastAsia"/>
            <w:lang w:val="en-GB" w:eastAsia="zh-CN" w:bidi="ar-SA"/>
          </w:rPr>
          <w:t>。</w:t>
        </w:r>
      </w:ins>
      <w:r w:rsidR="00DA5151" w:rsidRPr="007F5842">
        <w:rPr>
          <w:rFonts w:hint="eastAsia"/>
          <w:color w:val="FF0000"/>
          <w:lang w:val="en-GB" w:eastAsia="zh-CN" w:bidi="ar-SA"/>
        </w:rPr>
        <w:t>用户一次</w:t>
      </w:r>
      <w:r w:rsidR="00101663" w:rsidRPr="007F5842">
        <w:rPr>
          <w:rFonts w:hint="eastAsia"/>
          <w:color w:val="FF0000"/>
          <w:lang w:val="en-GB" w:eastAsia="zh-CN" w:bidi="ar-SA"/>
        </w:rPr>
        <w:t>只能</w:t>
      </w:r>
      <w:r w:rsidR="00DB1D83" w:rsidRPr="007F5842">
        <w:rPr>
          <w:rFonts w:hint="eastAsia"/>
          <w:color w:val="FF0000"/>
          <w:lang w:val="en-GB" w:eastAsia="zh-CN" w:bidi="ar-SA"/>
        </w:rPr>
        <w:t>续包年</w:t>
      </w:r>
      <w:r w:rsidR="00101663" w:rsidRPr="007F5842">
        <w:rPr>
          <w:rFonts w:hint="eastAsia"/>
          <w:color w:val="FF0000"/>
          <w:lang w:val="en-GB" w:eastAsia="zh-CN" w:bidi="ar-SA"/>
        </w:rPr>
        <w:t>一个促销</w:t>
      </w:r>
      <w:r w:rsidR="007F5842">
        <w:rPr>
          <w:rFonts w:hint="eastAsia"/>
          <w:color w:val="FF0000"/>
          <w:lang w:val="en-GB" w:eastAsia="zh-CN" w:bidi="ar-SA"/>
        </w:rPr>
        <w:t>。</w:t>
      </w:r>
      <w:r w:rsidR="00593568">
        <w:rPr>
          <w:rFonts w:hint="eastAsia"/>
          <w:color w:val="FF0000"/>
          <w:lang w:val="en-GB" w:eastAsia="zh-CN" w:bidi="ar-SA"/>
        </w:rPr>
        <w:t>（</w:t>
      </w:r>
      <w:r w:rsidR="00593568">
        <w:rPr>
          <w:rFonts w:hint="eastAsia"/>
          <w:color w:val="FF0000"/>
          <w:lang w:val="en-GB" w:eastAsia="zh-CN" w:bidi="ar-SA"/>
        </w:rPr>
        <w:t xml:space="preserve">promId </w:t>
      </w:r>
      <w:r w:rsidR="00593568">
        <w:rPr>
          <w:rFonts w:hint="eastAsia"/>
          <w:color w:val="FF0000"/>
          <w:lang w:val="en-GB" w:eastAsia="zh-CN" w:bidi="ar-SA"/>
        </w:rPr>
        <w:t>返回只有一个值）</w:t>
      </w:r>
    </w:p>
    <w:p w:rsidR="00E07ACC" w:rsidRPr="00DA1C5E" w:rsidRDefault="00E07ACC" w:rsidP="00E07ACC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586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587" w:author="shenhg" w:date="2013-09-02T09:59:00Z">
        <w:r w:rsidRPr="00DA1C5E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接口缩写</w:t>
        </w:r>
      </w:ins>
    </w:p>
    <w:p w:rsidR="00E07ACC" w:rsidRPr="00DA1C5E" w:rsidRDefault="00E07ACC" w:rsidP="00E07ACC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ins w:id="1588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589" w:author="shenhg" w:date="2013-09-02T09:59:00Z">
        <w:r w:rsidRPr="00DA1C5E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接口参数</w:t>
        </w:r>
      </w:ins>
    </w:p>
    <w:tbl>
      <w:tblPr>
        <w:tblW w:w="1098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4"/>
        <w:gridCol w:w="2579"/>
        <w:gridCol w:w="81"/>
        <w:gridCol w:w="2268"/>
        <w:gridCol w:w="61"/>
        <w:gridCol w:w="1417"/>
        <w:gridCol w:w="81"/>
        <w:gridCol w:w="1134"/>
        <w:gridCol w:w="61"/>
        <w:gridCol w:w="2491"/>
        <w:gridCol w:w="336"/>
        <w:gridCol w:w="444"/>
      </w:tblGrid>
      <w:tr w:rsidR="00E07ACC" w:rsidRPr="00DA1C5E" w:rsidTr="009B0B72">
        <w:trPr>
          <w:gridBefore w:val="1"/>
          <w:gridAfter w:val="1"/>
          <w:wBefore w:w="34" w:type="dxa"/>
          <w:wAfter w:w="444" w:type="dxa"/>
          <w:ins w:id="1590" w:author="shenhg" w:date="2013-09-02T09:59:00Z"/>
        </w:trPr>
        <w:tc>
          <w:tcPr>
            <w:tcW w:w="2579" w:type="dxa"/>
            <w:shd w:val="clear" w:color="auto" w:fill="E6E6E6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591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rPrChange w:id="1592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属性名称</w:t>
            </w:r>
          </w:p>
        </w:tc>
        <w:tc>
          <w:tcPr>
            <w:tcW w:w="2410" w:type="dxa"/>
            <w:gridSpan w:val="3"/>
            <w:shd w:val="clear" w:color="auto" w:fill="E6E6E6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593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rPrChange w:id="1594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属性描述</w:t>
            </w:r>
          </w:p>
        </w:tc>
        <w:tc>
          <w:tcPr>
            <w:tcW w:w="1417" w:type="dxa"/>
            <w:shd w:val="clear" w:color="auto" w:fill="E6E6E6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595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rPrChange w:id="1596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属性格式</w:t>
            </w:r>
          </w:p>
        </w:tc>
        <w:tc>
          <w:tcPr>
            <w:tcW w:w="1276" w:type="dxa"/>
            <w:gridSpan w:val="3"/>
            <w:shd w:val="clear" w:color="auto" w:fill="E6E6E6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597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rPrChange w:id="1598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是否可空</w:t>
            </w:r>
          </w:p>
        </w:tc>
        <w:tc>
          <w:tcPr>
            <w:tcW w:w="2827" w:type="dxa"/>
            <w:gridSpan w:val="2"/>
            <w:shd w:val="clear" w:color="auto" w:fill="E6E6E6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599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rPrChange w:id="1600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IN/OUT</w:t>
            </w:r>
          </w:p>
        </w:tc>
      </w:tr>
      <w:tr w:rsidR="00E07ACC" w:rsidRPr="00DA1C5E" w:rsidTr="009B0B72">
        <w:trPr>
          <w:gridBefore w:val="1"/>
          <w:gridAfter w:val="1"/>
          <w:wBefore w:w="34" w:type="dxa"/>
          <w:wAfter w:w="444" w:type="dxa"/>
          <w:ins w:id="1601" w:author="shenhg" w:date="2013-09-02T09:59:00Z"/>
        </w:trPr>
        <w:tc>
          <w:tcPr>
            <w:tcW w:w="2579" w:type="dxa"/>
            <w:tcBorders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rFonts w:ascii="宋体" w:hAnsi="宋体"/>
                <w:color w:val="FF0000"/>
                <w:sz w:val="24"/>
                <w:szCs w:val="24"/>
                <w:lang w:eastAsia="zh-CN"/>
                <w:rPrChange w:id="1602" w:author="shenhg" w:date="2013-09-03T17:03:00Z">
                  <w:rPr>
                    <w:rFonts w:ascii="宋体" w:hAnsi="宋体"/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bidi="ar-SA"/>
                <w:rPrChange w:id="1603" w:author="shenhg" w:date="2013-09-03T17:03:00Z">
                  <w:rPr>
                    <w:rFonts w:ascii="Courier New" w:hAnsi="Courier New" w:cs="Courier New"/>
                    <w:caps/>
                    <w:color w:val="632423" w:themeColor="accent2" w:themeShade="80"/>
                    <w:spacing w:val="15"/>
                    <w:sz w:val="24"/>
                    <w:szCs w:val="24"/>
                    <w:lang w:bidi="ar-SA"/>
                  </w:rPr>
                </w:rPrChange>
              </w:rPr>
              <w:t>promId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rFonts w:ascii="宋体" w:hAnsi="宋体" w:cs="Microsoft Sans Serif"/>
                <w:color w:val="FF0000"/>
                <w:sz w:val="24"/>
                <w:szCs w:val="24"/>
                <w:rPrChange w:id="1604" w:author="shenhg" w:date="2013-09-03T17:03:00Z">
                  <w:rPr>
                    <w:rFonts w:ascii="宋体" w:hAnsi="宋体" w:cs="Microsoft Sans Serif"/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lang w:eastAsia="zh-CN"/>
                <w:rPrChange w:id="1605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促销标识</w:t>
            </w:r>
            <w:r w:rsidRPr="00973F2D">
              <w:rPr>
                <w:color w:val="FF0000"/>
                <w:sz w:val="24"/>
                <w:szCs w:val="24"/>
                <w:rPrChange w:id="1606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ID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lang w:eastAsia="zh-CN"/>
                <w:rPrChange w:id="1607" w:author="shenhg" w:date="2013-09-03T17:03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lang w:eastAsia="zh-CN"/>
                <w:rPrChange w:id="1608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Long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609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sz w:val="24"/>
                <w:szCs w:val="24"/>
                <w:rPrChange w:id="1610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611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color w:val="FF0000"/>
                <w:sz w:val="24"/>
                <w:szCs w:val="24"/>
                <w:rPrChange w:id="1612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IN</w:t>
            </w:r>
          </w:p>
        </w:tc>
      </w:tr>
      <w:tr w:rsidR="00E07ACC" w:rsidRPr="00DA1C5E" w:rsidTr="009B0B72">
        <w:trPr>
          <w:gridBefore w:val="1"/>
          <w:gridAfter w:val="1"/>
          <w:wBefore w:w="34" w:type="dxa"/>
          <w:wAfter w:w="444" w:type="dxa"/>
          <w:ins w:id="1613" w:author="shenhg" w:date="2013-09-03T16:43:00Z"/>
        </w:trPr>
        <w:tc>
          <w:tcPr>
            <w:tcW w:w="2579" w:type="dxa"/>
            <w:tcBorders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rFonts w:ascii="Courier New" w:hAnsi="Courier New" w:cs="Courier New"/>
                <w:color w:val="FF0000"/>
                <w:sz w:val="24"/>
                <w:szCs w:val="24"/>
                <w:lang w:bidi="ar-SA"/>
                <w:rPrChange w:id="1614" w:author="shenhg" w:date="2013-09-03T17:03:00Z">
                  <w:rPr>
                    <w:rFonts w:ascii="Courier New" w:hAnsi="Courier New" w:cs="Courier New"/>
                    <w:sz w:val="24"/>
                    <w:szCs w:val="24"/>
                    <w:lang w:bidi="ar-SA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1615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s</w:t>
            </w:r>
            <w:r w:rsidRPr="00973F2D">
              <w:rPr>
                <w:color w:val="FF0000"/>
                <w:rPrChange w:id="1616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ubscriber</w:t>
            </w:r>
            <w:r w:rsidRPr="00973F2D">
              <w:rPr>
                <w:color w:val="FF0000"/>
                <w:lang w:eastAsia="zh-CN"/>
                <w:rPrChange w:id="1617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Id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lang w:eastAsia="zh-CN"/>
                <w:rPrChange w:id="1618" w:author="shenhg" w:date="2013-09-03T17:03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rPrChange w:id="1619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用户</w:t>
            </w:r>
            <w:r w:rsidRPr="00973F2D">
              <w:rPr>
                <w:rFonts w:hint="eastAsia"/>
                <w:color w:val="FF0000"/>
                <w:lang w:eastAsia="zh-CN"/>
                <w:rPrChange w:id="1620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标识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lang w:eastAsia="zh-CN"/>
                <w:rPrChange w:id="1621" w:author="shenhg" w:date="2013-09-03T17:03:00Z">
                  <w:rPr>
                    <w:sz w:val="24"/>
                    <w:szCs w:val="24"/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1622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Long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623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rFonts w:hint="eastAsia"/>
                <w:color w:val="FF0000"/>
                <w:rPrChange w:id="1624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sz w:val="24"/>
                <w:szCs w:val="24"/>
                <w:rPrChange w:id="1625" w:author="shenhg" w:date="2013-09-03T17:03:00Z">
                  <w:rPr>
                    <w:sz w:val="24"/>
                    <w:szCs w:val="24"/>
                  </w:rPr>
                </w:rPrChange>
              </w:rPr>
            </w:pPr>
            <w:r w:rsidRPr="00973F2D">
              <w:rPr>
                <w:color w:val="FF0000"/>
                <w:rPrChange w:id="1626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IN</w:t>
            </w:r>
          </w:p>
        </w:tc>
      </w:tr>
      <w:tr w:rsidR="00E07ACC" w:rsidRPr="00DA1C5E" w:rsidTr="009B0B72">
        <w:trPr>
          <w:gridBefore w:val="1"/>
          <w:gridAfter w:val="1"/>
          <w:wBefore w:w="34" w:type="dxa"/>
          <w:wAfter w:w="444" w:type="dxa"/>
        </w:trPr>
        <w:tc>
          <w:tcPr>
            <w:tcW w:w="2579" w:type="dxa"/>
            <w:tcBorders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kern w:val="2"/>
                <w:lang w:eastAsia="zh-CN"/>
                <w:rPrChange w:id="1627" w:author="shenhg" w:date="2013-09-03T17:03:00Z">
                  <w:rPr>
                    <w:kern w:val="2"/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1628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tradeChannels</w:t>
            </w:r>
          </w:p>
        </w:tc>
        <w:tc>
          <w:tcPr>
            <w:tcW w:w="241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rFonts w:ascii="Verdana" w:hAnsi="Verdana"/>
                <w:color w:val="FF0000"/>
                <w:kern w:val="2"/>
                <w:sz w:val="20"/>
                <w:szCs w:val="20"/>
                <w:lang w:eastAsia="zh-CN"/>
                <w:rPrChange w:id="1629" w:author="shenhg" w:date="2013-09-03T17:03:00Z">
                  <w:rPr>
                    <w:rFonts w:ascii="Verdana" w:hAnsi="Verdana"/>
                    <w:kern w:val="2"/>
                    <w:sz w:val="20"/>
                    <w:szCs w:val="20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lang w:eastAsia="zh-CN"/>
                <w:rPrChange w:id="1630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交易渠道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kern w:val="2"/>
                <w:lang w:eastAsia="zh-CN"/>
                <w:rPrChange w:id="1631" w:author="shenhg" w:date="2013-09-03T17:03:00Z">
                  <w:rPr>
                    <w:kern w:val="2"/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1632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Long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kern w:val="2"/>
                <w:lang w:eastAsia="zh-CN"/>
                <w:rPrChange w:id="1633" w:author="shenhg" w:date="2013-09-03T17:03:00Z">
                  <w:rPr>
                    <w:kern w:val="2"/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rPrChange w:id="1634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否</w:t>
            </w:r>
          </w:p>
        </w:tc>
        <w:tc>
          <w:tcPr>
            <w:tcW w:w="28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:rsidR="00E07ACC" w:rsidRPr="00AF6BBA" w:rsidRDefault="00973F2D" w:rsidP="009B0B72">
            <w:pPr>
              <w:rPr>
                <w:color w:val="FF0000"/>
                <w:kern w:val="2"/>
                <w:rPrChange w:id="1635" w:author="shenhg" w:date="2013-09-03T17:03:00Z">
                  <w:rPr>
                    <w:kern w:val="2"/>
                  </w:rPr>
                </w:rPrChange>
              </w:rPr>
            </w:pPr>
            <w:r w:rsidRPr="00973F2D">
              <w:rPr>
                <w:color w:val="FF0000"/>
                <w:rPrChange w:id="1636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IN</w:t>
            </w:r>
          </w:p>
        </w:tc>
      </w:tr>
      <w:tr w:rsidR="00E07ACC" w:rsidRPr="00DA1C5E" w:rsidTr="009B0B72">
        <w:tc>
          <w:tcPr>
            <w:tcW w:w="2694" w:type="dxa"/>
            <w:gridSpan w:val="3"/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37" w:author="shenhg" w:date="2013-09-03T17:03:00Z">
                  <w:rPr/>
                </w:rPrChange>
              </w:rPr>
            </w:pPr>
            <w:r w:rsidRPr="00973F2D">
              <w:rPr>
                <w:color w:val="FF0000"/>
                <w:rPrChange w:id="1638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return-code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39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640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返回结果</w:t>
            </w:r>
            <w:r w:rsidRPr="00973F2D">
              <w:rPr>
                <w:color w:val="FF0000"/>
                <w:rPrChange w:id="1641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:0</w:t>
            </w:r>
            <w:r w:rsidRPr="00973F2D">
              <w:rPr>
                <w:rFonts w:hint="eastAsia"/>
                <w:color w:val="FF0000"/>
                <w:rPrChange w:id="1642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成功，</w:t>
            </w:r>
            <w:r w:rsidRPr="00973F2D">
              <w:rPr>
                <w:color w:val="FF0000"/>
                <w:rPrChange w:id="1643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-1</w:t>
            </w:r>
            <w:r w:rsidRPr="00973F2D">
              <w:rPr>
                <w:rFonts w:hint="eastAsia"/>
                <w:color w:val="FF0000"/>
                <w:rPrChange w:id="1644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失败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45" w:author="shenhg" w:date="2013-09-03T17:03:00Z">
                  <w:rPr/>
                </w:rPrChange>
              </w:rPr>
            </w:pPr>
            <w:r w:rsidRPr="00973F2D">
              <w:rPr>
                <w:color w:val="FF0000"/>
                <w:rPrChange w:id="1646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Long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47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648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否</w:t>
            </w:r>
          </w:p>
        </w:tc>
        <w:tc>
          <w:tcPr>
            <w:tcW w:w="3332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49" w:author="shenhg" w:date="2013-09-03T17:03:00Z">
                  <w:rPr/>
                </w:rPrChange>
              </w:rPr>
            </w:pPr>
            <w:r w:rsidRPr="00973F2D">
              <w:rPr>
                <w:color w:val="FF0000"/>
                <w:rPrChange w:id="1650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OUT</w:t>
            </w:r>
          </w:p>
        </w:tc>
      </w:tr>
      <w:tr w:rsidR="00E07ACC" w:rsidRPr="00DA1C5E" w:rsidTr="009B0B72">
        <w:trPr>
          <w:gridAfter w:val="2"/>
          <w:wAfter w:w="780" w:type="dxa"/>
        </w:trPr>
        <w:tc>
          <w:tcPr>
            <w:tcW w:w="2694" w:type="dxa"/>
            <w:gridSpan w:val="3"/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51" w:author="shenhg" w:date="2013-09-03T17:03:00Z">
                  <w:rPr/>
                </w:rPrChange>
              </w:rPr>
            </w:pPr>
            <w:r w:rsidRPr="00973F2D">
              <w:rPr>
                <w:color w:val="FF0000"/>
                <w:rPrChange w:id="1652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return-message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53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654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返回结果说明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55" w:author="shenhg" w:date="2013-09-03T17:03:00Z">
                  <w:rPr/>
                </w:rPrChange>
              </w:rPr>
            </w:pPr>
            <w:r w:rsidRPr="00973F2D">
              <w:rPr>
                <w:color w:val="FF0000"/>
                <w:rPrChange w:id="1656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String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57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rPrChange w:id="1658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否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59" w:author="shenhg" w:date="2013-09-03T17:03:00Z">
                  <w:rPr/>
                </w:rPrChange>
              </w:rPr>
            </w:pPr>
            <w:r w:rsidRPr="00973F2D">
              <w:rPr>
                <w:color w:val="FF0000"/>
                <w:rPrChange w:id="1660" w:author="shenhg" w:date="2013-09-03T17:03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</w:rPr>
                </w:rPrChange>
              </w:rPr>
              <w:t>OUT</w:t>
            </w:r>
          </w:p>
        </w:tc>
      </w:tr>
      <w:tr w:rsidR="00E07ACC" w:rsidRPr="00DA1C5E" w:rsidTr="009B0B72">
        <w:trPr>
          <w:gridAfter w:val="2"/>
          <w:wAfter w:w="780" w:type="dxa"/>
          <w:ins w:id="1661" w:author="shenhg" w:date="2013-09-03T16:33:00Z"/>
        </w:trPr>
        <w:tc>
          <w:tcPr>
            <w:tcW w:w="2694" w:type="dxa"/>
            <w:gridSpan w:val="3"/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62" w:author="shenhg" w:date="2013-09-03T17:03:00Z">
                  <w:rPr/>
                </w:rPrChange>
              </w:rPr>
            </w:pPr>
            <w:r w:rsidRPr="00973F2D">
              <w:rPr>
                <w:color w:val="FF0000"/>
                <w:kern w:val="2"/>
                <w:lang w:eastAsia="zh-CN"/>
                <w:rPrChange w:id="1663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orderCode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64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kern w:val="2"/>
                <w:lang w:eastAsia="zh-CN"/>
                <w:rPrChange w:id="1665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订单</w:t>
            </w:r>
            <w:r w:rsidRPr="00973F2D">
              <w:rPr>
                <w:color w:val="FF0000"/>
                <w:kern w:val="2"/>
                <w:lang w:eastAsia="zh-CN"/>
                <w:rPrChange w:id="1666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Code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67" w:author="shenhg" w:date="2013-09-03T17:03:00Z">
                  <w:rPr/>
                </w:rPrChange>
              </w:rPr>
            </w:pPr>
            <w:r w:rsidRPr="00973F2D">
              <w:rPr>
                <w:color w:val="FF0000"/>
                <w:kern w:val="2"/>
                <w:lang w:eastAsia="zh-CN"/>
                <w:rPrChange w:id="1668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Long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69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kern w:val="2"/>
                <w:lang w:eastAsia="zh-CN"/>
                <w:rPrChange w:id="1670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71" w:author="shenhg" w:date="2013-09-03T17:03:00Z">
                  <w:rPr/>
                </w:rPrChange>
              </w:rPr>
            </w:pPr>
            <w:r w:rsidRPr="00973F2D">
              <w:rPr>
                <w:color w:val="FF0000"/>
                <w:kern w:val="2"/>
                <w:rPrChange w:id="1672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</w:rPr>
                </w:rPrChange>
              </w:rPr>
              <w:t>OUT</w:t>
            </w:r>
          </w:p>
        </w:tc>
      </w:tr>
      <w:tr w:rsidR="00E07ACC" w:rsidRPr="00DA1C5E" w:rsidTr="009B0B72">
        <w:trPr>
          <w:gridAfter w:val="2"/>
          <w:wAfter w:w="780" w:type="dxa"/>
          <w:ins w:id="1673" w:author="shenhg" w:date="2013-09-03T16:33:00Z"/>
        </w:trPr>
        <w:tc>
          <w:tcPr>
            <w:tcW w:w="2694" w:type="dxa"/>
            <w:gridSpan w:val="3"/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74" w:author="shenhg" w:date="2013-09-03T17:03:00Z">
                  <w:rPr/>
                </w:rPrChange>
              </w:rPr>
            </w:pPr>
            <w:r w:rsidRPr="00973F2D">
              <w:rPr>
                <w:color w:val="FF0000"/>
                <w:kern w:val="2"/>
                <w:lang w:eastAsia="zh-CN"/>
                <w:rPrChange w:id="1675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awaitPayAmount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76" w:author="shenhg" w:date="2013-09-03T17:03:00Z">
                  <w:rPr/>
                </w:rPrChange>
              </w:rPr>
            </w:pPr>
            <w:r w:rsidRPr="00973F2D">
              <w:rPr>
                <w:rFonts w:ascii="Verdana" w:hAnsi="Verdana" w:hint="eastAsia"/>
                <w:color w:val="FF0000"/>
                <w:kern w:val="2"/>
                <w:sz w:val="20"/>
                <w:szCs w:val="20"/>
                <w:lang w:eastAsia="zh-CN"/>
                <w:rPrChange w:id="1677" w:author="shenhg" w:date="2013-09-03T17:03:00Z">
                  <w:rPr>
                    <w:rFonts w:ascii="Verdana" w:hAnsi="Verdana" w:hint="eastAsia"/>
                    <w:caps/>
                    <w:color w:val="632423" w:themeColor="accent2" w:themeShade="80"/>
                    <w:spacing w:val="15"/>
                    <w:kern w:val="2"/>
                    <w:sz w:val="20"/>
                    <w:szCs w:val="20"/>
                    <w:lang w:eastAsia="zh-CN"/>
                  </w:rPr>
                </w:rPrChange>
              </w:rPr>
              <w:t>待支付金额</w:t>
            </w:r>
            <w:r w:rsidRPr="00973F2D">
              <w:rPr>
                <w:rFonts w:ascii="Verdana" w:hAnsi="Verdana"/>
                <w:color w:val="FF0000"/>
                <w:sz w:val="20"/>
                <w:szCs w:val="20"/>
                <w:lang w:eastAsia="zh-CN"/>
                <w:rPrChange w:id="1678" w:author="shenhg" w:date="2013-09-03T17:03:00Z">
                  <w:rPr>
                    <w:rFonts w:ascii="Verdana" w:hAnsi="Verdana"/>
                    <w:caps/>
                    <w:color w:val="632423" w:themeColor="accent2" w:themeShade="80"/>
                    <w:spacing w:val="15"/>
                    <w:sz w:val="20"/>
                    <w:szCs w:val="20"/>
                    <w:lang w:eastAsia="zh-CN"/>
                  </w:rPr>
                </w:rPrChange>
              </w:rPr>
              <w:t>,</w:t>
            </w:r>
            <w:r w:rsidRPr="00973F2D">
              <w:rPr>
                <w:rFonts w:ascii="Verdana" w:hAnsi="Verdana" w:hint="eastAsia"/>
                <w:color w:val="FF0000"/>
                <w:sz w:val="20"/>
                <w:szCs w:val="20"/>
                <w:lang w:eastAsia="zh-CN"/>
                <w:rPrChange w:id="1679" w:author="shenhg" w:date="2013-09-03T17:03:00Z">
                  <w:rPr>
                    <w:rFonts w:ascii="Verdana" w:hAnsi="Verdana" w:hint="eastAsia"/>
                    <w:caps/>
                    <w:color w:val="632423" w:themeColor="accent2" w:themeShade="80"/>
                    <w:spacing w:val="15"/>
                    <w:sz w:val="20"/>
                    <w:szCs w:val="20"/>
                    <w:lang w:eastAsia="zh-CN"/>
                  </w:rPr>
                </w:rPrChange>
              </w:rPr>
              <w:t>单位：分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80" w:author="shenhg" w:date="2013-09-03T17:03:00Z">
                  <w:rPr/>
                </w:rPrChange>
              </w:rPr>
            </w:pPr>
            <w:r w:rsidRPr="00973F2D">
              <w:rPr>
                <w:color w:val="FF0000"/>
                <w:kern w:val="2"/>
                <w:lang w:eastAsia="zh-CN"/>
                <w:rPrChange w:id="1681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Long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82" w:author="shenhg" w:date="2013-09-03T17:03:00Z">
                  <w:rPr/>
                </w:rPrChange>
              </w:rPr>
            </w:pPr>
            <w:r w:rsidRPr="00973F2D">
              <w:rPr>
                <w:rFonts w:hint="eastAsia"/>
                <w:color w:val="FF0000"/>
                <w:kern w:val="2"/>
                <w:lang w:eastAsia="zh-CN"/>
                <w:rPrChange w:id="1683" w:author="shenhg" w:date="2013-09-03T17:03:00Z">
                  <w:rPr>
                    <w:rFonts w:hint="eastAsia"/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  <w:lang w:eastAsia="zh-CN"/>
                  </w:rPr>
                </w:rPrChange>
              </w:rPr>
              <w:t>否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07ACC" w:rsidRPr="00AF6BBA" w:rsidRDefault="00973F2D" w:rsidP="009B0B72">
            <w:pPr>
              <w:rPr>
                <w:color w:val="FF0000"/>
                <w:rPrChange w:id="1684" w:author="shenhg" w:date="2013-09-03T17:03:00Z">
                  <w:rPr/>
                </w:rPrChange>
              </w:rPr>
            </w:pPr>
            <w:r w:rsidRPr="00973F2D">
              <w:rPr>
                <w:color w:val="FF0000"/>
                <w:kern w:val="2"/>
                <w:rPrChange w:id="1685" w:author="shenhg" w:date="2013-09-03T17:03:00Z">
                  <w:rPr>
                    <w:caps/>
                    <w:color w:val="632423" w:themeColor="accent2" w:themeShade="80"/>
                    <w:spacing w:val="15"/>
                    <w:kern w:val="2"/>
                    <w:sz w:val="24"/>
                    <w:szCs w:val="24"/>
                  </w:rPr>
                </w:rPrChange>
              </w:rPr>
              <w:t>OUT</w:t>
            </w:r>
          </w:p>
        </w:tc>
      </w:tr>
    </w:tbl>
    <w:p w:rsidR="00E07ACC" w:rsidRPr="00DA1C5E" w:rsidRDefault="00E07ACC" w:rsidP="00E07ACC">
      <w:pPr>
        <w:pStyle w:val="4"/>
        <w:keepLines/>
        <w:widowControl w:val="0"/>
        <w:pBdr>
          <w:bottom w:val="none" w:sz="0" w:space="0" w:color="auto"/>
        </w:pBdr>
        <w:spacing w:before="260" w:after="260" w:line="240" w:lineRule="auto"/>
        <w:jc w:val="both"/>
        <w:rPr>
          <w:ins w:id="1686" w:author="shenhg" w:date="2013-09-02T09:59:00Z"/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ins w:id="1687" w:author="shenhg" w:date="2013-09-02T09:59:00Z">
        <w:r w:rsidRPr="00DA1C5E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xml</w:t>
        </w:r>
        <w:r w:rsidRPr="00DA1C5E">
          <w:rPr>
            <w:rFonts w:ascii="Arial" w:eastAsia="宋体" w:hAnsi="Arial" w:cs="Times New Roman" w:hint="eastAsia"/>
            <w:b/>
            <w:caps w:val="0"/>
            <w:color w:val="auto"/>
            <w:spacing w:val="0"/>
            <w:kern w:val="2"/>
            <w:sz w:val="28"/>
            <w:szCs w:val="32"/>
            <w:lang w:val="en-GB" w:eastAsia="zh-CN" w:bidi="ar-SA"/>
          </w:rPr>
          <w:t>结构示例</w:t>
        </w:r>
      </w:ins>
    </w:p>
    <w:p w:rsidR="00E07ACC" w:rsidRPr="00DA1C5E" w:rsidRDefault="00E07ACC" w:rsidP="00E07ACC">
      <w:r w:rsidRPr="00DA1C5E">
        <w:rPr>
          <w:rFonts w:hint="eastAsia"/>
        </w:rPr>
        <w:t xml:space="preserve">system-no = 15 </w:t>
      </w:r>
    </w:p>
    <w:p w:rsidR="00E07ACC" w:rsidRPr="00DA1C5E" w:rsidRDefault="00E07ACC" w:rsidP="00E07ACC">
      <w:pPr>
        <w:rPr>
          <w:lang w:eastAsia="zh-CN"/>
        </w:rPr>
      </w:pPr>
      <w:r w:rsidRPr="00DA1C5E">
        <w:rPr>
          <w:rFonts w:hint="eastAsia"/>
        </w:rPr>
        <w:t xml:space="preserve">request-no = </w:t>
      </w:r>
      <w:r w:rsidRPr="00DA1C5E">
        <w:rPr>
          <w:rFonts w:hint="eastAsia"/>
          <w:lang w:eastAsia="zh-CN"/>
        </w:rPr>
        <w:t>1539</w:t>
      </w:r>
    </w:p>
    <w:p w:rsidR="00E07ACC" w:rsidRPr="00DA1C5E" w:rsidRDefault="00E07ACC" w:rsidP="00E07ACC">
      <w:r w:rsidRPr="00DA1C5E">
        <w:rPr>
          <w:rFonts w:hint="eastAsia"/>
        </w:rPr>
        <w:t>请求内容：</w:t>
      </w:r>
    </w:p>
    <w:p w:rsidR="00E07ACC" w:rsidRPr="00DA1C5E" w:rsidRDefault="00E07ACC" w:rsidP="00E07ACC">
      <w:pPr>
        <w:rPr>
          <w:lang w:eastAsia="zh-CN"/>
        </w:rPr>
      </w:pPr>
      <w:r w:rsidRPr="00DA1C5E">
        <w:t>&lt;oss-request&gt;</w:t>
      </w:r>
    </w:p>
    <w:p w:rsidR="00E07ACC" w:rsidRPr="00DA1C5E" w:rsidRDefault="00E07ACC" w:rsidP="00E07ACC">
      <w:pPr>
        <w:ind w:firstLineChars="100" w:firstLine="220"/>
        <w:rPr>
          <w:lang w:eastAsia="zh-CN"/>
        </w:rPr>
      </w:pPr>
      <w:r w:rsidRPr="00DA1C5E">
        <w:rPr>
          <w:lang w:eastAsia="zh-CN"/>
        </w:rPr>
        <w:t>&lt;property name="</w:t>
      </w:r>
      <w:r w:rsidRPr="00DA1C5E">
        <w:rPr>
          <w:rFonts w:hint="eastAsia"/>
          <w:sz w:val="24"/>
          <w:szCs w:val="24"/>
          <w:lang w:eastAsia="zh-CN"/>
        </w:rPr>
        <w:t xml:space="preserve"> </w:t>
      </w:r>
      <w:ins w:id="1688" w:author="shenhg" w:date="2013-09-03T16:32:00Z">
        <w:r w:rsidR="00973F2D" w:rsidRPr="00973F2D">
          <w:rPr>
            <w:rFonts w:ascii="Courier New" w:hAnsi="Courier New" w:cs="Courier New"/>
            <w:sz w:val="24"/>
            <w:szCs w:val="24"/>
            <w:lang w:bidi="ar-SA"/>
            <w:rPrChange w:id="1689" w:author="shenhg" w:date="2013-09-03T17:04:00Z">
              <w:rPr>
                <w:rFonts w:ascii="Courier New" w:hAnsi="Courier New" w:cs="Courier New"/>
                <w:caps/>
                <w:color w:val="0000C0"/>
                <w:spacing w:val="15"/>
                <w:sz w:val="24"/>
                <w:szCs w:val="24"/>
                <w:highlight w:val="blue"/>
                <w:lang w:bidi="ar-SA"/>
              </w:rPr>
            </w:rPrChange>
          </w:rPr>
          <w:t>promId</w:t>
        </w:r>
      </w:ins>
      <w:r w:rsidRPr="00DA1C5E">
        <w:rPr>
          <w:lang w:eastAsia="zh-CN"/>
        </w:rPr>
        <w:t xml:space="preserve"> " value="</w:t>
      </w:r>
      <w:r w:rsidRPr="00DA1C5E">
        <w:rPr>
          <w:rFonts w:hint="eastAsia"/>
          <w:lang w:eastAsia="zh-CN"/>
        </w:rPr>
        <w:t>1234322</w:t>
      </w:r>
      <w:r w:rsidRPr="00DA1C5E">
        <w:rPr>
          <w:lang w:eastAsia="zh-CN"/>
        </w:rPr>
        <w:t>"/&gt;</w:t>
      </w:r>
    </w:p>
    <w:p w:rsidR="00E07ACC" w:rsidRDefault="00E07ACC" w:rsidP="00E07ACC">
      <w:pPr>
        <w:rPr>
          <w:lang w:eastAsia="zh-CN"/>
        </w:rPr>
      </w:pPr>
      <w:r w:rsidRPr="00DA1C5E">
        <w:lastRenderedPageBreak/>
        <w:t>&lt;property name="subscriberId" value="100012381"/&gt;</w:t>
      </w:r>
    </w:p>
    <w:p w:rsidR="006374AA" w:rsidRPr="00DA1C5E" w:rsidRDefault="006374AA" w:rsidP="006374AA">
      <w:pPr>
        <w:rPr>
          <w:lang w:eastAsia="zh-CN"/>
        </w:rPr>
      </w:pPr>
      <w:r w:rsidRPr="00DA1C5E">
        <w:t>&lt;property name="</w:t>
      </w:r>
      <w:r w:rsidRPr="006374AA">
        <w:rPr>
          <w:lang w:eastAsia="zh-CN"/>
        </w:rPr>
        <w:t xml:space="preserve"> </w:t>
      </w:r>
      <w:r w:rsidRPr="00DA1C5E">
        <w:rPr>
          <w:lang w:eastAsia="zh-CN"/>
        </w:rPr>
        <w:t>tradeChannels</w:t>
      </w:r>
      <w:r w:rsidRPr="00DA1C5E">
        <w:t>" value="</w:t>
      </w:r>
      <w:r w:rsidR="00114305">
        <w:rPr>
          <w:rFonts w:hint="eastAsia"/>
          <w:lang w:eastAsia="zh-CN"/>
        </w:rPr>
        <w:t>0</w:t>
      </w:r>
      <w:r w:rsidRPr="00DA1C5E">
        <w:t>"/&gt;</w:t>
      </w:r>
    </w:p>
    <w:p w:rsidR="006374AA" w:rsidRPr="006374AA" w:rsidRDefault="006374AA" w:rsidP="00E07ACC">
      <w:pPr>
        <w:rPr>
          <w:lang w:eastAsia="zh-CN"/>
        </w:rPr>
      </w:pPr>
    </w:p>
    <w:p w:rsidR="00E07ACC" w:rsidRPr="00DA1C5E" w:rsidRDefault="00E07ACC" w:rsidP="00E07ACC">
      <w:r w:rsidRPr="00DA1C5E">
        <w:t>&lt;/oss-request&gt;</w:t>
      </w:r>
    </w:p>
    <w:p w:rsidR="00E07ACC" w:rsidRPr="00DA1C5E" w:rsidRDefault="00E07ACC" w:rsidP="00E07ACC">
      <w:r w:rsidRPr="00DA1C5E">
        <w:rPr>
          <w:rFonts w:hint="eastAsia"/>
        </w:rPr>
        <w:t>输出参数：</w:t>
      </w:r>
    </w:p>
    <w:p w:rsidR="00E07ACC" w:rsidRPr="00DA1C5E" w:rsidRDefault="00E07ACC" w:rsidP="00E07ACC">
      <w:r w:rsidRPr="00DA1C5E">
        <w:t>&lt;?xml version="1.0" encoding="gb2312"?&gt;</w:t>
      </w:r>
    </w:p>
    <w:p w:rsidR="00E07ACC" w:rsidRPr="00DA1C5E" w:rsidRDefault="00E07ACC" w:rsidP="00E07ACC">
      <w:r w:rsidRPr="00DA1C5E">
        <w:t>&lt;oss-response</w:t>
      </w:r>
      <w:r w:rsidRPr="00DA1C5E">
        <w:rPr>
          <w:rFonts w:hint="eastAsia"/>
          <w:lang w:eastAsia="zh-CN"/>
        </w:rPr>
        <w:t xml:space="preserve"> return-code ="0" return-message="</w:t>
      </w:r>
      <w:r w:rsidRPr="00DA1C5E">
        <w:rPr>
          <w:rFonts w:hint="eastAsia"/>
          <w:lang w:eastAsia="zh-CN"/>
        </w:rPr>
        <w:t>续包年定购成功</w:t>
      </w:r>
      <w:r w:rsidRPr="00DA1C5E">
        <w:rPr>
          <w:rFonts w:hint="eastAsia"/>
          <w:lang w:eastAsia="zh-CN"/>
        </w:rPr>
        <w:t>"</w:t>
      </w:r>
      <w:r w:rsidR="00596865">
        <w:rPr>
          <w:rFonts w:hint="eastAsia"/>
          <w:lang w:eastAsia="zh-CN"/>
        </w:rPr>
        <w:t xml:space="preserve"> </w:t>
      </w:r>
      <w:r w:rsidR="00596865" w:rsidRPr="00DA1C5E">
        <w:rPr>
          <w:kern w:val="2"/>
          <w:lang w:eastAsia="zh-CN"/>
        </w:rPr>
        <w:t>order</w:t>
      </w:r>
      <w:r w:rsidR="00596865" w:rsidRPr="00DA1C5E">
        <w:rPr>
          <w:rFonts w:hint="eastAsia"/>
          <w:kern w:val="2"/>
          <w:lang w:eastAsia="zh-CN"/>
        </w:rPr>
        <w:t>Code</w:t>
      </w:r>
      <w:r w:rsidR="00F3746C">
        <w:rPr>
          <w:rFonts w:hint="eastAsia"/>
          <w:kern w:val="2"/>
          <w:lang w:eastAsia="zh-CN"/>
        </w:rPr>
        <w:t>=</w:t>
      </w:r>
      <w:r w:rsidR="00F3746C">
        <w:rPr>
          <w:kern w:val="2"/>
          <w:lang w:eastAsia="zh-CN"/>
        </w:rPr>
        <w:t>”</w:t>
      </w:r>
      <w:r w:rsidR="00F3746C">
        <w:rPr>
          <w:rFonts w:hint="eastAsia"/>
          <w:kern w:val="2"/>
          <w:lang w:eastAsia="zh-CN"/>
        </w:rPr>
        <w:t>123456</w:t>
      </w:r>
      <w:r w:rsidR="00F3746C">
        <w:rPr>
          <w:kern w:val="2"/>
          <w:lang w:eastAsia="zh-CN"/>
        </w:rPr>
        <w:t>”</w:t>
      </w:r>
      <w:r w:rsidR="00F3746C">
        <w:rPr>
          <w:rFonts w:hint="eastAsia"/>
          <w:kern w:val="2"/>
          <w:lang w:eastAsia="zh-CN"/>
        </w:rPr>
        <w:t xml:space="preserve"> </w:t>
      </w:r>
      <w:r w:rsidR="00F3746C" w:rsidRPr="00DA1C5E">
        <w:rPr>
          <w:kern w:val="2"/>
          <w:lang w:eastAsia="zh-CN"/>
        </w:rPr>
        <w:t>awaitPayAmount</w:t>
      </w:r>
      <w:r w:rsidR="00F3746C">
        <w:rPr>
          <w:rFonts w:hint="eastAsia"/>
          <w:kern w:val="2"/>
          <w:lang w:eastAsia="zh-CN"/>
        </w:rPr>
        <w:t>=4546345</w:t>
      </w:r>
      <w:r w:rsidR="00596865" w:rsidRPr="00DA1C5E">
        <w:rPr>
          <w:rFonts w:hint="eastAsia"/>
          <w:lang w:eastAsia="zh-CN"/>
        </w:rPr>
        <w:t xml:space="preserve"> </w:t>
      </w:r>
      <w:r w:rsidRPr="00DA1C5E">
        <w:rPr>
          <w:rFonts w:hint="eastAsia"/>
          <w:lang w:eastAsia="zh-CN"/>
        </w:rPr>
        <w:t>&gt;</w:t>
      </w:r>
      <w:r w:rsidRPr="00DA1C5E">
        <w:t>&gt;</w:t>
      </w:r>
    </w:p>
    <w:p w:rsidR="00E07ACC" w:rsidRPr="00DA1C5E" w:rsidRDefault="00E07ACC" w:rsidP="00E07ACC">
      <w:pPr>
        <w:rPr>
          <w:lang w:eastAsia="zh-CN"/>
        </w:rPr>
      </w:pPr>
      <w:r w:rsidRPr="00DA1C5E">
        <w:t>&lt;/oss-response&gt;</w:t>
      </w:r>
    </w:p>
    <w:p w:rsidR="00C5621E" w:rsidRDefault="00C5621E" w:rsidP="004E5D53">
      <w:pPr>
        <w:rPr>
          <w:ins w:id="1690" w:author="shenhg" w:date="2013-09-02T09:56:00Z"/>
          <w:lang w:eastAsia="zh-CN"/>
        </w:rPr>
      </w:pPr>
    </w:p>
    <w:p w:rsidR="00C5621E" w:rsidRPr="00E142AE" w:rsidRDefault="00C5621E" w:rsidP="004E5D53">
      <w:pPr>
        <w:rPr>
          <w:lang w:eastAsia="zh-CN"/>
        </w:rPr>
      </w:pPr>
    </w:p>
    <w:p w:rsidR="0059237E" w:rsidRDefault="0059237E" w:rsidP="0059237E">
      <w:pPr>
        <w:pStyle w:val="1"/>
        <w:keepNext/>
        <w:keepLines/>
        <w:pageBreakBefore/>
        <w:widowControl w:val="0"/>
        <w:numPr>
          <w:ilvl w:val="0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宋体" w:eastAsia="宋体" w:hAnsi="宋体" w:cs="Times New Roman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</w:pPr>
      <w:r w:rsidRPr="005876B3">
        <w:rPr>
          <w:rFonts w:ascii="宋体" w:eastAsia="宋体" w:hAnsi="宋体" w:cs="Times New Roman" w:hint="eastAsia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  <w:lastRenderedPageBreak/>
        <w:t>错误返回码解析</w:t>
      </w:r>
    </w:p>
    <w:p w:rsidR="0059237E" w:rsidRPr="006914F0" w:rsidRDefault="0059237E" w:rsidP="0059237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6914F0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代码含义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pc</w:t>
      </w:r>
      <w:r>
        <w:rPr>
          <w:rFonts w:hint="eastAsia"/>
          <w:lang w:eastAsia="zh-CN" w:bidi="ar-SA"/>
        </w:rPr>
        <w:t>网厅错误编码</w:t>
      </w:r>
      <w:r>
        <w:rPr>
          <w:rFonts w:hint="eastAsia"/>
          <w:lang w:eastAsia="zh-CN" w:bidi="ar-SA"/>
        </w:rPr>
        <w:t>9</w:t>
      </w:r>
      <w:r>
        <w:rPr>
          <w:rFonts w:hint="eastAsia"/>
          <w:lang w:eastAsia="zh-CN" w:bidi="ar-SA"/>
        </w:rPr>
        <w:t>位</w:t>
      </w:r>
      <w:r>
        <w:rPr>
          <w:rFonts w:hint="eastAsia"/>
          <w:lang w:eastAsia="zh-CN" w:bidi="ar-SA"/>
        </w:rPr>
        <w:t xml:space="preserve">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第一位，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含义：分类</w:t>
      </w:r>
      <w:r>
        <w:rPr>
          <w:rFonts w:hint="eastAsia"/>
          <w:lang w:eastAsia="zh-CN" w:bidi="ar-SA"/>
        </w:rPr>
        <w:t xml:space="preserve">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，系统报错（可能是系统抛出异常，或者难以定位的错误）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，关于三户信息（三户信息主要包括客户账户用户以及对应联系人等）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，关于营销计划（关于产品促销套餐以及相关的信息内容）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>，传入参数（接口传入的参数为空，或者格式异常等）</w:t>
      </w:r>
    </w:p>
    <w:p w:rsidR="0059237E" w:rsidRPr="009C5C36" w:rsidRDefault="0059237E" w:rsidP="0059237E">
      <w:pPr>
        <w:rPr>
          <w:lang w:eastAsia="zh-CN" w:bidi="ar-SA"/>
        </w:rPr>
      </w:pP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第二第三位，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含义：主语</w:t>
      </w:r>
      <w:r>
        <w:rPr>
          <w:rFonts w:hint="eastAsia"/>
          <w:lang w:eastAsia="zh-CN" w:bidi="ar-SA"/>
        </w:rPr>
        <w:t xml:space="preserve">1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01</w:t>
      </w:r>
      <w:r>
        <w:rPr>
          <w:rFonts w:hint="eastAsia"/>
          <w:lang w:eastAsia="zh-CN" w:bidi="ar-SA"/>
        </w:rPr>
        <w:t>客户</w:t>
      </w:r>
      <w:r>
        <w:rPr>
          <w:rFonts w:hint="eastAsia"/>
          <w:lang w:eastAsia="zh-CN" w:bidi="ar-SA"/>
        </w:rPr>
        <w:t>,02</w:t>
      </w:r>
      <w:r>
        <w:rPr>
          <w:rFonts w:hint="eastAsia"/>
          <w:lang w:eastAsia="zh-CN" w:bidi="ar-SA"/>
        </w:rPr>
        <w:t>账户</w:t>
      </w:r>
      <w:r>
        <w:rPr>
          <w:rFonts w:hint="eastAsia"/>
          <w:lang w:eastAsia="zh-CN" w:bidi="ar-SA"/>
        </w:rPr>
        <w:t>, 03</w:t>
      </w:r>
      <w:r>
        <w:rPr>
          <w:rFonts w:hint="eastAsia"/>
          <w:lang w:eastAsia="zh-CN" w:bidi="ar-SA"/>
        </w:rPr>
        <w:t>用户</w:t>
      </w:r>
      <w:r>
        <w:rPr>
          <w:rFonts w:hint="eastAsia"/>
          <w:lang w:eastAsia="zh-CN" w:bidi="ar-SA"/>
        </w:rPr>
        <w:t>,04</w:t>
      </w:r>
      <w:r>
        <w:rPr>
          <w:rFonts w:hint="eastAsia"/>
          <w:lang w:eastAsia="zh-CN" w:bidi="ar-SA"/>
        </w:rPr>
        <w:t>产品</w:t>
      </w:r>
      <w:r>
        <w:rPr>
          <w:rFonts w:hint="eastAsia"/>
          <w:lang w:eastAsia="zh-CN" w:bidi="ar-SA"/>
        </w:rPr>
        <w:t>,05</w:t>
      </w:r>
      <w:r>
        <w:rPr>
          <w:rFonts w:hint="eastAsia"/>
          <w:lang w:eastAsia="zh-CN" w:bidi="ar-SA"/>
        </w:rPr>
        <w:t>促销</w:t>
      </w:r>
      <w:r>
        <w:rPr>
          <w:rFonts w:hint="eastAsia"/>
          <w:lang w:eastAsia="zh-CN" w:bidi="ar-SA"/>
        </w:rPr>
        <w:t xml:space="preserve">,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06</w:t>
      </w:r>
      <w:r>
        <w:rPr>
          <w:rFonts w:hint="eastAsia"/>
          <w:lang w:eastAsia="zh-CN" w:bidi="ar-SA"/>
        </w:rPr>
        <w:t>套餐</w:t>
      </w:r>
      <w:r>
        <w:rPr>
          <w:rFonts w:hint="eastAsia"/>
          <w:lang w:eastAsia="zh-CN" w:bidi="ar-SA"/>
        </w:rPr>
        <w:t xml:space="preserve"> ,07</w:t>
      </w:r>
      <w:r>
        <w:rPr>
          <w:rFonts w:hint="eastAsia"/>
          <w:lang w:eastAsia="zh-CN" w:bidi="ar-SA"/>
        </w:rPr>
        <w:t>关键字</w:t>
      </w:r>
      <w:r>
        <w:rPr>
          <w:rFonts w:hint="eastAsia"/>
          <w:lang w:eastAsia="zh-CN" w:bidi="ar-SA"/>
        </w:rPr>
        <w:t>,08</w:t>
      </w:r>
      <w:r>
        <w:rPr>
          <w:rFonts w:hint="eastAsia"/>
          <w:lang w:eastAsia="zh-CN" w:bidi="ar-SA"/>
        </w:rPr>
        <w:t>账期</w:t>
      </w:r>
      <w:r>
        <w:rPr>
          <w:rFonts w:hint="eastAsia"/>
          <w:lang w:eastAsia="zh-CN" w:bidi="ar-SA"/>
        </w:rPr>
        <w:t>,09</w:t>
      </w:r>
      <w:r>
        <w:rPr>
          <w:rFonts w:hint="eastAsia"/>
          <w:lang w:eastAsia="zh-CN" w:bidi="ar-SA"/>
        </w:rPr>
        <w:t>查询类型</w:t>
      </w:r>
      <w:r>
        <w:rPr>
          <w:rFonts w:hint="eastAsia"/>
          <w:lang w:eastAsia="zh-CN" w:bidi="ar-SA"/>
        </w:rPr>
        <w:t>,10</w:t>
      </w:r>
      <w:r>
        <w:rPr>
          <w:rFonts w:hint="eastAsia"/>
          <w:lang w:eastAsia="zh-CN" w:bidi="ar-SA"/>
        </w:rPr>
        <w:t>时间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11</w:t>
      </w:r>
      <w:r>
        <w:rPr>
          <w:rFonts w:hint="eastAsia"/>
          <w:lang w:eastAsia="zh-CN" w:bidi="ar-SA"/>
        </w:rPr>
        <w:t>客户联系人</w:t>
      </w:r>
      <w:r>
        <w:rPr>
          <w:rFonts w:hint="eastAsia"/>
          <w:lang w:eastAsia="zh-CN" w:bidi="ar-SA"/>
        </w:rPr>
        <w:t>,12</w:t>
      </w:r>
      <w:r>
        <w:rPr>
          <w:rFonts w:hint="eastAsia"/>
          <w:lang w:eastAsia="zh-CN" w:bidi="ar-SA"/>
        </w:rPr>
        <w:t>账户联系人</w:t>
      </w:r>
      <w:r>
        <w:rPr>
          <w:rFonts w:hint="eastAsia"/>
          <w:lang w:eastAsia="zh-CN" w:bidi="ar-SA"/>
        </w:rPr>
        <w:t>,13</w:t>
      </w:r>
      <w:r>
        <w:rPr>
          <w:rFonts w:hint="eastAsia"/>
          <w:lang w:eastAsia="zh-CN" w:bidi="ar-SA"/>
        </w:rPr>
        <w:t>用户联系人</w:t>
      </w:r>
      <w:r>
        <w:rPr>
          <w:rFonts w:hint="eastAsia"/>
          <w:lang w:eastAsia="zh-CN" w:bidi="ar-SA"/>
        </w:rPr>
        <w:t>,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14</w:t>
      </w:r>
      <w:r>
        <w:rPr>
          <w:rFonts w:hint="eastAsia"/>
          <w:lang w:eastAsia="zh-CN" w:bidi="ar-SA"/>
        </w:rPr>
        <w:t>缴费</w:t>
      </w:r>
      <w:r>
        <w:rPr>
          <w:rFonts w:hint="eastAsia"/>
          <w:lang w:eastAsia="zh-CN" w:bidi="ar-SA"/>
        </w:rPr>
        <w:t>,15</w:t>
      </w:r>
      <w:r>
        <w:rPr>
          <w:rFonts w:hint="eastAsia"/>
          <w:lang w:eastAsia="zh-CN" w:bidi="ar-SA"/>
        </w:rPr>
        <w:t>积分</w:t>
      </w:r>
      <w:r>
        <w:rPr>
          <w:rFonts w:hint="eastAsia"/>
          <w:lang w:eastAsia="zh-CN" w:bidi="ar-SA"/>
        </w:rPr>
        <w:t>,16</w:t>
      </w:r>
      <w:r>
        <w:rPr>
          <w:rFonts w:hint="eastAsia"/>
          <w:lang w:eastAsia="zh-CN" w:bidi="ar-SA"/>
        </w:rPr>
        <w:t>过滤器</w:t>
      </w:r>
      <w:r>
        <w:rPr>
          <w:rFonts w:hint="eastAsia"/>
          <w:lang w:eastAsia="zh-CN" w:bidi="ar-SA"/>
        </w:rPr>
        <w:t>,20</w:t>
      </w:r>
      <w:r>
        <w:rPr>
          <w:rFonts w:hint="eastAsia"/>
          <w:lang w:eastAsia="zh-CN" w:bidi="ar-SA"/>
        </w:rPr>
        <w:t>受理</w:t>
      </w:r>
      <w:ins w:id="1691" w:author="shenhg" w:date="2013-09-03T17:07:00Z">
        <w:r w:rsidR="00973F2D" w:rsidRPr="00973F2D">
          <w:rPr>
            <w:lang w:eastAsia="zh-CN" w:bidi="ar-SA"/>
            <w:rPrChange w:id="1692" w:author="shenhg" w:date="2013-09-03T17:07:00Z">
              <w:rPr>
                <w:caps/>
                <w:color w:val="632423" w:themeColor="accent2" w:themeShade="80"/>
                <w:spacing w:val="15"/>
                <w:sz w:val="24"/>
                <w:szCs w:val="24"/>
                <w:lang w:eastAsia="zh-CN" w:bidi="ar-SA"/>
              </w:rPr>
            </w:rPrChange>
          </w:rPr>
          <w:t>,</w:t>
        </w:r>
        <w:r w:rsidR="00973F2D" w:rsidRPr="00973F2D">
          <w:rPr>
            <w:rFonts w:ascii="Courier New" w:hAnsi="Courier New" w:cs="Courier New"/>
            <w:color w:val="3F5FBF"/>
            <w:sz w:val="24"/>
            <w:szCs w:val="24"/>
            <w:lang w:eastAsia="zh-CN" w:bidi="ar-SA"/>
            <w:rPrChange w:id="1693" w:author="shenhg" w:date="2013-09-03T17:07:00Z">
              <w:rPr>
                <w:rFonts w:ascii="Courier New" w:hAnsi="Courier New" w:cs="Courier New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 xml:space="preserve"> 21</w:t>
        </w:r>
        <w:r w:rsidR="00973F2D" w:rsidRPr="00973F2D">
          <w:rPr>
            <w:rFonts w:ascii="Courier New" w:hAnsi="Courier New" w:cs="Courier New" w:hint="eastAsia"/>
            <w:color w:val="3F5FBF"/>
            <w:sz w:val="24"/>
            <w:szCs w:val="24"/>
            <w:lang w:eastAsia="zh-CN" w:bidi="ar-SA"/>
            <w:rPrChange w:id="1694" w:author="shenhg" w:date="2013-09-03T17:07:00Z">
              <w:rPr>
                <w:rFonts w:ascii="Courier New" w:hAnsi="Courier New" w:cs="Courier New" w:hint="eastAsia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>家长锁，</w:t>
        </w:r>
        <w:r w:rsidR="00973F2D" w:rsidRPr="00973F2D">
          <w:rPr>
            <w:rFonts w:ascii="Courier New" w:hAnsi="Courier New" w:cs="Courier New"/>
            <w:color w:val="3F5FBF"/>
            <w:sz w:val="24"/>
            <w:szCs w:val="24"/>
            <w:lang w:eastAsia="zh-CN" w:bidi="ar-SA"/>
            <w:rPrChange w:id="1695" w:author="shenhg" w:date="2013-09-03T17:07:00Z">
              <w:rPr>
                <w:rFonts w:ascii="Courier New" w:hAnsi="Courier New" w:cs="Courier New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>22</w:t>
        </w:r>
        <w:r w:rsidR="00973F2D" w:rsidRPr="00973F2D">
          <w:rPr>
            <w:rFonts w:ascii="Courier New" w:hAnsi="Courier New" w:cs="Courier New" w:hint="eastAsia"/>
            <w:color w:val="3F5FBF"/>
            <w:sz w:val="24"/>
            <w:szCs w:val="24"/>
            <w:lang w:eastAsia="zh-CN" w:bidi="ar-SA"/>
            <w:rPrChange w:id="1696" w:author="shenhg" w:date="2013-09-03T17:07:00Z">
              <w:rPr>
                <w:rFonts w:ascii="Courier New" w:hAnsi="Courier New" w:cs="Courier New" w:hint="eastAsia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>宽带</w:t>
        </w:r>
        <w:r w:rsidR="00973F2D" w:rsidRPr="00973F2D">
          <w:rPr>
            <w:rFonts w:ascii="Courier New" w:hAnsi="Courier New" w:cs="Courier New"/>
            <w:color w:val="3F5FBF"/>
            <w:sz w:val="24"/>
            <w:szCs w:val="24"/>
            <w:lang w:eastAsia="zh-CN" w:bidi="ar-SA"/>
            <w:rPrChange w:id="1697" w:author="shenhg" w:date="2013-09-03T17:07:00Z">
              <w:rPr>
                <w:rFonts w:ascii="Courier New" w:hAnsi="Courier New" w:cs="Courier New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 xml:space="preserve"> ,23</w:t>
        </w:r>
        <w:r w:rsidR="00973F2D" w:rsidRPr="00973F2D">
          <w:rPr>
            <w:rFonts w:ascii="Courier New" w:hAnsi="Courier New" w:cs="Courier New" w:hint="eastAsia"/>
            <w:color w:val="3F5FBF"/>
            <w:sz w:val="24"/>
            <w:szCs w:val="24"/>
            <w:lang w:eastAsia="zh-CN" w:bidi="ar-SA"/>
            <w:rPrChange w:id="1698" w:author="shenhg" w:date="2013-09-03T17:07:00Z">
              <w:rPr>
                <w:rFonts w:ascii="Courier New" w:hAnsi="Courier New" w:cs="Courier New" w:hint="eastAsia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>时段</w:t>
        </w:r>
      </w:ins>
    </w:p>
    <w:p w:rsidR="0059237E" w:rsidRDefault="0059237E" w:rsidP="0059237E">
      <w:pPr>
        <w:rPr>
          <w:lang w:eastAsia="zh-CN" w:bidi="ar-SA"/>
        </w:rPr>
      </w:pP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第四第五位，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含义：主语</w:t>
      </w:r>
      <w:r>
        <w:rPr>
          <w:rFonts w:hint="eastAsia"/>
          <w:lang w:eastAsia="zh-CN" w:bidi="ar-SA"/>
        </w:rPr>
        <w:t xml:space="preserve">2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00</w:t>
      </w:r>
      <w:r>
        <w:rPr>
          <w:rFonts w:hint="eastAsia"/>
          <w:lang w:eastAsia="zh-CN" w:bidi="ar-SA"/>
        </w:rPr>
        <w:t>空（无主语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）</w:t>
      </w:r>
      <w:r>
        <w:rPr>
          <w:rFonts w:hint="eastAsia"/>
          <w:lang w:eastAsia="zh-CN" w:bidi="ar-SA"/>
        </w:rPr>
        <w:t>,01ID,02</w:t>
      </w:r>
      <w:r>
        <w:rPr>
          <w:rFonts w:hint="eastAsia"/>
          <w:lang w:eastAsia="zh-CN" w:bidi="ar-SA"/>
        </w:rPr>
        <w:t>编号</w:t>
      </w:r>
      <w:r>
        <w:rPr>
          <w:rFonts w:hint="eastAsia"/>
          <w:lang w:eastAsia="zh-CN" w:bidi="ar-SA"/>
        </w:rPr>
        <w:t>,03</w:t>
      </w:r>
      <w:r>
        <w:rPr>
          <w:rFonts w:hint="eastAsia"/>
          <w:lang w:eastAsia="zh-CN" w:bidi="ar-SA"/>
        </w:rPr>
        <w:t>密码</w:t>
      </w:r>
      <w:r>
        <w:rPr>
          <w:rFonts w:hint="eastAsia"/>
          <w:lang w:eastAsia="zh-CN" w:bidi="ar-SA"/>
        </w:rPr>
        <w:t>,09</w:t>
      </w:r>
      <w:r>
        <w:rPr>
          <w:rFonts w:hint="eastAsia"/>
          <w:lang w:eastAsia="zh-CN" w:bidi="ar-SA"/>
        </w:rPr>
        <w:t>账单</w:t>
      </w:r>
      <w:r>
        <w:rPr>
          <w:rFonts w:hint="eastAsia"/>
          <w:lang w:eastAsia="zh-CN" w:bidi="ar-SA"/>
        </w:rPr>
        <w:t>,10</w:t>
      </w:r>
      <w:r>
        <w:rPr>
          <w:rFonts w:hint="eastAsia"/>
          <w:lang w:eastAsia="zh-CN" w:bidi="ar-SA"/>
        </w:rPr>
        <w:t>信息，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11</w:t>
      </w:r>
      <w:r>
        <w:rPr>
          <w:rFonts w:hint="eastAsia"/>
          <w:lang w:eastAsia="zh-CN" w:bidi="ar-SA"/>
        </w:rPr>
        <w:t>等级</w:t>
      </w:r>
      <w:r>
        <w:rPr>
          <w:rFonts w:hint="eastAsia"/>
          <w:lang w:eastAsia="zh-CN" w:bidi="ar-SA"/>
        </w:rPr>
        <w:t>,12</w:t>
      </w:r>
      <w:r>
        <w:rPr>
          <w:rFonts w:hint="eastAsia"/>
          <w:lang w:eastAsia="zh-CN" w:bidi="ar-SA"/>
        </w:rPr>
        <w:t>包年</w:t>
      </w:r>
      <w:r>
        <w:rPr>
          <w:rFonts w:hint="eastAsia"/>
          <w:lang w:eastAsia="zh-CN" w:bidi="ar-SA"/>
        </w:rPr>
        <w:t>,13</w:t>
      </w:r>
      <w:r>
        <w:rPr>
          <w:rFonts w:hint="eastAsia"/>
          <w:lang w:eastAsia="zh-CN" w:bidi="ar-SA"/>
        </w:rPr>
        <w:t>格式</w:t>
      </w:r>
      <w:r>
        <w:rPr>
          <w:rFonts w:hint="eastAsia"/>
          <w:lang w:eastAsia="zh-CN" w:bidi="ar-SA"/>
        </w:rPr>
        <w:t>,14</w:t>
      </w:r>
      <w:r>
        <w:rPr>
          <w:rFonts w:hint="eastAsia"/>
          <w:lang w:eastAsia="zh-CN" w:bidi="ar-SA"/>
        </w:rPr>
        <w:t>详单</w:t>
      </w:r>
      <w:r>
        <w:rPr>
          <w:rFonts w:hint="eastAsia"/>
          <w:lang w:eastAsia="zh-CN" w:bidi="ar-SA"/>
        </w:rPr>
        <w:t>,15</w:t>
      </w:r>
      <w:r>
        <w:rPr>
          <w:rFonts w:hint="eastAsia"/>
          <w:lang w:eastAsia="zh-CN" w:bidi="ar-SA"/>
        </w:rPr>
        <w:t>记录</w:t>
      </w:r>
      <w:r>
        <w:rPr>
          <w:rFonts w:hint="eastAsia"/>
          <w:lang w:eastAsia="zh-CN" w:bidi="ar-SA"/>
        </w:rPr>
        <w:t>,16</w:t>
      </w:r>
      <w:r>
        <w:rPr>
          <w:rFonts w:hint="eastAsia"/>
          <w:lang w:eastAsia="zh-CN" w:bidi="ar-SA"/>
        </w:rPr>
        <w:t>兑换策略，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17</w:t>
      </w:r>
      <w:r>
        <w:rPr>
          <w:rFonts w:hint="eastAsia"/>
          <w:lang w:eastAsia="zh-CN" w:bidi="ar-SA"/>
        </w:rPr>
        <w:t>兑换</w:t>
      </w:r>
      <w:r>
        <w:rPr>
          <w:rFonts w:hint="eastAsia"/>
          <w:lang w:eastAsia="zh-CN" w:bidi="ar-SA"/>
        </w:rPr>
        <w:t>,18</w:t>
      </w:r>
      <w:r>
        <w:rPr>
          <w:rFonts w:hint="eastAsia"/>
          <w:lang w:eastAsia="zh-CN" w:bidi="ar-SA"/>
        </w:rPr>
        <w:t>订购时间</w:t>
      </w:r>
      <w:r>
        <w:rPr>
          <w:rFonts w:hint="eastAsia"/>
          <w:lang w:eastAsia="zh-CN" w:bidi="ar-SA"/>
        </w:rPr>
        <w:t>,20</w:t>
      </w:r>
      <w:r>
        <w:rPr>
          <w:rFonts w:hint="eastAsia"/>
          <w:lang w:eastAsia="zh-CN" w:bidi="ar-SA"/>
        </w:rPr>
        <w:t>服务</w:t>
      </w:r>
      <w:ins w:id="1699" w:author="shenhg" w:date="2013-09-03T17:07:00Z">
        <w:r w:rsidR="00973F2D" w:rsidRPr="00973F2D">
          <w:rPr>
            <w:rFonts w:ascii="Courier New" w:hAnsi="Courier New" w:cs="Courier New"/>
            <w:color w:val="3F5FBF"/>
            <w:sz w:val="24"/>
            <w:szCs w:val="24"/>
            <w:lang w:eastAsia="zh-CN" w:bidi="ar-SA"/>
            <w:rPrChange w:id="1700" w:author="shenhg" w:date="2013-09-03T17:08:00Z">
              <w:rPr>
                <w:rFonts w:ascii="Courier New" w:hAnsi="Courier New" w:cs="Courier New"/>
                <w:caps/>
                <w:color w:val="3F5FBF"/>
                <w:spacing w:val="15"/>
                <w:sz w:val="24"/>
                <w:szCs w:val="24"/>
                <w:highlight w:val="blue"/>
                <w:lang w:bidi="ar-SA"/>
              </w:rPr>
            </w:rPrChange>
          </w:rPr>
          <w:t>,21</w:t>
        </w:r>
        <w:r w:rsidR="00973F2D" w:rsidRPr="00973F2D">
          <w:rPr>
            <w:rFonts w:ascii="Courier New" w:hAnsi="Courier New" w:cs="Courier New" w:hint="eastAsia"/>
            <w:color w:val="3F5FBF"/>
            <w:sz w:val="24"/>
            <w:szCs w:val="24"/>
            <w:lang w:eastAsia="zh-CN" w:bidi="ar-SA"/>
            <w:rPrChange w:id="1701" w:author="shenhg" w:date="2013-09-03T17:08:00Z">
              <w:rPr>
                <w:rFonts w:ascii="Courier New" w:hAnsi="Courier New" w:cs="Courier New" w:hint="eastAsia"/>
                <w:caps/>
                <w:color w:val="3F5FBF"/>
                <w:spacing w:val="15"/>
                <w:sz w:val="24"/>
                <w:szCs w:val="24"/>
                <w:highlight w:val="blue"/>
                <w:lang w:bidi="ar-SA"/>
              </w:rPr>
            </w:rPrChange>
          </w:rPr>
          <w:t>状态</w:t>
        </w:r>
      </w:ins>
    </w:p>
    <w:p w:rsidR="0059237E" w:rsidRDefault="0059237E" w:rsidP="0059237E">
      <w:pPr>
        <w:rPr>
          <w:lang w:eastAsia="zh-CN" w:bidi="ar-SA"/>
        </w:rPr>
      </w:pP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第六第七位，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含义：宾语</w:t>
      </w:r>
      <w:r>
        <w:rPr>
          <w:rFonts w:hint="eastAsia"/>
          <w:lang w:eastAsia="zh-CN" w:bidi="ar-SA"/>
        </w:rPr>
        <w:t xml:space="preserve">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01</w:t>
      </w:r>
      <w:r>
        <w:rPr>
          <w:rFonts w:hint="eastAsia"/>
          <w:lang w:eastAsia="zh-CN" w:bidi="ar-SA"/>
        </w:rPr>
        <w:t>空值</w:t>
      </w:r>
      <w:r>
        <w:rPr>
          <w:rFonts w:hint="eastAsia"/>
          <w:lang w:eastAsia="zh-CN" w:bidi="ar-SA"/>
        </w:rPr>
        <w:t>,02</w:t>
      </w:r>
      <w:r>
        <w:rPr>
          <w:rFonts w:hint="eastAsia"/>
          <w:lang w:eastAsia="zh-CN" w:bidi="ar-SA"/>
        </w:rPr>
        <w:t>不匹配</w:t>
      </w:r>
      <w:r>
        <w:rPr>
          <w:rFonts w:hint="eastAsia"/>
          <w:lang w:eastAsia="zh-CN" w:bidi="ar-SA"/>
        </w:rPr>
        <w:t>,03</w:t>
      </w:r>
      <w:r>
        <w:rPr>
          <w:rFonts w:hint="eastAsia"/>
          <w:lang w:eastAsia="zh-CN" w:bidi="ar-SA"/>
        </w:rPr>
        <w:t>错误</w:t>
      </w:r>
      <w:r>
        <w:rPr>
          <w:rFonts w:hint="eastAsia"/>
          <w:lang w:eastAsia="zh-CN" w:bidi="ar-SA"/>
        </w:rPr>
        <w:t>,04</w:t>
      </w:r>
      <w:r>
        <w:rPr>
          <w:rFonts w:hint="eastAsia"/>
          <w:lang w:eastAsia="zh-CN" w:bidi="ar-SA"/>
        </w:rPr>
        <w:t>失败</w:t>
      </w:r>
      <w:r>
        <w:rPr>
          <w:rFonts w:hint="eastAsia"/>
          <w:lang w:eastAsia="zh-CN" w:bidi="ar-SA"/>
        </w:rPr>
        <w:t>,05</w:t>
      </w:r>
      <w:r>
        <w:rPr>
          <w:rFonts w:hint="eastAsia"/>
          <w:lang w:eastAsia="zh-CN" w:bidi="ar-SA"/>
        </w:rPr>
        <w:t>不存在</w:t>
      </w:r>
      <w:r>
        <w:rPr>
          <w:rFonts w:hint="eastAsia"/>
          <w:lang w:eastAsia="zh-CN" w:bidi="ar-SA"/>
        </w:rPr>
        <w:t>,06</w:t>
      </w:r>
      <w:r>
        <w:rPr>
          <w:rFonts w:hint="eastAsia"/>
          <w:lang w:eastAsia="zh-CN" w:bidi="ar-SA"/>
        </w:rPr>
        <w:t>单选</w:t>
      </w:r>
      <w:r>
        <w:rPr>
          <w:rFonts w:hint="eastAsia"/>
          <w:lang w:eastAsia="zh-CN" w:bidi="ar-SA"/>
        </w:rPr>
        <w:t>,10</w:t>
      </w:r>
      <w:r>
        <w:rPr>
          <w:rFonts w:hint="eastAsia"/>
          <w:lang w:eastAsia="zh-CN" w:bidi="ar-SA"/>
        </w:rPr>
        <w:t>生成失败</w:t>
      </w:r>
      <w:r>
        <w:rPr>
          <w:rFonts w:hint="eastAsia"/>
          <w:lang w:eastAsia="zh-CN" w:bidi="ar-SA"/>
        </w:rPr>
        <w:t xml:space="preserve">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11</w:t>
      </w:r>
      <w:r>
        <w:rPr>
          <w:rFonts w:hint="eastAsia"/>
          <w:lang w:eastAsia="zh-CN" w:bidi="ar-SA"/>
        </w:rPr>
        <w:t>修改失败</w:t>
      </w:r>
      <w:r>
        <w:rPr>
          <w:rFonts w:hint="eastAsia"/>
          <w:lang w:eastAsia="zh-CN" w:bidi="ar-SA"/>
        </w:rPr>
        <w:t>,12</w:t>
      </w:r>
      <w:r>
        <w:rPr>
          <w:rFonts w:hint="eastAsia"/>
          <w:lang w:eastAsia="zh-CN" w:bidi="ar-SA"/>
        </w:rPr>
        <w:t>订购失败</w:t>
      </w:r>
      <w:r>
        <w:rPr>
          <w:rFonts w:hint="eastAsia"/>
          <w:lang w:eastAsia="zh-CN" w:bidi="ar-SA"/>
        </w:rPr>
        <w:t>,13</w:t>
      </w:r>
      <w:r>
        <w:rPr>
          <w:rFonts w:hint="eastAsia"/>
          <w:lang w:eastAsia="zh-CN" w:bidi="ar-SA"/>
        </w:rPr>
        <w:t>退订失败</w:t>
      </w:r>
      <w:r>
        <w:rPr>
          <w:rFonts w:hint="eastAsia"/>
          <w:lang w:eastAsia="zh-CN" w:bidi="ar-SA"/>
        </w:rPr>
        <w:t>,14</w:t>
      </w:r>
      <w:r>
        <w:rPr>
          <w:rFonts w:hint="eastAsia"/>
          <w:lang w:eastAsia="zh-CN" w:bidi="ar-SA"/>
        </w:rPr>
        <w:t>未订购</w:t>
      </w:r>
      <w:r>
        <w:rPr>
          <w:rFonts w:hint="eastAsia"/>
          <w:lang w:eastAsia="zh-CN" w:bidi="ar-SA"/>
        </w:rPr>
        <w:t>,15</w:t>
      </w:r>
      <w:r>
        <w:rPr>
          <w:rFonts w:hint="eastAsia"/>
          <w:lang w:eastAsia="zh-CN" w:bidi="ar-SA"/>
        </w:rPr>
        <w:t>不在营销计划内</w:t>
      </w:r>
      <w:r>
        <w:rPr>
          <w:rFonts w:hint="eastAsia"/>
          <w:lang w:eastAsia="zh-CN" w:bidi="ar-SA"/>
        </w:rPr>
        <w:t xml:space="preserve">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16</w:t>
      </w:r>
      <w:r>
        <w:rPr>
          <w:rFonts w:hint="eastAsia"/>
          <w:lang w:eastAsia="zh-CN" w:bidi="ar-SA"/>
        </w:rPr>
        <w:t>必选</w:t>
      </w:r>
      <w:r>
        <w:rPr>
          <w:rFonts w:hint="eastAsia"/>
          <w:lang w:eastAsia="zh-CN" w:bidi="ar-SA"/>
        </w:rPr>
        <w:t>,17</w:t>
      </w:r>
      <w:r>
        <w:rPr>
          <w:rFonts w:hint="eastAsia"/>
          <w:lang w:eastAsia="zh-CN" w:bidi="ar-SA"/>
        </w:rPr>
        <w:t>是安装产品</w:t>
      </w:r>
      <w:r>
        <w:rPr>
          <w:rFonts w:hint="eastAsia"/>
          <w:lang w:eastAsia="zh-CN" w:bidi="ar-SA"/>
        </w:rPr>
        <w:t>,18</w:t>
      </w:r>
      <w:r>
        <w:rPr>
          <w:rFonts w:hint="eastAsia"/>
          <w:lang w:eastAsia="zh-CN" w:bidi="ar-SA"/>
        </w:rPr>
        <w:t>有依赖关系</w:t>
      </w:r>
      <w:r>
        <w:rPr>
          <w:rFonts w:hint="eastAsia"/>
          <w:lang w:eastAsia="zh-CN" w:bidi="ar-SA"/>
        </w:rPr>
        <w:t>,19</w:t>
      </w:r>
      <w:r>
        <w:rPr>
          <w:rFonts w:hint="eastAsia"/>
          <w:lang w:eastAsia="zh-CN" w:bidi="ar-SA"/>
        </w:rPr>
        <w:t>不支持</w:t>
      </w:r>
      <w:r>
        <w:rPr>
          <w:rFonts w:hint="eastAsia"/>
          <w:lang w:eastAsia="zh-CN" w:bidi="ar-SA"/>
        </w:rPr>
        <w:t>,20</w:t>
      </w:r>
      <w:r>
        <w:rPr>
          <w:rFonts w:hint="eastAsia"/>
          <w:lang w:eastAsia="zh-CN" w:bidi="ar-SA"/>
        </w:rPr>
        <w:t>已订购</w:t>
      </w:r>
      <w:r>
        <w:rPr>
          <w:rFonts w:hint="eastAsia"/>
          <w:lang w:eastAsia="zh-CN" w:bidi="ar-SA"/>
        </w:rPr>
        <w:t>,21</w:t>
      </w:r>
      <w:r>
        <w:rPr>
          <w:rFonts w:hint="eastAsia"/>
          <w:lang w:eastAsia="zh-CN" w:bidi="ar-SA"/>
        </w:rPr>
        <w:t>失效或未审核</w:t>
      </w:r>
      <w:ins w:id="1702" w:author="shenhg" w:date="2013-09-03T17:08:00Z">
        <w:r w:rsidR="00973F2D" w:rsidRPr="00973F2D">
          <w:rPr>
            <w:rFonts w:ascii="Courier New" w:hAnsi="Courier New" w:cs="Courier New"/>
            <w:color w:val="3F5FBF"/>
            <w:sz w:val="24"/>
            <w:szCs w:val="24"/>
            <w:lang w:eastAsia="zh-CN" w:bidi="ar-SA"/>
            <w:rPrChange w:id="1703" w:author="shenhg" w:date="2013-09-03T17:08:00Z">
              <w:rPr>
                <w:rFonts w:ascii="Courier New" w:hAnsi="Courier New" w:cs="Courier New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>,22</w:t>
        </w:r>
        <w:r w:rsidR="00973F2D" w:rsidRPr="00973F2D">
          <w:rPr>
            <w:rFonts w:ascii="Courier New" w:hAnsi="Courier New" w:cs="Courier New" w:hint="eastAsia"/>
            <w:color w:val="3F5FBF"/>
            <w:sz w:val="24"/>
            <w:szCs w:val="24"/>
            <w:lang w:eastAsia="zh-CN" w:bidi="ar-SA"/>
            <w:rPrChange w:id="1704" w:author="shenhg" w:date="2013-09-03T17:08:00Z">
              <w:rPr>
                <w:rFonts w:ascii="Courier New" w:hAnsi="Courier New" w:cs="Courier New" w:hint="eastAsia"/>
                <w:caps/>
                <w:color w:val="3F5FBF"/>
                <w:spacing w:val="15"/>
                <w:sz w:val="24"/>
                <w:szCs w:val="24"/>
                <w:highlight w:val="blue"/>
                <w:lang w:eastAsia="zh-CN" w:bidi="ar-SA"/>
              </w:rPr>
            </w:rPrChange>
          </w:rPr>
          <w:t>欠费</w:t>
        </w:r>
      </w:ins>
    </w:p>
    <w:p w:rsidR="0059237E" w:rsidRPr="007E6E85" w:rsidRDefault="0059237E" w:rsidP="0059237E">
      <w:pPr>
        <w:rPr>
          <w:lang w:eastAsia="zh-CN" w:bidi="ar-SA"/>
        </w:rPr>
      </w:pP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第八第九</w:t>
      </w:r>
      <w:r>
        <w:rPr>
          <w:rFonts w:hint="eastAsia"/>
          <w:lang w:eastAsia="zh-CN" w:bidi="ar-SA"/>
        </w:rPr>
        <w:t xml:space="preserve"> 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含义：编号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预留位，目前均为</w:t>
      </w:r>
      <w:r>
        <w:rPr>
          <w:rFonts w:hint="eastAsia"/>
          <w:lang w:eastAsia="zh-CN" w:bidi="ar-SA"/>
        </w:rPr>
        <w:t>01</w:t>
      </w:r>
    </w:p>
    <w:p w:rsidR="0059237E" w:rsidRDefault="0059237E" w:rsidP="0059237E">
      <w:pPr>
        <w:rPr>
          <w:lang w:eastAsia="zh-CN" w:bidi="ar-SA"/>
        </w:rPr>
      </w:pPr>
    </w:p>
    <w:p w:rsidR="0059237E" w:rsidRPr="000B4A6F" w:rsidRDefault="0059237E" w:rsidP="0059237E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0B4A6F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实例分析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eg1:</w:t>
      </w:r>
      <w:r>
        <w:rPr>
          <w:rFonts w:hint="eastAsia"/>
          <w:lang w:eastAsia="zh-CN" w:bidi="ar-SA"/>
        </w:rPr>
        <w:t>接口编号</w:t>
      </w:r>
      <w:r>
        <w:rPr>
          <w:rFonts w:hint="eastAsia"/>
          <w:lang w:eastAsia="zh-CN" w:bidi="ar-SA"/>
        </w:rPr>
        <w:t>1501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传入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：</w:t>
      </w:r>
    </w:p>
    <w:p w:rsidR="0059237E" w:rsidRDefault="0059237E" w:rsidP="0059237E">
      <w:pPr>
        <w:rPr>
          <w:lang w:eastAsia="zh-CN"/>
        </w:rPr>
      </w:pPr>
      <w:r w:rsidRPr="00BE3104">
        <w:t>&lt;oss-request&gt;</w:t>
      </w:r>
    </w:p>
    <w:p w:rsidR="0059237E" w:rsidRDefault="0059237E" w:rsidP="0059237E">
      <w:pPr>
        <w:rPr>
          <w:lang w:eastAsia="zh-CN"/>
        </w:rPr>
      </w:pPr>
      <w:r>
        <w:rPr>
          <w:rFonts w:hint="eastAsia"/>
          <w:lang w:eastAsia="zh-CN"/>
        </w:rPr>
        <w:tab/>
        <w:t>&lt;property name="c</w:t>
      </w:r>
      <w:r w:rsidRPr="00BE3104">
        <w:rPr>
          <w:rFonts w:hint="eastAsia"/>
        </w:rPr>
        <w:t>ustomerCode</w:t>
      </w:r>
      <w:r>
        <w:rPr>
          <w:rFonts w:hint="eastAsia"/>
          <w:lang w:eastAsia="zh-CN"/>
        </w:rPr>
        <w:t>" value=""/&gt;</w:t>
      </w:r>
    </w:p>
    <w:p w:rsidR="0059237E" w:rsidRPr="00BE3104" w:rsidRDefault="0059237E" w:rsidP="0059237E">
      <w:pPr>
        <w:rPr>
          <w:lang w:eastAsia="zh-CN"/>
        </w:rPr>
      </w:pPr>
      <w:r>
        <w:rPr>
          <w:rFonts w:hint="eastAsia"/>
          <w:lang w:eastAsia="zh-CN"/>
        </w:rPr>
        <w:tab/>
        <w:t>&lt;property name="p</w:t>
      </w:r>
      <w:r w:rsidRPr="00BE3104">
        <w:rPr>
          <w:rFonts w:hint="eastAsia"/>
        </w:rPr>
        <w:t>assword</w:t>
      </w:r>
      <w:r>
        <w:rPr>
          <w:rFonts w:hint="eastAsia"/>
          <w:lang w:eastAsia="zh-CN"/>
        </w:rPr>
        <w:t>" value="</w:t>
      </w:r>
      <w:r w:rsidRPr="002E3670">
        <w:rPr>
          <w:lang w:eastAsia="zh-CN"/>
        </w:rPr>
        <w:t>119095</w:t>
      </w:r>
      <w:r>
        <w:rPr>
          <w:rFonts w:hint="eastAsia"/>
          <w:lang w:eastAsia="zh-CN"/>
        </w:rPr>
        <w:t>"/&gt;</w:t>
      </w:r>
    </w:p>
    <w:p w:rsidR="0059237E" w:rsidRPr="00BE3104" w:rsidRDefault="0059237E" w:rsidP="0059237E">
      <w:r w:rsidRPr="00BE3104">
        <w:t>&lt;/oss-request&gt;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返回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：</w:t>
      </w:r>
    </w:p>
    <w:p w:rsidR="0059237E" w:rsidRDefault="0059237E" w:rsidP="0059237E">
      <w:pPr>
        <w:rPr>
          <w:lang w:eastAsia="zh-CN" w:bidi="ar-SA"/>
        </w:rPr>
      </w:pPr>
      <w:r>
        <w:rPr>
          <w:lang w:eastAsia="zh-CN" w:bidi="ar-SA"/>
        </w:rPr>
        <w:t>&lt;?xml version="1.0" encoding="gb2312"?&gt;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&lt;oss-response return-code="-407000301" return-message="</w:t>
      </w:r>
      <w:r>
        <w:rPr>
          <w:rFonts w:hint="eastAsia"/>
          <w:lang w:eastAsia="zh-CN" w:bidi="ar-SA"/>
        </w:rPr>
        <w:t>客户编号或客户</w:t>
      </w:r>
      <w:r>
        <w:rPr>
          <w:rFonts w:hint="eastAsia"/>
          <w:lang w:eastAsia="zh-CN" w:bidi="ar-SA"/>
        </w:rPr>
        <w:t>ID</w:t>
      </w:r>
      <w:r>
        <w:rPr>
          <w:rFonts w:hint="eastAsia"/>
          <w:lang w:eastAsia="zh-CN" w:bidi="ar-SA"/>
        </w:rPr>
        <w:t>不能为空！</w:t>
      </w:r>
      <w:r>
        <w:rPr>
          <w:rFonts w:hint="eastAsia"/>
          <w:lang w:eastAsia="zh-CN" w:bidi="ar-SA"/>
        </w:rPr>
        <w:t>"/&gt;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错误返回码：</w:t>
      </w:r>
      <w:r>
        <w:rPr>
          <w:rFonts w:hint="eastAsia"/>
          <w:lang w:eastAsia="zh-CN" w:bidi="ar-SA"/>
        </w:rPr>
        <w:t>-407000301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4              07     00    03     01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传入参数有误</w:t>
      </w:r>
      <w:r>
        <w:rPr>
          <w:rFonts w:hint="eastAsia"/>
          <w:lang w:eastAsia="zh-CN" w:bidi="ar-SA"/>
        </w:rPr>
        <w:t xml:space="preserve">   </w:t>
      </w:r>
      <w:r>
        <w:rPr>
          <w:rFonts w:hint="eastAsia"/>
          <w:lang w:eastAsia="zh-CN" w:bidi="ar-SA"/>
        </w:rPr>
        <w:t>关键字</w:t>
      </w:r>
      <w:r>
        <w:rPr>
          <w:rFonts w:hint="eastAsia"/>
          <w:lang w:eastAsia="zh-CN" w:bidi="ar-SA"/>
        </w:rPr>
        <w:t xml:space="preserve">        </w:t>
      </w:r>
      <w:r>
        <w:rPr>
          <w:rFonts w:hint="eastAsia"/>
          <w:lang w:eastAsia="zh-CN" w:bidi="ar-SA"/>
        </w:rPr>
        <w:t>错误</w:t>
      </w:r>
    </w:p>
    <w:p w:rsidR="0059237E" w:rsidRDefault="0059237E" w:rsidP="0059237E">
      <w:pPr>
        <w:rPr>
          <w:lang w:eastAsia="zh-CN" w:bidi="ar-SA"/>
        </w:rPr>
      </w:pP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eg2</w:t>
      </w:r>
      <w:r>
        <w:rPr>
          <w:rFonts w:hint="eastAsia"/>
          <w:lang w:eastAsia="zh-CN" w:bidi="ar-SA"/>
        </w:rPr>
        <w:t>：接口</w:t>
      </w:r>
      <w:r>
        <w:rPr>
          <w:rFonts w:hint="eastAsia"/>
          <w:lang w:eastAsia="zh-CN" w:bidi="ar-SA"/>
        </w:rPr>
        <w:t>1510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传入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：</w:t>
      </w:r>
    </w:p>
    <w:p w:rsidR="0059237E" w:rsidRDefault="0059237E" w:rsidP="0059237E">
      <w:r>
        <w:t>&lt;oss-request &gt;</w:t>
      </w:r>
    </w:p>
    <w:p w:rsidR="0059237E" w:rsidRDefault="0059237E" w:rsidP="0059237E">
      <w:r>
        <w:tab/>
        <w:t>&lt;property name="subscriberId" value="111011541"/&gt;</w:t>
      </w:r>
    </w:p>
    <w:p w:rsidR="0059237E" w:rsidRDefault="0059237E" w:rsidP="0059237E">
      <w:r>
        <w:tab/>
        <w:t xml:space="preserve">&lt;product productId = "483180200" startDate = "2012-11-11" endDate = </w:t>
      </w:r>
      <w:r>
        <w:tab/>
      </w:r>
      <w:r>
        <w:tab/>
      </w:r>
      <w:r>
        <w:tab/>
      </w:r>
      <w:r>
        <w:tab/>
        <w:t>"2021-11-11"/&gt;</w:t>
      </w:r>
    </w:p>
    <w:p w:rsidR="0059237E" w:rsidRDefault="0059237E" w:rsidP="0059237E">
      <w:r>
        <w:tab/>
        <w:t xml:space="preserve">&lt;product productId = "483180287" startDate = "2012-11-11" endDate = </w:t>
      </w:r>
      <w:r>
        <w:tab/>
      </w:r>
      <w:r>
        <w:tab/>
      </w:r>
      <w:r>
        <w:tab/>
      </w:r>
      <w:r>
        <w:tab/>
        <w:t>"2021-11-11"/&gt;</w:t>
      </w:r>
    </w:p>
    <w:p w:rsidR="0059237E" w:rsidRDefault="0059237E" w:rsidP="0059237E">
      <w:r>
        <w:tab/>
        <w:t xml:space="preserve">&lt;promotion promId="3062658776" mStartDate="2012-11-11" mEndDate </w:t>
      </w:r>
      <w:r>
        <w:tab/>
      </w:r>
      <w:r>
        <w:tab/>
      </w:r>
      <w:r>
        <w:tab/>
      </w:r>
      <w:r>
        <w:tab/>
        <w:t>="2021-11-11"/&gt;</w:t>
      </w:r>
    </w:p>
    <w:p w:rsidR="0059237E" w:rsidRDefault="0059237E" w:rsidP="0059237E">
      <w:r>
        <w:tab/>
        <w:t xml:space="preserve">&lt;promotion promId="3065426824" mStartDate ="2012-11-11" mEndDate </w:t>
      </w:r>
      <w:r>
        <w:tab/>
      </w:r>
      <w:r>
        <w:tab/>
      </w:r>
      <w:r>
        <w:tab/>
      </w:r>
      <w:r>
        <w:tab/>
        <w:t>="2021-11-11"/&gt;</w:t>
      </w:r>
    </w:p>
    <w:p w:rsidR="0059237E" w:rsidRDefault="0059237E" w:rsidP="0059237E">
      <w:pPr>
        <w:rPr>
          <w:lang w:eastAsia="zh-CN"/>
        </w:rPr>
      </w:pPr>
      <w:r>
        <w:t>&lt;/oss-request&gt;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返回</w:t>
      </w:r>
      <w:r>
        <w:rPr>
          <w:rFonts w:hint="eastAsia"/>
          <w:lang w:eastAsia="zh-CN" w:bidi="ar-SA"/>
        </w:rPr>
        <w:t>xml</w:t>
      </w:r>
      <w:r>
        <w:rPr>
          <w:rFonts w:hint="eastAsia"/>
          <w:lang w:eastAsia="zh-CN" w:bidi="ar-SA"/>
        </w:rPr>
        <w:t>：</w:t>
      </w:r>
    </w:p>
    <w:p w:rsidR="0059237E" w:rsidRDefault="0059237E" w:rsidP="0059237E">
      <w:pPr>
        <w:rPr>
          <w:lang w:eastAsia="zh-CN" w:bidi="ar-SA"/>
        </w:rPr>
      </w:pPr>
      <w:r>
        <w:rPr>
          <w:lang w:eastAsia="zh-CN" w:bidi="ar-SA"/>
        </w:rPr>
        <w:t>&lt;?xml version="1.0" encoding="gb2312"?&gt;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&lt;oss-response return-code="-304001501" return-message="</w:t>
      </w:r>
      <w:r>
        <w:rPr>
          <w:rFonts w:hint="eastAsia"/>
          <w:lang w:eastAsia="zh-CN" w:bidi="ar-SA"/>
        </w:rPr>
        <w:t>产品</w:t>
      </w:r>
      <w:r>
        <w:rPr>
          <w:rFonts w:hint="eastAsia"/>
          <w:lang w:eastAsia="zh-CN" w:bidi="ar-SA"/>
        </w:rPr>
        <w:t>ID</w:t>
      </w:r>
      <w:r>
        <w:rPr>
          <w:rFonts w:hint="eastAsia"/>
          <w:lang w:eastAsia="zh-CN" w:bidi="ar-SA"/>
        </w:rPr>
        <w:t>为</w:t>
      </w:r>
      <w:r>
        <w:rPr>
          <w:rFonts w:hint="eastAsia"/>
          <w:lang w:eastAsia="zh-CN" w:bidi="ar-SA"/>
        </w:rPr>
        <w:t>483180200</w:t>
      </w:r>
      <w:r>
        <w:rPr>
          <w:rFonts w:hint="eastAsia"/>
          <w:lang w:eastAsia="zh-CN" w:bidi="ar-SA"/>
        </w:rPr>
        <w:t>的产品不在该用户的营销计划下！</w:t>
      </w:r>
      <w:r>
        <w:rPr>
          <w:rFonts w:hint="eastAsia"/>
          <w:lang w:eastAsia="zh-CN" w:bidi="ar-SA"/>
        </w:rPr>
        <w:t>"/&gt;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错误返回码：</w:t>
      </w:r>
      <w:r>
        <w:rPr>
          <w:rFonts w:hint="eastAsia"/>
          <w:lang w:eastAsia="zh-CN" w:bidi="ar-SA"/>
        </w:rPr>
        <w:t>-304001501</w:t>
      </w:r>
    </w:p>
    <w:p w:rsidR="0059237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3                      04       00     15               01</w:t>
      </w:r>
    </w:p>
    <w:p w:rsidR="0059237E" w:rsidRPr="00672EEE" w:rsidRDefault="0059237E" w:rsidP="0059237E">
      <w:pPr>
        <w:rPr>
          <w:lang w:eastAsia="zh-CN" w:bidi="ar-SA"/>
        </w:rPr>
      </w:pPr>
      <w:r>
        <w:rPr>
          <w:rFonts w:hint="eastAsia"/>
          <w:lang w:eastAsia="zh-CN" w:bidi="ar-SA"/>
        </w:rPr>
        <w:t>有关营销计划的错误</w:t>
      </w:r>
      <w:r>
        <w:rPr>
          <w:rFonts w:hint="eastAsia"/>
          <w:lang w:eastAsia="zh-CN" w:bidi="ar-SA"/>
        </w:rPr>
        <w:t xml:space="preserve">     </w:t>
      </w:r>
      <w:r>
        <w:rPr>
          <w:rFonts w:hint="eastAsia"/>
          <w:lang w:eastAsia="zh-CN" w:bidi="ar-SA"/>
        </w:rPr>
        <w:t>与产品有关</w:t>
      </w:r>
      <w:r>
        <w:rPr>
          <w:rFonts w:hint="eastAsia"/>
          <w:lang w:eastAsia="zh-CN" w:bidi="ar-SA"/>
        </w:rPr>
        <w:t xml:space="preserve">      </w:t>
      </w:r>
      <w:r>
        <w:rPr>
          <w:rFonts w:hint="eastAsia"/>
          <w:lang w:eastAsia="zh-CN" w:bidi="ar-SA"/>
        </w:rPr>
        <w:t>不在营销计划内</w:t>
      </w:r>
    </w:p>
    <w:p w:rsidR="00E02FA2" w:rsidRDefault="00E02FA2">
      <w:pPr>
        <w:rPr>
          <w:lang w:eastAsia="zh-CN"/>
        </w:rPr>
      </w:pPr>
    </w:p>
    <w:p w:rsidR="001F1762" w:rsidRDefault="001F1762" w:rsidP="001F1762">
      <w:pPr>
        <w:pStyle w:val="4"/>
        <w:keepLines/>
        <w:widowControl w:val="0"/>
        <w:numPr>
          <w:ilvl w:val="3"/>
          <w:numId w:val="3"/>
        </w:numPr>
        <w:pBdr>
          <w:bottom w:val="none" w:sz="0" w:space="0" w:color="auto"/>
        </w:pBdr>
        <w:spacing w:before="260" w:after="260" w:line="240" w:lineRule="auto"/>
        <w:jc w:val="both"/>
        <w:rPr>
          <w:rFonts w:ascii="Arial" w:eastAsia="宋体" w:hAnsi="Arial" w:cs="Times New Roman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</w:pPr>
      <w:r w:rsidRPr="00D97D76">
        <w:rPr>
          <w:rFonts w:ascii="Arial" w:eastAsia="宋体" w:hAnsi="Arial" w:cs="Times New Roman" w:hint="eastAsia"/>
          <w:b/>
          <w:caps w:val="0"/>
          <w:color w:val="auto"/>
          <w:spacing w:val="0"/>
          <w:kern w:val="2"/>
          <w:sz w:val="28"/>
          <w:szCs w:val="32"/>
          <w:lang w:val="en-GB" w:eastAsia="zh-CN" w:bidi="ar-SA"/>
        </w:rPr>
        <w:t>错误返回码一览</w:t>
      </w:r>
    </w:p>
    <w:tbl>
      <w:tblPr>
        <w:tblW w:w="7965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  <w:tblPrChange w:id="1705" w:author="shenhg" w:date="2013-09-03T17:05:00Z">
          <w:tblPr>
            <w:tblW w:w="7965" w:type="dxa"/>
            <w:tblInd w:w="648" w:type="dxa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/>
          </w:tblPr>
        </w:tblPrChange>
      </w:tblPr>
      <w:tblGrid>
        <w:gridCol w:w="736"/>
        <w:gridCol w:w="1701"/>
        <w:gridCol w:w="1985"/>
        <w:gridCol w:w="3543"/>
        <w:tblGridChange w:id="1706">
          <w:tblGrid>
            <w:gridCol w:w="648"/>
            <w:gridCol w:w="88"/>
            <w:gridCol w:w="648"/>
            <w:gridCol w:w="1195"/>
            <w:gridCol w:w="648"/>
            <w:gridCol w:w="1195"/>
            <w:gridCol w:w="648"/>
            <w:gridCol w:w="2895"/>
            <w:gridCol w:w="648"/>
          </w:tblGrid>
        </w:tblGridChange>
      </w:tblGrid>
      <w:tr w:rsidR="001F1762" w:rsidRPr="00BE3104" w:rsidTr="0058566B">
        <w:trPr>
          <w:trPrChange w:id="170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E6E6E6"/>
            <w:tcPrChange w:id="1708" w:author="shenhg" w:date="2013-09-03T17:05:00Z">
              <w:tcPr>
                <w:tcW w:w="736" w:type="dxa"/>
                <w:gridSpan w:val="2"/>
                <w:shd w:val="clear" w:color="auto" w:fill="E6E6E6"/>
              </w:tcPr>
            </w:tcPrChange>
          </w:tcPr>
          <w:p w:rsidR="001F1762" w:rsidRPr="00BE3104" w:rsidRDefault="001F1762" w:rsidP="00390E89">
            <w:pPr>
              <w:pStyle w:val="a6"/>
              <w:ind w:left="4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序列</w:t>
            </w:r>
          </w:p>
        </w:tc>
        <w:tc>
          <w:tcPr>
            <w:tcW w:w="1701" w:type="dxa"/>
            <w:shd w:val="clear" w:color="auto" w:fill="E6E6E6"/>
            <w:tcPrChange w:id="1709" w:author="shenhg" w:date="2013-09-03T17:05:00Z">
              <w:tcPr>
                <w:tcW w:w="1843" w:type="dxa"/>
                <w:gridSpan w:val="2"/>
                <w:shd w:val="clear" w:color="auto" w:fill="E6E6E6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错误返回码</w:t>
            </w:r>
          </w:p>
        </w:tc>
        <w:tc>
          <w:tcPr>
            <w:tcW w:w="1985" w:type="dxa"/>
            <w:shd w:val="clear" w:color="auto" w:fill="E6E6E6"/>
            <w:tcPrChange w:id="1710" w:author="shenhg" w:date="2013-09-03T17:05:00Z">
              <w:tcPr>
                <w:tcW w:w="1843" w:type="dxa"/>
                <w:gridSpan w:val="2"/>
                <w:shd w:val="clear" w:color="auto" w:fill="E6E6E6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涉及接口</w:t>
            </w:r>
          </w:p>
        </w:tc>
        <w:tc>
          <w:tcPr>
            <w:tcW w:w="3543" w:type="dxa"/>
            <w:shd w:val="clear" w:color="auto" w:fill="E6E6E6"/>
            <w:tcPrChange w:id="1711" w:author="shenhg" w:date="2013-09-03T17:05:00Z">
              <w:tcPr>
                <w:tcW w:w="3543" w:type="dxa"/>
                <w:gridSpan w:val="2"/>
                <w:shd w:val="clear" w:color="auto" w:fill="E6E6E6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错误返回信息</w:t>
            </w:r>
          </w:p>
        </w:tc>
      </w:tr>
      <w:tr w:rsidR="001F1762" w:rsidRPr="00BE3104" w:rsidTr="0058566B">
        <w:trPr>
          <w:trPrChange w:id="171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1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1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 w:rsidRPr="00E952CF">
              <w:rPr>
                <w:lang w:eastAsia="zh-CN"/>
              </w:rPr>
              <w:t>-101031101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1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1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修改的客户密码不正确</w:t>
            </w:r>
          </w:p>
        </w:tc>
      </w:tr>
      <w:tr w:rsidR="001F1762" w:rsidRPr="00BE3104" w:rsidTr="0058566B">
        <w:trPr>
          <w:trPrChange w:id="171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71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1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B00177">
              <w:t>-101100101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2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1501,1504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2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CF52F3">
              <w:rPr>
                <w:rFonts w:hint="eastAsia"/>
              </w:rPr>
              <w:t>客户信息不存在</w:t>
            </w:r>
          </w:p>
        </w:tc>
      </w:tr>
      <w:tr w:rsidR="001F1762" w:rsidRPr="00BE3104" w:rsidTr="0058566B">
        <w:trPr>
          <w:trPrChange w:id="172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2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Pr="00BE3104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2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423FB4">
              <w:t>-102100101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2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1505,1518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2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账户信息不存在</w:t>
            </w:r>
          </w:p>
        </w:tc>
      </w:tr>
      <w:tr w:rsidR="001F1762" w:rsidRPr="00BE3104" w:rsidTr="0058566B">
        <w:trPr>
          <w:trPrChange w:id="172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2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2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423FB4">
              <w:t>-103100101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3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1506,1513,1524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3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>
              <w:rPr>
                <w:rFonts w:hint="eastAsia"/>
                <w:lang w:eastAsia="zh-CN"/>
              </w:rPr>
              <w:t>用户信息不存在</w:t>
            </w:r>
          </w:p>
        </w:tc>
      </w:tr>
      <w:tr w:rsidR="001F1762" w:rsidRPr="00BE3104" w:rsidTr="0058566B">
        <w:trPr>
          <w:trPrChange w:id="173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3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3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423FB4">
              <w:t>-105100101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3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1525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3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促销信息不存在</w:t>
            </w:r>
          </w:p>
        </w:tc>
      </w:tr>
      <w:tr w:rsidR="001F1762" w:rsidRPr="00BE3104" w:rsidTr="0058566B">
        <w:trPr>
          <w:trPrChange w:id="173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3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3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423FB4">
              <w:t>-104100101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4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1507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4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产品信息不存在</w:t>
            </w:r>
          </w:p>
        </w:tc>
      </w:tr>
      <w:tr w:rsidR="001F1762" w:rsidRPr="00BE3104" w:rsidTr="0058566B">
        <w:trPr>
          <w:trPrChange w:id="174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4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4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423FB4">
              <w:t>-105120301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4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1509,1510,1511,1525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4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判断包年异常</w:t>
            </w:r>
          </w:p>
        </w:tc>
      </w:tr>
      <w:tr w:rsidR="001F1762" w:rsidRPr="00BE3104" w:rsidTr="0058566B">
        <w:trPr>
          <w:trPrChange w:id="174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4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4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423FB4">
              <w:t>-101101101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5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5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修改的客户信息不正确</w:t>
            </w:r>
          </w:p>
        </w:tc>
      </w:tr>
      <w:tr w:rsidR="001F1762" w:rsidRPr="00BE3104" w:rsidTr="0058566B">
        <w:trPr>
          <w:trPrChange w:id="175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5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5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812869">
              <w:t>-111101101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5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5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修改的联系人信息不正确</w:t>
            </w:r>
          </w:p>
        </w:tc>
      </w:tr>
      <w:tr w:rsidR="001F1762" w:rsidRPr="00BE3104" w:rsidTr="0058566B">
        <w:trPr>
          <w:trPrChange w:id="175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5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5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812869">
              <w:t>-104001201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6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1510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6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产品订购发生异常</w:t>
            </w:r>
          </w:p>
        </w:tc>
      </w:tr>
      <w:tr w:rsidR="001F1762" w:rsidRPr="00BE3104" w:rsidTr="0058566B">
        <w:trPr>
          <w:trPrChange w:id="176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6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6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7158F1">
              <w:t>-</w:t>
            </w:r>
            <w:r>
              <w:rPr>
                <w:rFonts w:hint="eastAsia"/>
                <w:lang w:eastAsia="zh-CN"/>
              </w:rPr>
              <w:t>1</w:t>
            </w:r>
            <w:r w:rsidRPr="007158F1">
              <w:t>04001301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6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6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产品退订发生异常</w:t>
            </w:r>
          </w:p>
        </w:tc>
      </w:tr>
      <w:tr w:rsidR="001F1762" w:rsidRPr="00BE3104" w:rsidTr="0058566B">
        <w:trPr>
          <w:trPrChange w:id="176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6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6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812869">
              <w:t>-106001201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7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7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套餐订购发生异常</w:t>
            </w:r>
          </w:p>
        </w:tc>
      </w:tr>
      <w:tr w:rsidR="001F1762" w:rsidRPr="00BE3104" w:rsidTr="0058566B">
        <w:trPr>
          <w:trPrChange w:id="177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7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7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812869">
              <w:t>-106001301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7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7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套餐退订发生异常</w:t>
            </w:r>
          </w:p>
        </w:tc>
      </w:tr>
      <w:tr w:rsidR="001F1762" w:rsidRPr="00BE3104" w:rsidTr="0058566B">
        <w:trPr>
          <w:trPrChange w:id="177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7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7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812869">
              <w:t>-102090101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8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8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找不到账户账单</w:t>
            </w:r>
          </w:p>
        </w:tc>
      </w:tr>
      <w:tr w:rsidR="001F1762" w:rsidRPr="00BE3104" w:rsidTr="0058566B">
        <w:trPr>
          <w:trPrChange w:id="178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8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8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-102140101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8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8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详单数据不存在</w:t>
            </w:r>
          </w:p>
        </w:tc>
      </w:tr>
      <w:tr w:rsidR="001F1762" w:rsidRPr="00BE3104" w:rsidTr="0058566B">
        <w:trPr>
          <w:trPrChange w:id="178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8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8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-116001901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9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1508,1509,1510,1511,1522,1523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9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无法通过拦截器</w:t>
            </w:r>
          </w:p>
        </w:tc>
      </w:tr>
      <w:tr w:rsidR="001F1762" w:rsidRPr="00BE3104" w:rsidTr="0058566B">
        <w:trPr>
          <w:trPrChange w:id="179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9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9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-120101001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9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1502,1503,1508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9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无法生成受理</w:t>
            </w:r>
          </w:p>
        </w:tc>
      </w:tr>
      <w:tr w:rsidR="001F1762" w:rsidRPr="00BE3104" w:rsidTr="0058566B">
        <w:trPr>
          <w:trPrChange w:id="179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79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79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-115170401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0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1518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0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增值点策略不存在</w:t>
            </w:r>
          </w:p>
        </w:tc>
      </w:tr>
      <w:tr w:rsidR="001F1762" w:rsidRPr="00BE3104" w:rsidTr="0058566B">
        <w:trPr>
          <w:trPrChange w:id="180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0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0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-201030101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0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1501,1502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0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客户密码不能为空</w:t>
            </w:r>
          </w:p>
        </w:tc>
      </w:tr>
      <w:tr w:rsidR="001F1762" w:rsidRPr="00BE3104" w:rsidTr="0058566B">
        <w:trPr>
          <w:trPrChange w:id="180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0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0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-201030201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1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1501,1502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1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客户密码不正确</w:t>
            </w:r>
          </w:p>
        </w:tc>
      </w:tr>
      <w:tr w:rsidR="001F1762" w:rsidRPr="00BE3104" w:rsidTr="0058566B">
        <w:trPr>
          <w:trPrChange w:id="181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1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1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-201100101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1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1501,1502,1503,1504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1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客户信息不存在</w:t>
            </w:r>
          </w:p>
        </w:tc>
      </w:tr>
      <w:tr w:rsidR="001F1762" w:rsidRPr="00BE3104" w:rsidTr="0058566B">
        <w:trPr>
          <w:trPrChange w:id="181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1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1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-202100101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2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1513,1505,1518,1512,1513,1516,1518,1519,1524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2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账户不存在</w:t>
            </w:r>
          </w:p>
        </w:tc>
      </w:tr>
      <w:tr w:rsidR="001F1762" w:rsidRPr="00BE3104" w:rsidTr="0058566B">
        <w:trPr>
          <w:trPrChange w:id="182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2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2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-203100101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2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1506,1508,1509,1510,1511,1513, 1514,1515,1521,1522,1523,1524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2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用户不存在</w:t>
            </w:r>
          </w:p>
        </w:tc>
      </w:tr>
      <w:tr w:rsidR="001F1762" w:rsidRPr="00BE3104" w:rsidTr="0058566B">
        <w:trPr>
          <w:trPrChange w:id="182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2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2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-202090101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3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3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账单不存在</w:t>
            </w:r>
          </w:p>
        </w:tc>
      </w:tr>
      <w:tr w:rsidR="001F1762" w:rsidRPr="00BE3104" w:rsidTr="0058566B">
        <w:trPr>
          <w:trPrChange w:id="183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183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3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 w:rsidRPr="00EC604E">
              <w:t>-202140101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3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3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详单不存在</w:t>
            </w:r>
          </w:p>
        </w:tc>
      </w:tr>
      <w:tr w:rsidR="001F1762" w:rsidRPr="00BE3104" w:rsidTr="0058566B">
        <w:trPr>
          <w:trPrChange w:id="183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3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3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165353">
              <w:t>-214150101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4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4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账户缴费记录不存在</w:t>
            </w:r>
          </w:p>
        </w:tc>
      </w:tr>
      <w:tr w:rsidR="001F1762" w:rsidRPr="00BE3104" w:rsidTr="0058566B">
        <w:trPr>
          <w:trPrChange w:id="184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4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4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7158F1">
              <w:t>-215160101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4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/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4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没有可兑换的积分策略</w:t>
            </w:r>
          </w:p>
        </w:tc>
      </w:tr>
      <w:tr w:rsidR="001F1762" w:rsidRPr="00BE3104" w:rsidTr="0058566B">
        <w:trPr>
          <w:trPrChange w:id="184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4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4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7158F1">
              <w:t>-211100101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5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1503,1504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5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客户联系人信息不存在</w:t>
            </w:r>
          </w:p>
        </w:tc>
      </w:tr>
      <w:tr w:rsidR="001F1762" w:rsidRPr="00BE3104" w:rsidTr="0058566B">
        <w:trPr>
          <w:trPrChange w:id="185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5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5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7158F1">
              <w:t>-304100101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5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1507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5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产品信息不存在</w:t>
            </w:r>
          </w:p>
        </w:tc>
      </w:tr>
      <w:tr w:rsidR="001F1762" w:rsidRPr="00BE3104" w:rsidTr="0058566B">
        <w:trPr>
          <w:trPrChange w:id="185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5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5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7158F1">
              <w:t>-304001401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6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6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欲退订的产品未订购</w:t>
            </w:r>
          </w:p>
        </w:tc>
      </w:tr>
      <w:tr w:rsidR="001F1762" w:rsidRPr="00BE3104" w:rsidTr="0058566B">
        <w:trPr>
          <w:trPrChange w:id="186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6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6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7158F1">
              <w:t>-305001401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6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6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>
              <w:rPr>
                <w:rFonts w:hint="eastAsia"/>
                <w:lang w:eastAsia="zh-CN"/>
              </w:rPr>
              <w:t>欲退订的促销未订购</w:t>
            </w:r>
          </w:p>
        </w:tc>
      </w:tr>
      <w:tr w:rsidR="001F1762" w:rsidRPr="00BE3104" w:rsidTr="0058566B">
        <w:trPr>
          <w:trPrChange w:id="186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6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6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490A13">
              <w:t>-306001401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7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7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欲退订的套餐未订购</w:t>
            </w:r>
          </w:p>
        </w:tc>
      </w:tr>
      <w:tr w:rsidR="001F1762" w:rsidRPr="00BE3104" w:rsidTr="0058566B">
        <w:trPr>
          <w:trPrChange w:id="187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7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7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EA60BE">
              <w:t>-306002001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7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7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>
              <w:rPr>
                <w:rFonts w:hint="eastAsia"/>
                <w:lang w:eastAsia="zh-CN"/>
              </w:rPr>
              <w:t>欲订购的产品已订购</w:t>
            </w:r>
          </w:p>
        </w:tc>
      </w:tr>
      <w:tr w:rsidR="001F1762" w:rsidRPr="00BE3104" w:rsidTr="0058566B">
        <w:trPr>
          <w:trPrChange w:id="187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7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7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F82AC6">
              <w:t>-305110301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8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1509,1510,1511,1522,1523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8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促销等级错误</w:t>
            </w:r>
          </w:p>
        </w:tc>
      </w:tr>
      <w:tr w:rsidR="001F1762" w:rsidRPr="00BE3104" w:rsidTr="0058566B">
        <w:trPr>
          <w:trPrChange w:id="188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8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8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-305121901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8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8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不支持包年促销</w:t>
            </w:r>
          </w:p>
        </w:tc>
      </w:tr>
      <w:tr w:rsidR="001F1762" w:rsidRPr="00BE3104" w:rsidTr="0058566B">
        <w:trPr>
          <w:trPrChange w:id="188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8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8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-304001501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9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9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产品不在营销计划下</w:t>
            </w:r>
          </w:p>
        </w:tc>
      </w:tr>
      <w:tr w:rsidR="001F1762" w:rsidRPr="00BE3104" w:rsidTr="0058566B">
        <w:trPr>
          <w:trPrChange w:id="189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9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9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-305001501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9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9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促销不在营销计划下</w:t>
            </w:r>
          </w:p>
        </w:tc>
      </w:tr>
      <w:tr w:rsidR="001F1762" w:rsidRPr="00BE3104" w:rsidTr="0058566B">
        <w:trPr>
          <w:trPrChange w:id="189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89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89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-306001501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0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1522,1523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0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>
              <w:rPr>
                <w:rFonts w:hint="eastAsia"/>
                <w:lang w:eastAsia="zh-CN"/>
              </w:rPr>
              <w:t>套餐不在营销计划下</w:t>
            </w:r>
          </w:p>
        </w:tc>
      </w:tr>
      <w:tr w:rsidR="001F1762" w:rsidRPr="00BE3104" w:rsidTr="0058566B">
        <w:trPr>
          <w:trPrChange w:id="190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0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0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-304001601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0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0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产品在营销计划中必选</w:t>
            </w:r>
          </w:p>
        </w:tc>
      </w:tr>
      <w:tr w:rsidR="001F1762" w:rsidRPr="00BE3104" w:rsidTr="0058566B">
        <w:trPr>
          <w:trPrChange w:id="190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0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0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-305001601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1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1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促销在营销计划中必选</w:t>
            </w:r>
          </w:p>
        </w:tc>
      </w:tr>
      <w:tr w:rsidR="001F1762" w:rsidRPr="00BE3104" w:rsidTr="0058566B">
        <w:trPr>
          <w:trPrChange w:id="191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1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1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-304001701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1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1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不支持安装产品</w:t>
            </w:r>
          </w:p>
        </w:tc>
      </w:tr>
      <w:tr w:rsidR="001F1762" w:rsidRPr="00BE3104" w:rsidTr="0058566B">
        <w:trPr>
          <w:trPrChange w:id="191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1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1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-304001801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2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2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产品有依赖关系未处理（</w:t>
            </w:r>
            <w:r>
              <w:rPr>
                <w:rFonts w:hint="eastAsia"/>
                <w:lang w:eastAsia="zh-CN"/>
              </w:rPr>
              <w:t>eg.</w:t>
            </w:r>
            <w:r>
              <w:rPr>
                <w:rFonts w:hint="eastAsia"/>
                <w:lang w:eastAsia="zh-CN"/>
              </w:rPr>
              <w:t>依赖的促销未订购）</w:t>
            </w:r>
          </w:p>
        </w:tc>
      </w:tr>
      <w:tr w:rsidR="001F1762" w:rsidRPr="00BE3104" w:rsidTr="0058566B">
        <w:trPr>
          <w:trPrChange w:id="192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2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2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-305001801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2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2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促销有依赖关系未处理</w:t>
            </w:r>
          </w:p>
        </w:tc>
      </w:tr>
      <w:tr w:rsidR="001F1762" w:rsidRPr="00BE3104" w:rsidTr="0058566B">
        <w:trPr>
          <w:trPrChange w:id="192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2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2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3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1507,1509,1510,1511,1522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3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欲退订的产品不存在</w:t>
            </w:r>
          </w:p>
        </w:tc>
      </w:tr>
      <w:tr w:rsidR="001F1762" w:rsidRPr="00BE3104" w:rsidTr="0058566B">
        <w:trPr>
          <w:trPrChange w:id="193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3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3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-305100101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3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3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>
              <w:rPr>
                <w:rFonts w:hint="eastAsia"/>
                <w:lang w:eastAsia="zh-CN"/>
              </w:rPr>
              <w:t>欲退订的促销不存在</w:t>
            </w:r>
          </w:p>
        </w:tc>
      </w:tr>
      <w:tr w:rsidR="001F1762" w:rsidRPr="00BE3104" w:rsidTr="0058566B">
        <w:trPr>
          <w:trPrChange w:id="193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3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3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-306100101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4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1522,1523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4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r>
              <w:rPr>
                <w:rFonts w:hint="eastAsia"/>
                <w:lang w:eastAsia="zh-CN"/>
              </w:rPr>
              <w:t>套餐不存在</w:t>
            </w:r>
          </w:p>
        </w:tc>
      </w:tr>
      <w:tr w:rsidR="001F1762" w:rsidRPr="00BE3104" w:rsidTr="0058566B">
        <w:trPr>
          <w:trPrChange w:id="194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4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4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-304201501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4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1509,1510,1511,1522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4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产品服务不在营销计划内</w:t>
            </w:r>
          </w:p>
        </w:tc>
      </w:tr>
      <w:tr w:rsidR="001F1762" w:rsidRPr="00BE3104" w:rsidTr="0058566B">
        <w:trPr>
          <w:trPrChange w:id="194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4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4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-304200101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5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5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产品服务不存在</w:t>
            </w:r>
          </w:p>
        </w:tc>
      </w:tr>
      <w:tr w:rsidR="001F1762" w:rsidRPr="00BE3104" w:rsidTr="0058566B">
        <w:trPr>
          <w:trPrChange w:id="195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5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5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-304200601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5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5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服务下产品单选</w:t>
            </w:r>
          </w:p>
        </w:tc>
      </w:tr>
      <w:tr w:rsidR="001F1762" w:rsidRPr="00BE3104" w:rsidTr="0058566B">
        <w:trPr>
          <w:trPrChange w:id="195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5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5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-304201601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6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6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欲退订的产品服务是必选服务</w:t>
            </w:r>
          </w:p>
        </w:tc>
      </w:tr>
      <w:tr w:rsidR="001F1762" w:rsidRPr="00BE3104" w:rsidTr="0058566B">
        <w:trPr>
          <w:trPrChange w:id="196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6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6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0869D4">
              <w:t>-304002101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6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6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产品已失效或未审核</w:t>
            </w:r>
          </w:p>
        </w:tc>
      </w:tr>
      <w:tr w:rsidR="001F1762" w:rsidRPr="00BE3104" w:rsidTr="0058566B">
        <w:trPr>
          <w:trPrChange w:id="196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6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6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0869D4">
              <w:t>-401010101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7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7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为空</w:t>
            </w:r>
          </w:p>
        </w:tc>
      </w:tr>
      <w:tr w:rsidR="001F1762" w:rsidRPr="00BE3104" w:rsidTr="0058566B">
        <w:trPr>
          <w:trPrChange w:id="197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7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7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0869D4">
              <w:t>-402010101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7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1512,1516,1518,1519,1524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7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为空</w:t>
            </w:r>
          </w:p>
        </w:tc>
      </w:tr>
      <w:tr w:rsidR="001F1762" w:rsidRPr="00BE3104" w:rsidTr="0058566B">
        <w:trPr>
          <w:trPrChange w:id="197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7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7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0869D4">
              <w:t>-403010101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8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1508,1509,1510,1511,1514,1515,1521,1522,1523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8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为空</w:t>
            </w:r>
          </w:p>
        </w:tc>
      </w:tr>
      <w:tr w:rsidR="001F1762" w:rsidRPr="00BE3104" w:rsidTr="0058566B">
        <w:trPr>
          <w:trPrChange w:id="198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8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8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0869D4">
              <w:t>-404010101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8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1507,1509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8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为空</w:t>
            </w:r>
          </w:p>
        </w:tc>
      </w:tr>
      <w:tr w:rsidR="001F1762" w:rsidRPr="00BE3104" w:rsidTr="0058566B">
        <w:trPr>
          <w:trPrChange w:id="198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8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8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DB36F3">
              <w:t>-408000101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9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1512,1513,1524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9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账期为空</w:t>
            </w:r>
          </w:p>
        </w:tc>
      </w:tr>
      <w:tr w:rsidR="001F1762" w:rsidRPr="00BE3104" w:rsidTr="0058566B">
        <w:trPr>
          <w:trPrChange w:id="199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9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9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DB36F3">
              <w:t>-408130301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9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1512,1513,1524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9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账期格式错误</w:t>
            </w:r>
          </w:p>
        </w:tc>
      </w:tr>
      <w:tr w:rsidR="001F1762" w:rsidRPr="00BE3104" w:rsidTr="0058566B">
        <w:trPr>
          <w:trPrChange w:id="199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199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199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DB36F3">
              <w:t>-401020101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0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0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客户编号为空</w:t>
            </w:r>
          </w:p>
        </w:tc>
      </w:tr>
      <w:tr w:rsidR="001F1762" w:rsidRPr="00BE3104" w:rsidTr="0058566B">
        <w:trPr>
          <w:trPrChange w:id="2002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200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0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DB36F3">
              <w:t>-407000301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0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1501,1502,1503,1504,1505,1506,1508,1509,1510,1511,1512,1513,1514,1515,1516,1518,1519,1521,1522,1523,1524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0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关键字为空</w:t>
            </w:r>
          </w:p>
        </w:tc>
      </w:tr>
      <w:tr w:rsidR="001F1762" w:rsidRPr="00BE3104" w:rsidTr="0058566B">
        <w:trPr>
          <w:trPrChange w:id="2007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200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0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DB36F3">
              <w:t>-409000201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1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1513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1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查询类型不存在</w:t>
            </w:r>
          </w:p>
        </w:tc>
      </w:tr>
      <w:tr w:rsidR="001F1762" w:rsidRPr="00BE3104" w:rsidTr="0058566B">
        <w:trPr>
          <w:trPrChange w:id="2012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2013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1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DB36F3">
              <w:t>-410000201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1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1516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1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 w:rsidRPr="00790B6C">
              <w:rPr>
                <w:rFonts w:hint="eastAsia"/>
                <w:lang w:eastAsia="zh-CN"/>
              </w:rPr>
              <w:t>开始时间、结束时间有误</w:t>
            </w:r>
          </w:p>
        </w:tc>
      </w:tr>
      <w:tr w:rsidR="001F1762" w:rsidRPr="00BE3104" w:rsidTr="0058566B">
        <w:trPr>
          <w:trPrChange w:id="2017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2018" w:author="shenhg" w:date="2013-09-03T17:05:00Z">
              <w:tcPr>
                <w:tcW w:w="736" w:type="dxa"/>
                <w:gridSpan w:val="2"/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1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336788">
              <w:t>-</w:t>
            </w:r>
            <w:r>
              <w:rPr>
                <w:rFonts w:hint="eastAsia"/>
                <w:lang w:eastAsia="zh-CN"/>
              </w:rPr>
              <w:t>1</w:t>
            </w:r>
            <w:r w:rsidRPr="00336788">
              <w:t>04180301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2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2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产品时间有误</w:t>
            </w:r>
          </w:p>
        </w:tc>
      </w:tr>
      <w:tr w:rsidR="001F1762" w:rsidRPr="00BE3104" w:rsidTr="0058566B">
        <w:trPr>
          <w:trPrChange w:id="2022" w:author="shenhg" w:date="2013-09-03T17:05:00Z">
            <w:trPr>
              <w:gridAfter w:val="0"/>
            </w:trPr>
          </w:trPrChange>
        </w:trPr>
        <w:tc>
          <w:tcPr>
            <w:tcW w:w="736" w:type="dxa"/>
            <w:shd w:val="clear" w:color="auto" w:fill="F8F8F8"/>
            <w:tcPrChange w:id="2023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Default="001F1762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2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EC604E" w:rsidRDefault="001F1762" w:rsidP="00390E89">
            <w:r w:rsidRPr="000869D4">
              <w:t>-</w:t>
            </w:r>
            <w:r>
              <w:rPr>
                <w:rFonts w:hint="eastAsia"/>
                <w:lang w:eastAsia="zh-CN"/>
              </w:rPr>
              <w:t>1</w:t>
            </w:r>
            <w:r w:rsidRPr="000869D4">
              <w:t>05180301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25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1509,1510,1522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2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1F1762" w:rsidRPr="00BE3104" w:rsidRDefault="001F1762" w:rsidP="00390E8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促销时间有误</w:t>
            </w:r>
          </w:p>
        </w:tc>
      </w:tr>
      <w:tr w:rsidR="009F2F14" w:rsidRPr="00BE3104" w:rsidTr="0058566B">
        <w:trPr>
          <w:trPrChange w:id="2027" w:author="shenhg" w:date="2013-09-03T17:05:00Z">
            <w:trPr>
              <w:gridAfter w:val="0"/>
            </w:trPr>
          </w:trPrChange>
        </w:trPr>
        <w:tc>
          <w:tcPr>
            <w:tcW w:w="736" w:type="dxa"/>
            <w:shd w:val="clear" w:color="auto" w:fill="F8F8F8"/>
            <w:tcPrChange w:id="2028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F2F14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2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73F2D" w:rsidP="00390E89"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eastAsia="zh-CN" w:bidi="ar-SA"/>
                <w:rPrChange w:id="2030" w:author="shenhg" w:date="2013-08-26T19:30:00Z">
                  <w:rPr>
                    <w:rFonts w:ascii="Courier New" w:hAnsi="Courier New" w:cs="Courier New"/>
                    <w:caps/>
                    <w:color w:val="000000"/>
                    <w:spacing w:val="15"/>
                    <w:sz w:val="24"/>
                    <w:szCs w:val="24"/>
                    <w:highlight w:val="blue"/>
                    <w:lang w:eastAsia="zh-CN" w:bidi="ar-SA"/>
                  </w:rPr>
                </w:rPrChange>
              </w:rPr>
              <w:t>-</w:t>
            </w: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bidi="ar-SA"/>
                <w:rPrChange w:id="2031" w:author="shenhg" w:date="2013-08-26T19:30:00Z">
                  <w:rPr>
                    <w:rFonts w:ascii="Courier New" w:hAnsi="Courier New" w:cs="Courier New"/>
                    <w:caps/>
                    <w:color w:val="000000"/>
                    <w:spacing w:val="15"/>
                    <w:sz w:val="24"/>
                    <w:szCs w:val="24"/>
                    <w:highlight w:val="blue"/>
                    <w:lang w:bidi="ar-SA"/>
                  </w:rPr>
                </w:rPrChange>
              </w:rPr>
              <w:t>421030201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32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73F2D" w:rsidP="00390E89">
            <w:pPr>
              <w:rPr>
                <w:color w:val="FF0000"/>
                <w:lang w:eastAsia="zh-CN"/>
                <w:rPrChange w:id="2033" w:author="shenhg" w:date="2013-08-26T19:31:00Z">
                  <w:rPr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2034" w:author="shenhg" w:date="2013-08-26T19:31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1501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35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73F2D" w:rsidP="00390E89">
            <w:pPr>
              <w:rPr>
                <w:color w:val="FF0000"/>
                <w:lang w:eastAsia="zh-CN"/>
                <w:rPrChange w:id="2036" w:author="shenhg" w:date="2013-08-26T19:31:00Z">
                  <w:rPr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lang w:eastAsia="zh-CN"/>
                <w:rPrChange w:id="2037" w:author="shenhg" w:date="2013-08-26T19:31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家长锁密码不匹配</w:t>
            </w:r>
          </w:p>
        </w:tc>
      </w:tr>
      <w:tr w:rsidR="009F2F14" w:rsidRPr="00BE3104" w:rsidTr="0058566B">
        <w:trPr>
          <w:trPrChange w:id="2038" w:author="shenhg" w:date="2013-09-03T17:05:00Z">
            <w:trPr>
              <w:gridAfter w:val="0"/>
            </w:trPr>
          </w:trPrChange>
        </w:trPr>
        <w:tc>
          <w:tcPr>
            <w:tcW w:w="736" w:type="dxa"/>
            <w:shd w:val="clear" w:color="auto" w:fill="F8F8F8"/>
            <w:tcPrChange w:id="2039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F2F14" w:rsidP="001F1762">
            <w:pPr>
              <w:pStyle w:val="a6"/>
              <w:numPr>
                <w:ilvl w:val="0"/>
                <w:numId w:val="4"/>
              </w:numPr>
              <w:rPr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40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73F2D" w:rsidP="00390E89">
            <w:pPr>
              <w:rPr>
                <w:color w:val="FF0000"/>
                <w:rPrChange w:id="2041" w:author="shenhg" w:date="2013-08-26T19:30:00Z">
                  <w:rPr/>
                </w:rPrChange>
              </w:rPr>
            </w:pP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eastAsia="zh-CN" w:bidi="ar-SA"/>
                <w:rPrChange w:id="2042" w:author="shenhg" w:date="2013-08-26T19:30:00Z">
                  <w:rPr>
                    <w:rFonts w:ascii="Courier New" w:hAnsi="Courier New" w:cs="Courier New"/>
                    <w:caps/>
                    <w:color w:val="000000"/>
                    <w:spacing w:val="15"/>
                    <w:sz w:val="24"/>
                    <w:szCs w:val="24"/>
                    <w:highlight w:val="blue"/>
                    <w:lang w:eastAsia="zh-CN" w:bidi="ar-SA"/>
                  </w:rPr>
                </w:rPrChange>
              </w:rPr>
              <w:t>-</w:t>
            </w:r>
            <w:r w:rsidRPr="00973F2D">
              <w:rPr>
                <w:rFonts w:ascii="Courier New" w:hAnsi="Courier New" w:cs="Courier New"/>
                <w:color w:val="FF0000"/>
                <w:sz w:val="24"/>
                <w:szCs w:val="24"/>
                <w:lang w:bidi="ar-SA"/>
                <w:rPrChange w:id="2043" w:author="shenhg" w:date="2013-08-26T19:30:00Z">
                  <w:rPr>
                    <w:rFonts w:ascii="Courier New" w:hAnsi="Courier New" w:cs="Courier New"/>
                    <w:caps/>
                    <w:color w:val="000000"/>
                    <w:spacing w:val="15"/>
                    <w:sz w:val="24"/>
                    <w:szCs w:val="24"/>
                    <w:lang w:bidi="ar-SA"/>
                  </w:rPr>
                </w:rPrChange>
              </w:rPr>
              <w:t>422030201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4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73F2D" w:rsidP="00390E89">
            <w:pPr>
              <w:rPr>
                <w:color w:val="FF0000"/>
                <w:lang w:eastAsia="zh-CN"/>
                <w:rPrChange w:id="2045" w:author="shenhg" w:date="2013-08-26T19:30:00Z">
                  <w:rPr>
                    <w:lang w:eastAsia="zh-CN"/>
                  </w:rPr>
                </w:rPrChange>
              </w:rPr>
            </w:pPr>
            <w:r w:rsidRPr="00973F2D">
              <w:rPr>
                <w:color w:val="FF0000"/>
                <w:lang w:eastAsia="zh-CN"/>
                <w:rPrChange w:id="2046" w:author="shenhg" w:date="2013-08-26T19:30:00Z">
                  <w:rPr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1501</w:t>
            </w:r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47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9F2F14" w:rsidRPr="007B5974" w:rsidRDefault="00973F2D" w:rsidP="00390E89">
            <w:pPr>
              <w:rPr>
                <w:color w:val="FF0000"/>
                <w:lang w:eastAsia="zh-CN"/>
                <w:rPrChange w:id="2048" w:author="shenhg" w:date="2013-08-26T19:30:00Z">
                  <w:rPr>
                    <w:lang w:eastAsia="zh-CN"/>
                  </w:rPr>
                </w:rPrChange>
              </w:rPr>
            </w:pPr>
            <w:r w:rsidRPr="00973F2D">
              <w:rPr>
                <w:rFonts w:hint="eastAsia"/>
                <w:color w:val="FF0000"/>
                <w:lang w:eastAsia="zh-CN"/>
                <w:rPrChange w:id="2049" w:author="shenhg" w:date="2013-08-26T19:30:00Z">
                  <w:rPr>
                    <w:rFonts w:hint="eastAsia"/>
                    <w:caps/>
                    <w:color w:val="632423" w:themeColor="accent2" w:themeShade="80"/>
                    <w:spacing w:val="15"/>
                    <w:sz w:val="24"/>
                    <w:szCs w:val="24"/>
                    <w:lang w:eastAsia="zh-CN"/>
                  </w:rPr>
                </w:rPrChange>
              </w:rPr>
              <w:t>宽带密码不匹配</w:t>
            </w:r>
          </w:p>
        </w:tc>
      </w:tr>
      <w:tr w:rsidR="000336E5" w:rsidRPr="00BE3104" w:rsidTr="0058566B">
        <w:trPr>
          <w:ins w:id="2050" w:author="shenhg" w:date="2013-08-26T20:30:00Z"/>
          <w:trPrChange w:id="2051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2052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336E5" w:rsidRPr="007B5974" w:rsidRDefault="000336E5" w:rsidP="001F1762">
            <w:pPr>
              <w:pStyle w:val="a6"/>
              <w:numPr>
                <w:ilvl w:val="0"/>
                <w:numId w:val="4"/>
              </w:numPr>
              <w:rPr>
                <w:ins w:id="2053" w:author="shenhg" w:date="2013-08-26T20:30:00Z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5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336E5" w:rsidRPr="000336E5" w:rsidRDefault="00973F2D" w:rsidP="00390E89">
            <w:pPr>
              <w:rPr>
                <w:ins w:id="2055" w:author="shenhg" w:date="2013-08-26T20:30:00Z"/>
                <w:rFonts w:ascii="Courier New" w:hAnsi="Courier New" w:cs="Courier New"/>
                <w:color w:val="FF0000"/>
                <w:sz w:val="24"/>
                <w:szCs w:val="24"/>
                <w:lang w:eastAsia="zh-CN" w:bidi="ar-SA"/>
              </w:rPr>
            </w:pPr>
            <w:ins w:id="2056" w:author="shenhg" w:date="2013-08-26T20:30:00Z">
              <w:r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eastAsia="zh-CN" w:bidi="ar-SA"/>
                  <w:rPrChange w:id="2057" w:author="shenhg" w:date="2013-08-26T20:30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eastAsia="zh-CN" w:bidi="ar-SA"/>
                    </w:rPr>
                  </w:rPrChange>
                </w:rPr>
                <w:t>-</w:t>
              </w:r>
              <w:r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bidi="ar-SA"/>
                  <w:rPrChange w:id="2058" w:author="shenhg" w:date="2013-08-26T20:30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bidi="ar-SA"/>
                    </w:rPr>
                  </w:rPrChange>
                </w:rPr>
                <w:t>122031101</w:t>
              </w:r>
            </w:ins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5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336E5" w:rsidRPr="000336E5" w:rsidRDefault="000336E5" w:rsidP="00390E89">
            <w:pPr>
              <w:rPr>
                <w:ins w:id="2060" w:author="shenhg" w:date="2013-08-26T20:30:00Z"/>
                <w:color w:val="FF0000"/>
                <w:lang w:eastAsia="zh-CN"/>
              </w:rPr>
            </w:pPr>
            <w:ins w:id="2061" w:author="shenhg" w:date="2013-08-26T20:31:00Z">
              <w:r>
                <w:rPr>
                  <w:rFonts w:hint="eastAsia"/>
                  <w:color w:val="FF0000"/>
                  <w:lang w:eastAsia="zh-CN"/>
                </w:rPr>
                <w:t>1502</w:t>
              </w:r>
            </w:ins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62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0336E5" w:rsidRPr="000336E5" w:rsidRDefault="000336E5" w:rsidP="00390E89">
            <w:pPr>
              <w:rPr>
                <w:ins w:id="2063" w:author="shenhg" w:date="2013-08-26T20:30:00Z"/>
                <w:color w:val="FF0000"/>
                <w:lang w:eastAsia="zh-CN"/>
              </w:rPr>
            </w:pPr>
            <w:ins w:id="2064" w:author="shenhg" w:date="2013-08-26T20:31:00Z">
              <w:r>
                <w:rPr>
                  <w:rFonts w:hint="eastAsia"/>
                  <w:color w:val="FF0000"/>
                  <w:lang w:eastAsia="zh-CN"/>
                </w:rPr>
                <w:t>宽带密码修改失败</w:t>
              </w:r>
            </w:ins>
          </w:p>
        </w:tc>
      </w:tr>
      <w:tr w:rsidR="00C04EF1" w:rsidRPr="00BE3104" w:rsidTr="0058566B">
        <w:trPr>
          <w:ins w:id="2065" w:author="shenhg" w:date="2013-08-29T15:08:00Z"/>
          <w:trPrChange w:id="2066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2067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04EF1" w:rsidRPr="007B5974" w:rsidRDefault="00C04EF1" w:rsidP="001F1762">
            <w:pPr>
              <w:pStyle w:val="a6"/>
              <w:numPr>
                <w:ilvl w:val="0"/>
                <w:numId w:val="4"/>
              </w:numPr>
              <w:rPr>
                <w:ins w:id="2068" w:author="shenhg" w:date="2013-08-29T15:08:00Z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69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04EF1" w:rsidRPr="00C04EF1" w:rsidRDefault="00973F2D" w:rsidP="00390E89">
            <w:pPr>
              <w:rPr>
                <w:ins w:id="2070" w:author="shenhg" w:date="2013-08-29T15:08:00Z"/>
                <w:rFonts w:ascii="Courier New" w:hAnsi="Courier New" w:cs="Courier New"/>
                <w:color w:val="000000"/>
                <w:sz w:val="24"/>
                <w:szCs w:val="24"/>
                <w:lang w:eastAsia="zh-CN" w:bidi="ar-SA"/>
              </w:rPr>
            </w:pPr>
            <w:ins w:id="2071" w:author="shenhg" w:date="2013-08-29T15:08:00Z">
              <w:r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eastAsia="zh-CN" w:bidi="ar-SA"/>
                  <w:rPrChange w:id="2072" w:author="shenhg" w:date="2013-08-29T15:08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eastAsia="zh-CN" w:bidi="ar-SA"/>
                    </w:rPr>
                  </w:rPrChange>
                </w:rPr>
                <w:t>-</w:t>
              </w:r>
              <w:r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bidi="ar-SA"/>
                  <w:rPrChange w:id="2073" w:author="shenhg" w:date="2013-08-29T15:08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bidi="ar-SA"/>
                    </w:rPr>
                  </w:rPrChange>
                </w:rPr>
                <w:t>122100501</w:t>
              </w:r>
            </w:ins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7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04EF1" w:rsidRDefault="00C04EF1" w:rsidP="00390E89">
            <w:pPr>
              <w:rPr>
                <w:ins w:id="2075" w:author="shenhg" w:date="2013-08-29T15:08:00Z"/>
                <w:color w:val="FF0000"/>
                <w:lang w:eastAsia="zh-CN"/>
              </w:rPr>
            </w:pPr>
            <w:ins w:id="2076" w:author="shenhg" w:date="2013-08-29T15:09:00Z">
              <w:r>
                <w:rPr>
                  <w:rFonts w:hint="eastAsia"/>
                  <w:color w:val="FF0000"/>
                  <w:lang w:eastAsia="zh-CN"/>
                </w:rPr>
                <w:t>1534</w:t>
              </w:r>
            </w:ins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77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C04EF1" w:rsidRDefault="00A354DA" w:rsidP="00390E89">
            <w:pPr>
              <w:rPr>
                <w:ins w:id="2078" w:author="shenhg" w:date="2013-08-29T15:08:00Z"/>
                <w:color w:val="FF0000"/>
                <w:lang w:eastAsia="zh-CN"/>
              </w:rPr>
            </w:pPr>
            <w:ins w:id="2079" w:author="shenhg" w:date="2013-08-29T15:09:00Z">
              <w:r>
                <w:rPr>
                  <w:rFonts w:hint="eastAsia"/>
                  <w:color w:val="FF0000"/>
                  <w:lang w:eastAsia="zh-CN"/>
                </w:rPr>
                <w:t>产品定购扩展表信息获取失败</w:t>
              </w:r>
            </w:ins>
          </w:p>
        </w:tc>
      </w:tr>
      <w:tr w:rsidR="00A354DA" w:rsidRPr="00BE3104" w:rsidTr="0058566B">
        <w:trPr>
          <w:ins w:id="2080" w:author="shenhg" w:date="2013-08-29T15:09:00Z"/>
          <w:trPrChange w:id="2081" w:author="shenhg" w:date="2013-09-03T17:05:00Z">
            <w:trPr>
              <w:gridBefore w:val="1"/>
            </w:trPr>
          </w:trPrChange>
        </w:trPr>
        <w:tc>
          <w:tcPr>
            <w:tcW w:w="736" w:type="dxa"/>
            <w:shd w:val="clear" w:color="auto" w:fill="F8F8F8"/>
            <w:tcPrChange w:id="2082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354DA" w:rsidRPr="007B5974" w:rsidRDefault="00A354DA" w:rsidP="001F1762">
            <w:pPr>
              <w:pStyle w:val="a6"/>
              <w:numPr>
                <w:ilvl w:val="0"/>
                <w:numId w:val="4"/>
              </w:numPr>
              <w:rPr>
                <w:ins w:id="2083" w:author="shenhg" w:date="2013-08-29T15:09:00Z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84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354DA" w:rsidRPr="00E253A4" w:rsidRDefault="00E253A4" w:rsidP="00390E89">
            <w:pPr>
              <w:rPr>
                <w:ins w:id="2085" w:author="shenhg" w:date="2013-08-29T15:09:00Z"/>
                <w:rFonts w:ascii="Courier New" w:hAnsi="Courier New" w:cs="Courier New"/>
                <w:color w:val="000000"/>
                <w:sz w:val="24"/>
                <w:szCs w:val="24"/>
                <w:lang w:eastAsia="zh-CN" w:bidi="ar-SA"/>
              </w:rPr>
            </w:pPr>
            <w:ins w:id="2086" w:author="shenhg" w:date="2013-08-29T15:12:00Z">
              <w:r>
                <w:rPr>
                  <w:rFonts w:ascii="Courier New" w:hAnsi="Courier New" w:cs="Courier New" w:hint="eastAsia"/>
                  <w:color w:val="000000"/>
                  <w:sz w:val="24"/>
                  <w:szCs w:val="24"/>
                  <w:lang w:eastAsia="zh-CN" w:bidi="ar-SA"/>
                </w:rPr>
                <w:t>-</w:t>
              </w:r>
              <w:r w:rsidR="00973F2D"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bidi="ar-SA"/>
                  <w:rPrChange w:id="2087" w:author="shenhg" w:date="2013-08-29T15:12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bidi="ar-SA"/>
                    </w:rPr>
                  </w:rPrChange>
                </w:rPr>
                <w:t>123100501</w:t>
              </w:r>
            </w:ins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88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354DA" w:rsidRDefault="00E253A4" w:rsidP="00390E89">
            <w:pPr>
              <w:rPr>
                <w:ins w:id="2089" w:author="shenhg" w:date="2013-08-29T15:09:00Z"/>
                <w:color w:val="FF0000"/>
                <w:lang w:eastAsia="zh-CN"/>
              </w:rPr>
            </w:pPr>
            <w:ins w:id="2090" w:author="shenhg" w:date="2013-08-29T15:12:00Z">
              <w:r>
                <w:rPr>
                  <w:rFonts w:hint="eastAsia"/>
                  <w:color w:val="FF0000"/>
                  <w:lang w:eastAsia="zh-CN"/>
                </w:rPr>
                <w:t>1534</w:t>
              </w:r>
            </w:ins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91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A354DA" w:rsidRDefault="00E253A4" w:rsidP="00390E89">
            <w:pPr>
              <w:rPr>
                <w:ins w:id="2092" w:author="shenhg" w:date="2013-08-29T15:09:00Z"/>
                <w:color w:val="FF0000"/>
                <w:lang w:eastAsia="zh-CN"/>
              </w:rPr>
            </w:pPr>
            <w:ins w:id="2093" w:author="shenhg" w:date="2013-08-29T15:12:00Z">
              <w:r>
                <w:rPr>
                  <w:rFonts w:hint="eastAsia"/>
                  <w:color w:val="FF0000"/>
                  <w:lang w:eastAsia="zh-CN"/>
                </w:rPr>
                <w:t>时段控制信息获取失败</w:t>
              </w:r>
            </w:ins>
          </w:p>
        </w:tc>
      </w:tr>
      <w:tr w:rsidR="00E253A4" w:rsidRPr="00BE3104" w:rsidTr="0058566B">
        <w:trPr>
          <w:ins w:id="2094" w:author="shenhg" w:date="2013-08-29T15:12:00Z"/>
          <w:trPrChange w:id="2095" w:author="shenhg" w:date="2013-09-03T17:05:00Z">
            <w:trPr>
              <w:gridBefore w:val="1"/>
            </w:trPr>
          </w:trPrChange>
        </w:trPr>
        <w:tc>
          <w:tcPr>
            <w:tcW w:w="736" w:type="dxa"/>
            <w:tcBorders>
              <w:bottom w:val="single" w:sz="6" w:space="0" w:color="auto"/>
            </w:tcBorders>
            <w:shd w:val="clear" w:color="auto" w:fill="F8F8F8"/>
            <w:tcPrChange w:id="2096" w:author="shenhg" w:date="2013-09-03T17:05:00Z">
              <w:tcPr>
                <w:tcW w:w="736" w:type="dxa"/>
                <w:gridSpan w:val="2"/>
                <w:tcBorders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E253A4" w:rsidRPr="007B5974" w:rsidRDefault="00E253A4" w:rsidP="001F1762">
            <w:pPr>
              <w:pStyle w:val="a6"/>
              <w:numPr>
                <w:ilvl w:val="0"/>
                <w:numId w:val="4"/>
              </w:numPr>
              <w:rPr>
                <w:ins w:id="2097" w:author="shenhg" w:date="2013-08-29T15:12:00Z"/>
                <w:lang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098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E253A4" w:rsidRDefault="00973F2D" w:rsidP="00390E89">
            <w:pPr>
              <w:rPr>
                <w:ins w:id="2099" w:author="shenhg" w:date="2013-08-29T15:12:00Z"/>
                <w:rFonts w:ascii="Courier New" w:hAnsi="Courier New" w:cs="Courier New"/>
                <w:color w:val="000000"/>
                <w:sz w:val="24"/>
                <w:szCs w:val="24"/>
                <w:lang w:eastAsia="zh-CN" w:bidi="ar-SA"/>
              </w:rPr>
            </w:pPr>
            <w:ins w:id="2100" w:author="shenhg" w:date="2013-09-03T17:05:00Z">
              <w:r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eastAsia="zh-CN" w:bidi="ar-SA"/>
                  <w:rPrChange w:id="2101" w:author="shenhg" w:date="2013-09-03T17:05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eastAsia="zh-CN" w:bidi="ar-SA"/>
                    </w:rPr>
                  </w:rPrChange>
                </w:rPr>
                <w:t>-</w:t>
              </w:r>
              <w:r w:rsidRPr="00973F2D">
                <w:rPr>
                  <w:rFonts w:ascii="Courier New" w:hAnsi="Courier New" w:cs="Courier New"/>
                  <w:color w:val="000000"/>
                  <w:sz w:val="24"/>
                  <w:szCs w:val="24"/>
                  <w:lang w:bidi="ar-SA"/>
                  <w:rPrChange w:id="2102" w:author="shenhg" w:date="2013-09-03T17:05:00Z">
                    <w:rPr>
                      <w:rFonts w:ascii="Courier New" w:hAnsi="Courier New" w:cs="Courier New"/>
                      <w:caps/>
                      <w:color w:val="000000"/>
                      <w:spacing w:val="15"/>
                      <w:sz w:val="24"/>
                      <w:szCs w:val="24"/>
                      <w:highlight w:val="blue"/>
                      <w:lang w:bidi="ar-SA"/>
                    </w:rPr>
                  </w:rPrChange>
                </w:rPr>
                <w:t>203210201</w:t>
              </w:r>
            </w:ins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103" w:author="shenhg" w:date="2013-09-03T17:05:00Z">
              <w:tcPr>
                <w:tcW w:w="18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E253A4" w:rsidRPr="0058566B" w:rsidRDefault="0058566B" w:rsidP="00390E89">
            <w:pPr>
              <w:rPr>
                <w:ins w:id="2104" w:author="shenhg" w:date="2013-08-29T15:12:00Z"/>
                <w:color w:val="FF0000"/>
                <w:lang w:eastAsia="zh-CN"/>
              </w:rPr>
            </w:pPr>
            <w:ins w:id="2105" w:author="shenhg" w:date="2013-09-03T17:07:00Z">
              <w:r>
                <w:rPr>
                  <w:rFonts w:hint="eastAsia"/>
                  <w:color w:val="FF0000"/>
                  <w:lang w:eastAsia="zh-CN"/>
                </w:rPr>
                <w:t>1539</w:t>
              </w:r>
            </w:ins>
          </w:p>
        </w:tc>
        <w:tc>
          <w:tcPr>
            <w:tcW w:w="3543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tcPrChange w:id="2106" w:author="shenhg" w:date="2013-09-03T17:05:00Z">
              <w:tcPr>
                <w:tcW w:w="3543" w:type="dxa"/>
                <w:gridSpan w:val="2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F8F8F8"/>
              </w:tcPr>
            </w:tcPrChange>
          </w:tcPr>
          <w:p w:rsidR="00E253A4" w:rsidRPr="0058566B" w:rsidRDefault="00973F2D" w:rsidP="00390E89">
            <w:pPr>
              <w:rPr>
                <w:ins w:id="2107" w:author="shenhg" w:date="2013-08-29T15:12:00Z"/>
                <w:color w:val="FF0000"/>
                <w:lang w:eastAsia="zh-CN"/>
              </w:rPr>
            </w:pPr>
            <w:ins w:id="2108" w:author="shenhg" w:date="2013-09-03T17:06:00Z">
              <w:r w:rsidRPr="00973F2D">
                <w:rPr>
                  <w:rFonts w:ascii="Courier New" w:hAnsi="Courier New" w:cs="Courier New" w:hint="eastAsia"/>
                  <w:color w:val="2A00FF"/>
                  <w:sz w:val="24"/>
                  <w:szCs w:val="24"/>
                  <w:lang w:eastAsia="zh-CN" w:bidi="ar-SA"/>
                  <w:rPrChange w:id="2109" w:author="shenhg" w:date="2013-09-03T17:06:00Z">
                    <w:rPr>
                      <w:rFonts w:ascii="Courier New" w:hAnsi="Courier New" w:cs="Courier New" w:hint="eastAsia"/>
                      <w:caps/>
                      <w:color w:val="2A00FF"/>
                      <w:spacing w:val="15"/>
                      <w:sz w:val="24"/>
                      <w:szCs w:val="24"/>
                      <w:highlight w:val="blue"/>
                      <w:lang w:eastAsia="zh-CN" w:bidi="ar-SA"/>
                    </w:rPr>
                  </w:rPrChange>
                </w:rPr>
                <w:t>非开通状态不允许进行包年续费</w:t>
              </w:r>
            </w:ins>
          </w:p>
        </w:tc>
      </w:tr>
    </w:tbl>
    <w:p w:rsidR="004413C1" w:rsidRPr="004413C1" w:rsidRDefault="004413C1" w:rsidP="004413C1">
      <w:pPr>
        <w:rPr>
          <w:lang w:val="en-GB" w:eastAsia="zh-CN" w:bidi="ar-SA"/>
        </w:rPr>
      </w:pPr>
    </w:p>
    <w:p w:rsidR="00E568D4" w:rsidRPr="008A1BA4" w:rsidRDefault="00E568D4" w:rsidP="00E568D4">
      <w:pPr>
        <w:pStyle w:val="1"/>
        <w:keepNext/>
        <w:keepLines/>
        <w:pageBreakBefore/>
        <w:widowControl w:val="0"/>
        <w:numPr>
          <w:ilvl w:val="0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jc w:val="left"/>
        <w:rPr>
          <w:rFonts w:ascii="宋体" w:eastAsia="宋体" w:hAnsi="宋体" w:cs="Times New Roman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</w:pPr>
      <w:bookmarkStart w:id="2110" w:name="_Toc345337137"/>
      <w:r>
        <w:rPr>
          <w:rFonts w:ascii="宋体" w:eastAsia="宋体" w:hAnsi="宋体" w:cs="Times New Roman" w:hint="eastAsia"/>
          <w:b/>
          <w:caps w:val="0"/>
          <w:color w:val="auto"/>
          <w:spacing w:val="0"/>
          <w:kern w:val="44"/>
          <w:sz w:val="44"/>
          <w:szCs w:val="24"/>
          <w:lang w:eastAsia="zh-CN" w:bidi="ar-SA"/>
        </w:rPr>
        <w:lastRenderedPageBreak/>
        <w:t>枚举</w:t>
      </w:r>
      <w:bookmarkEnd w:id="2110"/>
    </w:p>
    <w:p w:rsidR="00E568D4" w:rsidRPr="00EC3AC1" w:rsidRDefault="00E568D4" w:rsidP="00F34595">
      <w:pPr>
        <w:pStyle w:val="2"/>
        <w:keepNext/>
        <w:keepLines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1" w:name="_Toc345337138"/>
      <w:r w:rsidRPr="00EC3AC1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t>用户状态枚举</w:t>
      </w:r>
      <w:bookmarkEnd w:id="2111"/>
    </w:p>
    <w:p w:rsidR="00C824FE" w:rsidRDefault="00C824FE" w:rsidP="00E568D4">
      <w:pPr>
        <w:rPr>
          <w:lang w:eastAsia="zh-CN"/>
        </w:rPr>
      </w:pPr>
      <w:r>
        <w:rPr>
          <w:rFonts w:hint="eastAsia"/>
          <w:lang w:eastAsia="zh-CN"/>
        </w:rPr>
        <w:t>subscriberStatus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移机暂停</w:t>
      </w:r>
      <w:r>
        <w:rPr>
          <w:rFonts w:hint="eastAsia"/>
          <w:lang w:eastAsia="zh-CN"/>
        </w:rPr>
        <w:tab/>
        <w:t>11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预开通</w:t>
      </w:r>
      <w:r>
        <w:rPr>
          <w:rFonts w:hint="eastAsia"/>
          <w:lang w:eastAsia="zh-CN"/>
        </w:rPr>
        <w:tab/>
        <w:t>1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开通</w:t>
      </w:r>
      <w:r>
        <w:rPr>
          <w:rFonts w:hint="eastAsia"/>
          <w:lang w:eastAsia="zh-CN"/>
        </w:rPr>
        <w:tab/>
        <w:t>2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暂停</w:t>
      </w:r>
      <w:r>
        <w:rPr>
          <w:rFonts w:hint="eastAsia"/>
          <w:lang w:eastAsia="zh-CN"/>
        </w:rPr>
        <w:tab/>
        <w:t>3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管理停机</w:t>
      </w:r>
      <w:r>
        <w:rPr>
          <w:rFonts w:hint="eastAsia"/>
          <w:lang w:eastAsia="zh-CN"/>
        </w:rPr>
        <w:tab/>
        <w:t>4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缓装</w:t>
      </w:r>
      <w:r>
        <w:rPr>
          <w:rFonts w:hint="eastAsia"/>
          <w:lang w:eastAsia="zh-CN"/>
        </w:rPr>
        <w:tab/>
        <w:t>5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撤销</w:t>
      </w:r>
      <w:r>
        <w:rPr>
          <w:rFonts w:hint="eastAsia"/>
          <w:lang w:eastAsia="zh-CN"/>
        </w:rPr>
        <w:tab/>
        <w:t>12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预开户暂停</w:t>
      </w:r>
      <w:r>
        <w:rPr>
          <w:rFonts w:hint="eastAsia"/>
          <w:lang w:eastAsia="zh-CN"/>
        </w:rPr>
        <w:tab/>
        <w:t>7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预销户</w:t>
      </w:r>
      <w:r>
        <w:rPr>
          <w:rFonts w:hint="eastAsia"/>
          <w:lang w:eastAsia="zh-CN"/>
        </w:rPr>
        <w:tab/>
        <w:t>8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待销户</w:t>
      </w:r>
      <w:r>
        <w:rPr>
          <w:rFonts w:hint="eastAsia"/>
          <w:lang w:eastAsia="zh-CN"/>
        </w:rPr>
        <w:tab/>
        <w:t>9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销户</w:t>
      </w:r>
      <w:r>
        <w:rPr>
          <w:rFonts w:hint="eastAsia"/>
          <w:lang w:eastAsia="zh-CN"/>
        </w:rPr>
        <w:tab/>
        <w:t>10</w:t>
      </w:r>
    </w:p>
    <w:p w:rsidR="00E568D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空关</w:t>
      </w:r>
      <w:r>
        <w:rPr>
          <w:rFonts w:hint="eastAsia"/>
          <w:lang w:eastAsia="zh-CN"/>
        </w:rPr>
        <w:tab/>
        <w:t>13</w:t>
      </w:r>
    </w:p>
    <w:p w:rsidR="00E568D4" w:rsidRPr="00BE3104" w:rsidRDefault="00E568D4" w:rsidP="00E568D4">
      <w:pPr>
        <w:rPr>
          <w:lang w:eastAsia="zh-CN"/>
        </w:rPr>
      </w:pPr>
      <w:r>
        <w:rPr>
          <w:rFonts w:hint="eastAsia"/>
          <w:lang w:eastAsia="zh-CN"/>
        </w:rPr>
        <w:t>移机</w:t>
      </w:r>
      <w:r>
        <w:rPr>
          <w:rFonts w:hint="eastAsia"/>
          <w:lang w:eastAsia="zh-CN"/>
        </w:rPr>
        <w:tab/>
        <w:t>6</w:t>
      </w:r>
    </w:p>
    <w:p w:rsidR="00780085" w:rsidRDefault="00780085">
      <w:r>
        <w:br w:type="page"/>
      </w:r>
    </w:p>
    <w:p w:rsidR="00780085" w:rsidRPr="00F20013" w:rsidRDefault="00780085" w:rsidP="00F20013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2" w:name="_Toc345337139"/>
      <w:r w:rsidRPr="00F20013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用户停开机状态</w:t>
      </w:r>
      <w:bookmarkEnd w:id="2112"/>
    </w:p>
    <w:p w:rsidR="001C414F" w:rsidRDefault="001C414F" w:rsidP="00780085">
      <w:pPr>
        <w:rPr>
          <w:lang w:eastAsia="zh-CN"/>
        </w:rPr>
      </w:pPr>
      <w:r>
        <w:rPr>
          <w:rFonts w:hint="eastAsia"/>
          <w:lang w:eastAsia="zh-CN"/>
        </w:rPr>
        <w:t>stopStatus</w:t>
      </w:r>
    </w:p>
    <w:p w:rsidR="00780085" w:rsidRDefault="00780085" w:rsidP="00780085">
      <w:pPr>
        <w:rPr>
          <w:lang w:eastAsia="zh-CN"/>
        </w:rPr>
      </w:pPr>
      <w:r>
        <w:rPr>
          <w:rFonts w:hint="eastAsia"/>
          <w:lang w:eastAsia="zh-CN"/>
        </w:rPr>
        <w:t>用户停开机状态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按字符存储不同的停开机状态</w:t>
      </w:r>
      <w:r>
        <w:rPr>
          <w:rFonts w:hint="eastAsia"/>
          <w:lang w:eastAsia="zh-CN"/>
        </w:rPr>
        <w:t>,0-</w:t>
      </w:r>
      <w:r>
        <w:rPr>
          <w:rFonts w:hint="eastAsia"/>
          <w:lang w:eastAsia="zh-CN"/>
        </w:rPr>
        <w:t>开</w:t>
      </w:r>
      <w:r>
        <w:rPr>
          <w:rFonts w:hint="eastAsia"/>
          <w:lang w:eastAsia="zh-CN"/>
        </w:rPr>
        <w:t>,1-</w:t>
      </w:r>
      <w:r>
        <w:rPr>
          <w:rFonts w:hint="eastAsia"/>
          <w:lang w:eastAsia="zh-CN"/>
        </w:rPr>
        <w:t>停</w:t>
      </w:r>
    </w:p>
    <w:p w:rsidR="00780085" w:rsidRDefault="00780085" w:rsidP="00780085">
      <w:pPr>
        <w:rPr>
          <w:lang w:eastAsia="zh-CN"/>
        </w:rPr>
      </w:pPr>
      <w:r>
        <w:rPr>
          <w:rFonts w:hint="eastAsia"/>
          <w:lang w:eastAsia="zh-CN"/>
        </w:rPr>
        <w:t>分类：</w:t>
      </w:r>
      <w:r>
        <w:rPr>
          <w:rFonts w:hint="eastAsia"/>
          <w:lang w:eastAsia="zh-CN"/>
        </w:rPr>
        <w:t>1-5</w:t>
      </w:r>
      <w:r>
        <w:rPr>
          <w:rFonts w:hint="eastAsia"/>
          <w:lang w:eastAsia="zh-CN"/>
        </w:rPr>
        <w:t>：业务受理类，</w:t>
      </w:r>
      <w:r>
        <w:rPr>
          <w:rFonts w:hint="eastAsia"/>
          <w:lang w:eastAsia="zh-CN"/>
        </w:rPr>
        <w:t>6-10</w:t>
      </w:r>
      <w:r>
        <w:rPr>
          <w:rFonts w:hint="eastAsia"/>
          <w:lang w:eastAsia="zh-CN"/>
        </w:rPr>
        <w:t>：帐务管理类，</w:t>
      </w:r>
      <w:r>
        <w:rPr>
          <w:rFonts w:hint="eastAsia"/>
          <w:lang w:eastAsia="zh-CN"/>
        </w:rPr>
        <w:t>11-15</w:t>
      </w:r>
      <w:r>
        <w:rPr>
          <w:rFonts w:hint="eastAsia"/>
          <w:lang w:eastAsia="zh-CN"/>
        </w:rPr>
        <w:t>：管理类，</w:t>
      </w:r>
      <w:r>
        <w:rPr>
          <w:rFonts w:hint="eastAsia"/>
          <w:lang w:eastAsia="zh-CN"/>
        </w:rPr>
        <w:t>16-20</w:t>
      </w:r>
      <w:r>
        <w:rPr>
          <w:rFonts w:hint="eastAsia"/>
          <w:lang w:eastAsia="zh-CN"/>
        </w:rPr>
        <w:t>：点播限制类，</w:t>
      </w:r>
      <w:r>
        <w:rPr>
          <w:rFonts w:hint="eastAsia"/>
          <w:lang w:eastAsia="zh-CN"/>
        </w:rPr>
        <w:t>21-30</w:t>
      </w:r>
      <w:r>
        <w:rPr>
          <w:rFonts w:hint="eastAsia"/>
          <w:lang w:eastAsia="zh-CN"/>
        </w:rPr>
        <w:t>：保留</w:t>
      </w:r>
    </w:p>
    <w:p w:rsidR="00780085" w:rsidRDefault="00780085" w:rsidP="00780085">
      <w:pPr>
        <w:rPr>
          <w:lang w:eastAsia="zh-CN"/>
        </w:rPr>
      </w:pPr>
      <w:r>
        <w:rPr>
          <w:rFonts w:hint="eastAsia"/>
          <w:lang w:eastAsia="zh-CN"/>
        </w:rPr>
        <w:t>具体：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：暂停停机，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：帐务欠费停机，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：使用费不足停机</w:t>
      </w:r>
    </w:p>
    <w:p w:rsidR="004D7315" w:rsidRDefault="00780085" w:rsidP="00780085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：管理停机，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：停模停机，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：已搬停机，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：拆房停机，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：点播限制</w:t>
      </w:r>
    </w:p>
    <w:p w:rsidR="00EC4613" w:rsidRDefault="00EC4613" w:rsidP="00780085">
      <w:pPr>
        <w:rPr>
          <w:lang w:eastAsia="zh-CN"/>
        </w:rPr>
      </w:pPr>
    </w:p>
    <w:p w:rsidR="00EC4613" w:rsidRDefault="00EC4613" w:rsidP="00780085">
      <w:pPr>
        <w:rPr>
          <w:lang w:eastAsia="zh-CN"/>
        </w:rPr>
      </w:pPr>
    </w:p>
    <w:p w:rsidR="00EC4613" w:rsidRDefault="00EC4613" w:rsidP="00780085">
      <w:pPr>
        <w:rPr>
          <w:lang w:eastAsia="zh-CN"/>
        </w:rPr>
      </w:pPr>
      <w:r>
        <w:rPr>
          <w:rFonts w:hint="eastAsia"/>
          <w:lang w:eastAsia="zh-CN"/>
        </w:rPr>
        <w:t>eg</w:t>
      </w:r>
      <w:r>
        <w:rPr>
          <w:rFonts w:hint="eastAsia"/>
          <w:lang w:eastAsia="zh-CN"/>
        </w:rPr>
        <w:t>：</w:t>
      </w:r>
      <w:r w:rsidR="00694B6C" w:rsidRPr="00694B6C">
        <w:rPr>
          <w:lang w:eastAsia="zh-CN"/>
        </w:rPr>
        <w:t>'000000000000000000000000000000'</w:t>
      </w:r>
      <w:r w:rsidR="00694B6C">
        <w:rPr>
          <w:rFonts w:hint="eastAsia"/>
          <w:lang w:eastAsia="zh-CN"/>
        </w:rPr>
        <w:t xml:space="preserve">   </w:t>
      </w:r>
      <w:r w:rsidR="00694B6C">
        <w:rPr>
          <w:rFonts w:hint="eastAsia"/>
          <w:lang w:eastAsia="zh-CN"/>
        </w:rPr>
        <w:t>正常</w:t>
      </w:r>
    </w:p>
    <w:p w:rsidR="00694B6C" w:rsidRDefault="00694B6C" w:rsidP="00780085">
      <w:pPr>
        <w:rPr>
          <w:lang w:eastAsia="zh-CN"/>
        </w:rPr>
      </w:pPr>
      <w:r>
        <w:rPr>
          <w:rFonts w:hint="eastAsia"/>
          <w:lang w:eastAsia="zh-CN"/>
        </w:rPr>
        <w:tab/>
      </w:r>
      <w:r w:rsidRPr="00694B6C">
        <w:rPr>
          <w:lang w:eastAsia="zh-CN"/>
        </w:rPr>
        <w:t>'00000</w:t>
      </w:r>
      <w:r>
        <w:rPr>
          <w:rFonts w:hint="eastAsia"/>
          <w:lang w:eastAsia="zh-CN"/>
        </w:rPr>
        <w:t>1</w:t>
      </w:r>
      <w:r w:rsidRPr="00694B6C">
        <w:rPr>
          <w:lang w:eastAsia="zh-CN"/>
        </w:rPr>
        <w:t>000000000000000000000000'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帐务欠费停机</w:t>
      </w:r>
    </w:p>
    <w:p w:rsidR="0025058D" w:rsidRDefault="0025058D">
      <w:pPr>
        <w:rPr>
          <w:lang w:eastAsia="zh-CN"/>
        </w:rPr>
      </w:pPr>
      <w:r>
        <w:rPr>
          <w:lang w:eastAsia="zh-CN"/>
        </w:rPr>
        <w:br w:type="page"/>
      </w:r>
    </w:p>
    <w:p w:rsidR="00640AA4" w:rsidRPr="00640AA4" w:rsidRDefault="00640AA4" w:rsidP="00640AA4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3" w:name="_Toc345337140"/>
      <w:r w:rsidRPr="00640AA4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缴费方式</w:t>
      </w:r>
      <w:bookmarkEnd w:id="2113"/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营业厅现金</w:t>
      </w:r>
      <w:r>
        <w:rPr>
          <w:rFonts w:hint="eastAsia"/>
          <w:lang w:eastAsia="zh-CN"/>
        </w:rPr>
        <w:tab/>
        <w:t>1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营业厅</w:t>
      </w:r>
      <w:r>
        <w:rPr>
          <w:rFonts w:hint="eastAsia"/>
          <w:lang w:eastAsia="zh-CN"/>
        </w:rPr>
        <w:t>POS</w:t>
      </w:r>
      <w:r>
        <w:rPr>
          <w:rFonts w:hint="eastAsia"/>
          <w:lang w:eastAsia="zh-CN"/>
        </w:rPr>
        <w:tab/>
        <w:t>2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支票</w:t>
      </w:r>
      <w:r>
        <w:rPr>
          <w:rFonts w:hint="eastAsia"/>
          <w:lang w:eastAsia="zh-CN"/>
        </w:rPr>
        <w:tab/>
        <w:t>3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银行现金</w:t>
      </w:r>
      <w:r>
        <w:rPr>
          <w:rFonts w:hint="eastAsia"/>
          <w:lang w:eastAsia="zh-CN"/>
        </w:rPr>
        <w:tab/>
        <w:t>4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现金托收</w:t>
      </w:r>
      <w:r>
        <w:rPr>
          <w:rFonts w:hint="eastAsia"/>
          <w:lang w:eastAsia="zh-CN"/>
        </w:rPr>
        <w:tab/>
        <w:t>5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现金冲值卡</w:t>
      </w:r>
      <w:r>
        <w:rPr>
          <w:rFonts w:hint="eastAsia"/>
          <w:lang w:eastAsia="zh-CN"/>
        </w:rPr>
        <w:tab/>
        <w:t>6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市民卡</w:t>
      </w:r>
      <w:r>
        <w:rPr>
          <w:rFonts w:hint="eastAsia"/>
          <w:lang w:eastAsia="zh-CN"/>
        </w:rPr>
        <w:t>POS</w:t>
      </w:r>
      <w:r>
        <w:rPr>
          <w:rFonts w:hint="eastAsia"/>
          <w:lang w:eastAsia="zh-CN"/>
        </w:rPr>
        <w:tab/>
        <w:t>11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续费返充退款缴费</w:t>
      </w:r>
      <w:r>
        <w:rPr>
          <w:rFonts w:hint="eastAsia"/>
          <w:lang w:eastAsia="zh-CN"/>
        </w:rPr>
        <w:tab/>
        <w:t>20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续费返充</w:t>
      </w:r>
      <w:r>
        <w:rPr>
          <w:rFonts w:hint="eastAsia"/>
          <w:lang w:eastAsia="zh-CN"/>
        </w:rPr>
        <w:tab/>
        <w:t>21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集中缴费</w:t>
      </w:r>
      <w:r>
        <w:rPr>
          <w:rFonts w:hint="eastAsia"/>
          <w:lang w:eastAsia="zh-CN"/>
        </w:rPr>
        <w:tab/>
        <w:t>22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UPG</w:t>
      </w:r>
      <w:r>
        <w:rPr>
          <w:rFonts w:hint="eastAsia"/>
          <w:lang w:eastAsia="zh-CN"/>
        </w:rPr>
        <w:t>现金充值</w:t>
      </w:r>
      <w:r>
        <w:rPr>
          <w:rFonts w:hint="eastAsia"/>
          <w:lang w:eastAsia="zh-CN"/>
        </w:rPr>
        <w:tab/>
        <w:t>7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预存费存帐本</w:t>
      </w:r>
      <w:r>
        <w:rPr>
          <w:rFonts w:hint="eastAsia"/>
          <w:lang w:eastAsia="zh-CN"/>
        </w:rPr>
        <w:tab/>
        <w:t>8</w:t>
      </w:r>
    </w:p>
    <w:p w:rsidR="0025058D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营业厅点卡</w:t>
      </w:r>
      <w:r>
        <w:rPr>
          <w:rFonts w:hint="eastAsia"/>
          <w:lang w:eastAsia="zh-CN"/>
        </w:rPr>
        <w:tab/>
        <w:t>9</w:t>
      </w:r>
    </w:p>
    <w:p w:rsidR="00850650" w:rsidRDefault="0025058D" w:rsidP="0025058D">
      <w:pPr>
        <w:rPr>
          <w:lang w:eastAsia="zh-CN"/>
        </w:rPr>
      </w:pPr>
      <w:r>
        <w:rPr>
          <w:rFonts w:hint="eastAsia"/>
          <w:lang w:eastAsia="zh-CN"/>
        </w:rPr>
        <w:t>卡充值</w:t>
      </w:r>
      <w:r>
        <w:rPr>
          <w:rFonts w:hint="eastAsia"/>
          <w:lang w:eastAsia="zh-CN"/>
        </w:rPr>
        <w:tab/>
        <w:t>10</w:t>
      </w:r>
    </w:p>
    <w:p w:rsidR="00850650" w:rsidRDefault="00850650">
      <w:pPr>
        <w:rPr>
          <w:lang w:eastAsia="zh-CN"/>
        </w:rPr>
      </w:pPr>
      <w:r>
        <w:rPr>
          <w:lang w:eastAsia="zh-CN"/>
        </w:rPr>
        <w:br w:type="page"/>
      </w:r>
    </w:p>
    <w:p w:rsidR="00850650" w:rsidRPr="00B32678" w:rsidRDefault="00B32678" w:rsidP="00B32678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4" w:name="_Toc345337141"/>
      <w:r w:rsidRPr="00B32678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充值方式</w:t>
      </w:r>
      <w:bookmarkEnd w:id="2114"/>
    </w:p>
    <w:p w:rsidR="00850650" w:rsidRDefault="00850650" w:rsidP="00850650">
      <w:pPr>
        <w:rPr>
          <w:lang w:eastAsia="zh-CN"/>
        </w:rPr>
      </w:pPr>
      <w:r>
        <w:rPr>
          <w:rFonts w:hint="eastAsia"/>
          <w:lang w:eastAsia="zh-CN"/>
        </w:rPr>
        <w:t>增值点</w:t>
      </w:r>
      <w:r>
        <w:rPr>
          <w:rFonts w:hint="eastAsia"/>
          <w:lang w:eastAsia="zh-CN"/>
        </w:rPr>
        <w:tab/>
        <w:t>2</w:t>
      </w:r>
    </w:p>
    <w:p w:rsidR="00923F5B" w:rsidRDefault="00850650" w:rsidP="00850650">
      <w:pPr>
        <w:rPr>
          <w:lang w:eastAsia="zh-CN"/>
        </w:rPr>
      </w:pPr>
      <w:r>
        <w:rPr>
          <w:rFonts w:hint="eastAsia"/>
          <w:lang w:eastAsia="zh-CN"/>
        </w:rPr>
        <w:t>优惠点</w:t>
      </w:r>
      <w:r>
        <w:rPr>
          <w:rFonts w:hint="eastAsia"/>
          <w:lang w:eastAsia="zh-CN"/>
        </w:rPr>
        <w:tab/>
        <w:t>1</w:t>
      </w:r>
    </w:p>
    <w:p w:rsidR="00923F5B" w:rsidRDefault="00923F5B">
      <w:pPr>
        <w:rPr>
          <w:lang w:eastAsia="zh-CN"/>
        </w:rPr>
      </w:pPr>
      <w:r>
        <w:rPr>
          <w:lang w:eastAsia="zh-CN"/>
        </w:rPr>
        <w:br w:type="page"/>
      </w:r>
    </w:p>
    <w:p w:rsidR="00923F5B" w:rsidRPr="00945A0C" w:rsidRDefault="00923F5B" w:rsidP="00945A0C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5" w:name="_Toc345337142"/>
      <w:r w:rsidRPr="00945A0C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证件类型</w:t>
      </w:r>
      <w:bookmarkEnd w:id="2115"/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身份证</w:t>
      </w:r>
      <w:r>
        <w:rPr>
          <w:rFonts w:hint="eastAsia"/>
          <w:lang w:eastAsia="zh-CN"/>
        </w:rPr>
        <w:tab/>
        <w:t>11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护照</w:t>
      </w:r>
      <w:r>
        <w:rPr>
          <w:rFonts w:hint="eastAsia"/>
          <w:lang w:eastAsia="zh-CN"/>
        </w:rPr>
        <w:tab/>
        <w:t>12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户口本</w:t>
      </w:r>
      <w:r>
        <w:rPr>
          <w:rFonts w:hint="eastAsia"/>
          <w:lang w:eastAsia="zh-CN"/>
        </w:rPr>
        <w:tab/>
        <w:t>13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暂住证</w:t>
      </w:r>
      <w:r>
        <w:rPr>
          <w:rFonts w:hint="eastAsia"/>
          <w:lang w:eastAsia="zh-CN"/>
        </w:rPr>
        <w:tab/>
        <w:t>14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军官证</w:t>
      </w:r>
      <w:r>
        <w:rPr>
          <w:rFonts w:hint="eastAsia"/>
          <w:lang w:eastAsia="zh-CN"/>
        </w:rPr>
        <w:tab/>
        <w:t>15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学生证</w:t>
      </w:r>
      <w:r>
        <w:rPr>
          <w:rFonts w:hint="eastAsia"/>
          <w:lang w:eastAsia="zh-CN"/>
        </w:rPr>
        <w:tab/>
        <w:t>16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购房合同</w:t>
      </w:r>
      <w:r>
        <w:rPr>
          <w:rFonts w:hint="eastAsia"/>
          <w:lang w:eastAsia="zh-CN"/>
        </w:rPr>
        <w:tab/>
        <w:t>21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警官证</w:t>
      </w:r>
      <w:r>
        <w:rPr>
          <w:rFonts w:hint="eastAsia"/>
          <w:lang w:eastAsia="zh-CN"/>
        </w:rPr>
        <w:tab/>
        <w:t>19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工作证</w:t>
      </w:r>
      <w:r>
        <w:rPr>
          <w:rFonts w:hint="eastAsia"/>
          <w:lang w:eastAsia="zh-CN"/>
        </w:rPr>
        <w:tab/>
        <w:t>22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营业执照</w:t>
      </w:r>
      <w:r>
        <w:rPr>
          <w:rFonts w:hint="eastAsia"/>
          <w:lang w:eastAsia="zh-CN"/>
        </w:rPr>
        <w:tab/>
        <w:t>31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税务登记证</w:t>
      </w:r>
      <w:r>
        <w:rPr>
          <w:rFonts w:hint="eastAsia"/>
          <w:lang w:eastAsia="zh-CN"/>
        </w:rPr>
        <w:tab/>
        <w:t>32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工商登记证</w:t>
      </w:r>
      <w:r>
        <w:rPr>
          <w:rFonts w:hint="eastAsia"/>
          <w:lang w:eastAsia="zh-CN"/>
        </w:rPr>
        <w:tab/>
        <w:t>33</w:t>
      </w:r>
    </w:p>
    <w:p w:rsidR="00923F5B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房产证</w:t>
      </w:r>
      <w:r>
        <w:rPr>
          <w:rFonts w:hint="eastAsia"/>
          <w:lang w:eastAsia="zh-CN"/>
        </w:rPr>
        <w:tab/>
        <w:t>20</w:t>
      </w:r>
    </w:p>
    <w:p w:rsidR="00E22BAE" w:rsidRDefault="00923F5B" w:rsidP="00923F5B">
      <w:pPr>
        <w:rPr>
          <w:lang w:eastAsia="zh-CN"/>
        </w:rPr>
      </w:pPr>
      <w:r>
        <w:rPr>
          <w:rFonts w:hint="eastAsia"/>
          <w:lang w:eastAsia="zh-CN"/>
        </w:rPr>
        <w:t>教师证</w:t>
      </w:r>
      <w:r>
        <w:rPr>
          <w:rFonts w:hint="eastAsia"/>
          <w:lang w:eastAsia="zh-CN"/>
        </w:rPr>
        <w:tab/>
        <w:t>17</w:t>
      </w:r>
    </w:p>
    <w:p w:rsidR="00037CB7" w:rsidRDefault="00E22BAE">
      <w:pPr>
        <w:rPr>
          <w:lang w:eastAsia="zh-CN"/>
        </w:rPr>
      </w:pPr>
      <w:r>
        <w:rPr>
          <w:lang w:eastAsia="zh-CN"/>
        </w:rPr>
        <w:br w:type="page"/>
      </w:r>
      <w:r w:rsidR="00037CB7">
        <w:rPr>
          <w:lang w:eastAsia="zh-CN"/>
        </w:rPr>
        <w:lastRenderedPageBreak/>
        <w:br w:type="page"/>
      </w:r>
    </w:p>
    <w:p w:rsidR="003A1A9D" w:rsidRPr="003A1A9D" w:rsidRDefault="00037CB7" w:rsidP="003A1A9D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6" w:name="_Toc345337143"/>
      <w:r w:rsidRPr="003A1A9D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账户状态</w:t>
      </w:r>
      <w:bookmarkEnd w:id="2116"/>
    </w:p>
    <w:p w:rsidR="00037CB7" w:rsidRDefault="0067748D" w:rsidP="00037CB7">
      <w:pPr>
        <w:rPr>
          <w:lang w:eastAsia="zh-CN"/>
        </w:rPr>
      </w:pPr>
      <w:r>
        <w:rPr>
          <w:rFonts w:hint="eastAsia"/>
          <w:lang w:eastAsia="zh-CN"/>
        </w:rPr>
        <w:t>accountStatus</w:t>
      </w:r>
    </w:p>
    <w:p w:rsidR="00037CB7" w:rsidRDefault="00037CB7" w:rsidP="00037CB7">
      <w:pPr>
        <w:rPr>
          <w:lang w:eastAsia="zh-CN"/>
        </w:rPr>
      </w:pPr>
      <w:r>
        <w:rPr>
          <w:rFonts w:hint="eastAsia"/>
          <w:lang w:eastAsia="zh-CN"/>
        </w:rPr>
        <w:t>销户</w:t>
      </w:r>
      <w:r>
        <w:rPr>
          <w:rFonts w:hint="eastAsia"/>
          <w:lang w:eastAsia="zh-CN"/>
        </w:rPr>
        <w:tab/>
        <w:t>2</w:t>
      </w:r>
    </w:p>
    <w:p w:rsidR="00D62A24" w:rsidRDefault="00037CB7" w:rsidP="00037CB7">
      <w:pPr>
        <w:rPr>
          <w:lang w:eastAsia="zh-CN"/>
        </w:rPr>
      </w:pPr>
      <w:r>
        <w:rPr>
          <w:rFonts w:hint="eastAsia"/>
          <w:lang w:eastAsia="zh-CN"/>
        </w:rPr>
        <w:t>正常</w:t>
      </w:r>
      <w:r>
        <w:rPr>
          <w:rFonts w:hint="eastAsia"/>
          <w:lang w:eastAsia="zh-CN"/>
        </w:rPr>
        <w:tab/>
        <w:t>1</w:t>
      </w:r>
    </w:p>
    <w:p w:rsidR="00D62A24" w:rsidRDefault="00D62A24">
      <w:pPr>
        <w:rPr>
          <w:lang w:eastAsia="zh-CN"/>
        </w:rPr>
      </w:pPr>
      <w:r>
        <w:rPr>
          <w:lang w:eastAsia="zh-CN"/>
        </w:rPr>
        <w:br w:type="page"/>
      </w:r>
    </w:p>
    <w:p w:rsidR="00E22BAE" w:rsidRDefault="00D62A24" w:rsidP="00D62A24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7" w:name="_Toc345337144"/>
      <w:r w:rsidRPr="00D62A24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支付类型</w:t>
      </w:r>
      <w:bookmarkEnd w:id="2117"/>
    </w:p>
    <w:p w:rsidR="006E452F" w:rsidRDefault="006E452F" w:rsidP="006E452F">
      <w:pPr>
        <w:rPr>
          <w:lang w:eastAsia="zh-CN" w:bidi="ar-SA"/>
        </w:rPr>
      </w:pPr>
      <w:r>
        <w:rPr>
          <w:rFonts w:hint="eastAsia"/>
          <w:lang w:eastAsia="zh-CN" w:bidi="ar-SA"/>
        </w:rPr>
        <w:t>paymentMethod</w:t>
      </w:r>
    </w:p>
    <w:p w:rsidR="009A39FD" w:rsidRDefault="009A39FD" w:rsidP="009A39FD">
      <w:pPr>
        <w:rPr>
          <w:lang w:eastAsia="zh-CN" w:bidi="ar-SA"/>
        </w:rPr>
      </w:pPr>
      <w:r>
        <w:rPr>
          <w:rFonts w:hint="eastAsia"/>
          <w:lang w:eastAsia="zh-CN" w:bidi="ar-SA"/>
        </w:rPr>
        <w:t>现金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ab/>
        <w:t>1</w:t>
      </w:r>
    </w:p>
    <w:p w:rsidR="009A39FD" w:rsidRDefault="009A39FD" w:rsidP="009A39FD">
      <w:pPr>
        <w:rPr>
          <w:lang w:eastAsia="zh-CN" w:bidi="ar-SA"/>
        </w:rPr>
      </w:pPr>
      <w:r>
        <w:rPr>
          <w:rFonts w:hint="eastAsia"/>
          <w:lang w:eastAsia="zh-CN" w:bidi="ar-SA"/>
        </w:rPr>
        <w:t>银行托收</w:t>
      </w:r>
      <w:r>
        <w:rPr>
          <w:rFonts w:hint="eastAsia"/>
          <w:lang w:eastAsia="zh-CN" w:bidi="ar-SA"/>
        </w:rPr>
        <w:tab/>
        <w:t>2</w:t>
      </w:r>
    </w:p>
    <w:p w:rsidR="009A39FD" w:rsidRDefault="009A39FD" w:rsidP="009A39FD">
      <w:pPr>
        <w:rPr>
          <w:lang w:eastAsia="zh-CN" w:bidi="ar-SA"/>
        </w:rPr>
      </w:pPr>
      <w:r>
        <w:rPr>
          <w:rFonts w:hint="eastAsia"/>
          <w:lang w:eastAsia="zh-CN" w:bidi="ar-SA"/>
        </w:rPr>
        <w:t>信用卡</w:t>
      </w:r>
      <w:r>
        <w:rPr>
          <w:rFonts w:hint="eastAsia"/>
          <w:lang w:eastAsia="zh-CN" w:bidi="ar-SA"/>
        </w:rPr>
        <w:tab/>
        <w:t>3</w:t>
      </w:r>
    </w:p>
    <w:p w:rsidR="009A39FD" w:rsidRDefault="009A39FD" w:rsidP="009A39FD">
      <w:pPr>
        <w:rPr>
          <w:lang w:eastAsia="zh-CN" w:bidi="ar-SA"/>
        </w:rPr>
      </w:pPr>
      <w:r>
        <w:rPr>
          <w:rFonts w:hint="eastAsia"/>
          <w:lang w:eastAsia="zh-CN" w:bidi="ar-SA"/>
        </w:rPr>
        <w:t>支票</w:t>
      </w:r>
      <w:r>
        <w:rPr>
          <w:rFonts w:hint="eastAsia"/>
          <w:lang w:eastAsia="zh-CN" w:bidi="ar-SA"/>
        </w:rPr>
        <w:tab/>
        <w:t>4</w:t>
      </w:r>
    </w:p>
    <w:p w:rsidR="009A39FD" w:rsidRPr="006E452F" w:rsidRDefault="009A39FD" w:rsidP="009A39FD">
      <w:pPr>
        <w:rPr>
          <w:lang w:eastAsia="zh-CN" w:bidi="ar-SA"/>
        </w:rPr>
      </w:pPr>
      <w:r>
        <w:rPr>
          <w:rFonts w:hint="eastAsia"/>
          <w:lang w:eastAsia="zh-CN" w:bidi="ar-SA"/>
        </w:rPr>
        <w:t>其他</w:t>
      </w:r>
      <w:r>
        <w:rPr>
          <w:rFonts w:hint="eastAsia"/>
          <w:lang w:eastAsia="zh-CN" w:bidi="ar-SA"/>
        </w:rPr>
        <w:tab/>
        <w:t>5</w:t>
      </w:r>
    </w:p>
    <w:p w:rsidR="0025058D" w:rsidRDefault="00E22BAE" w:rsidP="00E22BAE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18" w:name="_Toc345337145"/>
      <w:r w:rsidRPr="00E22BAE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搜索类型</w:t>
      </w:r>
      <w:bookmarkEnd w:id="2118"/>
    </w:p>
    <w:p w:rsidR="00392CDE" w:rsidRPr="00392CDE" w:rsidRDefault="00392CDE" w:rsidP="00392CDE">
      <w:pPr>
        <w:rPr>
          <w:lang w:eastAsia="zh-CN" w:bidi="ar-SA"/>
        </w:rPr>
      </w:pPr>
      <w:r>
        <w:rPr>
          <w:rFonts w:hint="eastAsia"/>
          <w:lang w:eastAsia="zh-CN" w:bidi="ar-SA"/>
        </w:rPr>
        <w:t>searchType</w:t>
      </w:r>
    </w:p>
    <w:p w:rsidR="00742947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客户</w:t>
      </w:r>
      <w:r>
        <w:rPr>
          <w:rFonts w:hint="eastAsia"/>
          <w:lang w:eastAsia="zh-CN" w:bidi="ar-SA"/>
        </w:rPr>
        <w:t>ID</w:t>
      </w:r>
      <w:r w:rsidR="00C10AD5">
        <w:rPr>
          <w:rFonts w:hint="eastAsia"/>
          <w:lang w:eastAsia="zh-CN" w:bidi="ar-SA"/>
        </w:rPr>
        <w:t xml:space="preserve">         1</w:t>
      </w:r>
    </w:p>
    <w:p w:rsidR="00742947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客户</w:t>
      </w:r>
      <w:r>
        <w:rPr>
          <w:rFonts w:hint="eastAsia"/>
          <w:lang w:eastAsia="zh-CN" w:bidi="ar-SA"/>
        </w:rPr>
        <w:t>CODE</w:t>
      </w:r>
      <w:r w:rsidR="00C10AD5">
        <w:rPr>
          <w:rFonts w:hint="eastAsia"/>
          <w:lang w:eastAsia="zh-CN" w:bidi="ar-SA"/>
        </w:rPr>
        <w:t xml:space="preserve">      2</w:t>
      </w:r>
    </w:p>
    <w:p w:rsidR="00742947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账户</w:t>
      </w:r>
      <w:r>
        <w:rPr>
          <w:rFonts w:hint="eastAsia"/>
          <w:lang w:eastAsia="zh-CN" w:bidi="ar-SA"/>
        </w:rPr>
        <w:t>ID</w:t>
      </w:r>
      <w:r w:rsidR="00C10AD5">
        <w:rPr>
          <w:rFonts w:hint="eastAsia"/>
          <w:lang w:eastAsia="zh-CN" w:bidi="ar-SA"/>
        </w:rPr>
        <w:t xml:space="preserve">         3</w:t>
      </w:r>
    </w:p>
    <w:p w:rsidR="00B80763" w:rsidRPr="00B80763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账户</w:t>
      </w:r>
      <w:r>
        <w:rPr>
          <w:rFonts w:hint="eastAsia"/>
          <w:lang w:eastAsia="zh-CN" w:bidi="ar-SA"/>
        </w:rPr>
        <w:t>CODE</w:t>
      </w:r>
      <w:r w:rsidR="00384BBA">
        <w:rPr>
          <w:rFonts w:hint="eastAsia"/>
          <w:lang w:eastAsia="zh-CN" w:bidi="ar-SA"/>
        </w:rPr>
        <w:t xml:space="preserve">      4</w:t>
      </w:r>
    </w:p>
    <w:p w:rsidR="00B80763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用户</w:t>
      </w:r>
      <w:r>
        <w:rPr>
          <w:rFonts w:hint="eastAsia"/>
          <w:lang w:eastAsia="zh-CN" w:bidi="ar-SA"/>
        </w:rPr>
        <w:t>ID</w:t>
      </w:r>
      <w:r w:rsidR="00384BBA">
        <w:rPr>
          <w:rFonts w:hint="eastAsia"/>
          <w:lang w:eastAsia="zh-CN" w:bidi="ar-SA"/>
        </w:rPr>
        <w:t xml:space="preserve">         5</w:t>
      </w:r>
    </w:p>
    <w:p w:rsidR="00B80763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用户</w:t>
      </w:r>
      <w:r>
        <w:rPr>
          <w:rFonts w:hint="eastAsia"/>
          <w:lang w:eastAsia="zh-CN" w:bidi="ar-SA"/>
        </w:rPr>
        <w:t>CODE</w:t>
      </w:r>
      <w:r w:rsidR="00384BBA">
        <w:rPr>
          <w:rFonts w:hint="eastAsia"/>
          <w:lang w:eastAsia="zh-CN" w:bidi="ar-SA"/>
        </w:rPr>
        <w:t xml:space="preserve">      6</w:t>
      </w:r>
    </w:p>
    <w:p w:rsidR="00B80763" w:rsidRDefault="00B80763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机顶盒号</w:t>
      </w:r>
      <w:r w:rsidR="00384BBA">
        <w:rPr>
          <w:rFonts w:hint="eastAsia"/>
          <w:lang w:eastAsia="zh-CN" w:bidi="ar-SA"/>
        </w:rPr>
        <w:t xml:space="preserve">        7</w:t>
      </w:r>
    </w:p>
    <w:p w:rsidR="00D05AEB" w:rsidRDefault="00D05AEB" w:rsidP="00742947">
      <w:pPr>
        <w:rPr>
          <w:lang w:eastAsia="zh-CN" w:bidi="ar-SA"/>
        </w:rPr>
      </w:pPr>
      <w:r>
        <w:rPr>
          <w:rFonts w:hint="eastAsia"/>
          <w:lang w:eastAsia="zh-CN" w:bidi="ar-SA"/>
        </w:rPr>
        <w:t>智能卡号</w:t>
      </w:r>
      <w:r>
        <w:rPr>
          <w:rFonts w:hint="eastAsia"/>
          <w:lang w:eastAsia="zh-CN" w:bidi="ar-SA"/>
        </w:rPr>
        <w:t xml:space="preserve">        8</w:t>
      </w:r>
    </w:p>
    <w:p w:rsidR="009C353A" w:rsidRDefault="009C353A" w:rsidP="00742947">
      <w:pPr>
        <w:rPr>
          <w:ins w:id="2119" w:author="IBM" w:date="2013-06-13T13:42:00Z"/>
          <w:lang w:eastAsia="zh-CN" w:bidi="ar-SA"/>
        </w:rPr>
      </w:pPr>
      <w:r>
        <w:rPr>
          <w:rFonts w:hint="eastAsia"/>
          <w:lang w:eastAsia="zh-CN" w:bidi="ar-SA"/>
        </w:rPr>
        <w:t>网厅用户</w:t>
      </w:r>
      <w:r>
        <w:rPr>
          <w:rFonts w:hint="eastAsia"/>
          <w:lang w:eastAsia="zh-CN" w:bidi="ar-SA"/>
        </w:rPr>
        <w:t>ID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ab/>
        <w:t xml:space="preserve"> 9</w:t>
      </w:r>
    </w:p>
    <w:p w:rsidR="00DE6A4A" w:rsidRDefault="00DE6A4A" w:rsidP="00742947">
      <w:pPr>
        <w:rPr>
          <w:lang w:eastAsia="zh-CN" w:bidi="ar-SA"/>
        </w:rPr>
      </w:pPr>
      <w:ins w:id="2120" w:author="IBM" w:date="2013-06-13T13:42:00Z">
        <w:r>
          <w:rPr>
            <w:rFonts w:hint="eastAsia"/>
            <w:lang w:eastAsia="zh-CN" w:bidi="ar-SA"/>
          </w:rPr>
          <w:t>宽带登陆名</w:t>
        </w:r>
        <w:r>
          <w:rPr>
            <w:rFonts w:hint="eastAsia"/>
            <w:lang w:eastAsia="zh-CN" w:bidi="ar-SA"/>
          </w:rPr>
          <w:t xml:space="preserve"> </w:t>
        </w:r>
      </w:ins>
      <w:ins w:id="2121" w:author="IBM" w:date="2013-06-13T13:43:00Z">
        <w:r>
          <w:rPr>
            <w:rFonts w:hint="eastAsia"/>
            <w:lang w:eastAsia="zh-CN" w:bidi="ar-SA"/>
          </w:rPr>
          <w:t xml:space="preserve">     10</w:t>
        </w:r>
      </w:ins>
    </w:p>
    <w:p w:rsidR="00126637" w:rsidRDefault="00126637">
      <w:pPr>
        <w:rPr>
          <w:lang w:eastAsia="zh-CN" w:bidi="ar-SA"/>
        </w:rPr>
      </w:pPr>
      <w:r>
        <w:rPr>
          <w:lang w:eastAsia="zh-CN" w:bidi="ar-SA"/>
        </w:rPr>
        <w:br w:type="page"/>
      </w:r>
    </w:p>
    <w:p w:rsidR="00126637" w:rsidRPr="00126637" w:rsidRDefault="00126637" w:rsidP="00126637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22" w:name="_Toc345337146"/>
      <w:r w:rsidRPr="00126637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用户业务类型</w:t>
      </w:r>
      <w:bookmarkEnd w:id="2122"/>
    </w:p>
    <w:p w:rsidR="00B80763" w:rsidRDefault="00126637" w:rsidP="00742947">
      <w:pPr>
        <w:rPr>
          <w:lang w:eastAsia="zh-CN"/>
        </w:rPr>
      </w:pPr>
      <w:r>
        <w:rPr>
          <w:rFonts w:hint="eastAsia"/>
          <w:lang w:eastAsia="zh-CN"/>
        </w:rPr>
        <w:t>subFlag</w:t>
      </w:r>
    </w:p>
    <w:p w:rsidR="00071D7C" w:rsidRDefault="00071D7C" w:rsidP="00742947">
      <w:pPr>
        <w:rPr>
          <w:lang w:eastAsia="zh-CN"/>
        </w:rPr>
      </w:pPr>
      <w:r>
        <w:rPr>
          <w:rFonts w:hint="eastAsia"/>
          <w:lang w:eastAsia="zh-CN"/>
        </w:rPr>
        <w:t>有线</w:t>
      </w:r>
      <w:r>
        <w:rPr>
          <w:rFonts w:hint="eastAsia"/>
          <w:lang w:eastAsia="zh-CN"/>
        </w:rPr>
        <w:t xml:space="preserve">  1</w:t>
      </w:r>
    </w:p>
    <w:p w:rsidR="00071D7C" w:rsidRDefault="00071D7C" w:rsidP="00742947">
      <w:pPr>
        <w:rPr>
          <w:lang w:eastAsia="zh-CN"/>
        </w:rPr>
      </w:pPr>
      <w:r>
        <w:rPr>
          <w:rFonts w:hint="eastAsia"/>
          <w:lang w:eastAsia="zh-CN"/>
        </w:rPr>
        <w:t>数字</w:t>
      </w:r>
      <w:r>
        <w:rPr>
          <w:rFonts w:hint="eastAsia"/>
          <w:lang w:eastAsia="zh-CN"/>
        </w:rPr>
        <w:t xml:space="preserve">  2</w:t>
      </w:r>
    </w:p>
    <w:p w:rsidR="00071D7C" w:rsidRDefault="00071D7C" w:rsidP="00742947">
      <w:pPr>
        <w:rPr>
          <w:lang w:eastAsia="zh-CN"/>
        </w:rPr>
      </w:pPr>
      <w:r>
        <w:rPr>
          <w:rFonts w:hint="eastAsia"/>
          <w:lang w:eastAsia="zh-CN"/>
        </w:rPr>
        <w:t>互动</w:t>
      </w:r>
      <w:r>
        <w:rPr>
          <w:rFonts w:hint="eastAsia"/>
          <w:lang w:eastAsia="zh-CN"/>
        </w:rPr>
        <w:t xml:space="preserve">  3</w:t>
      </w:r>
    </w:p>
    <w:p w:rsidR="0051193A" w:rsidRDefault="00071D7C" w:rsidP="00742947">
      <w:pPr>
        <w:rPr>
          <w:ins w:id="2123" w:author="IBM" w:date="2013-06-05T10:00:00Z"/>
          <w:lang w:eastAsia="zh-CN"/>
        </w:rPr>
      </w:pPr>
      <w:r>
        <w:rPr>
          <w:rFonts w:hint="eastAsia"/>
          <w:lang w:eastAsia="zh-CN"/>
        </w:rPr>
        <w:t>宽带</w:t>
      </w:r>
      <w:r>
        <w:rPr>
          <w:rFonts w:hint="eastAsia"/>
          <w:lang w:eastAsia="zh-CN"/>
        </w:rPr>
        <w:t xml:space="preserve">  4</w:t>
      </w:r>
      <w:r>
        <w:rPr>
          <w:rFonts w:hint="eastAsia"/>
          <w:lang w:eastAsia="zh-CN"/>
        </w:rPr>
        <w:t>（暂无宽带）</w:t>
      </w:r>
    </w:p>
    <w:p w:rsidR="00DE65D9" w:rsidRDefault="00DE65D9" w:rsidP="00742947">
      <w:pPr>
        <w:rPr>
          <w:lang w:eastAsia="zh-CN"/>
        </w:rPr>
      </w:pPr>
      <w:ins w:id="2124" w:author="IBM" w:date="2013-06-05T10:00:00Z">
        <w:r>
          <w:rPr>
            <w:rFonts w:hint="eastAsia"/>
            <w:lang w:eastAsia="zh-CN"/>
          </w:rPr>
          <w:t>融合</w:t>
        </w:r>
      </w:ins>
      <w:ins w:id="2125" w:author="IBM" w:date="2013-06-05T10:01:00Z">
        <w:r>
          <w:rPr>
            <w:rFonts w:hint="eastAsia"/>
            <w:lang w:eastAsia="zh-CN"/>
          </w:rPr>
          <w:t>(</w:t>
        </w:r>
        <w:r>
          <w:rPr>
            <w:rFonts w:hint="eastAsia"/>
            <w:lang w:eastAsia="zh-CN"/>
          </w:rPr>
          <w:t>宽带</w:t>
        </w:r>
        <w:r>
          <w:rPr>
            <w:rFonts w:hint="eastAsia"/>
            <w:lang w:eastAsia="zh-CN"/>
          </w:rPr>
          <w:t>+</w:t>
        </w:r>
        <w:r>
          <w:rPr>
            <w:rFonts w:hint="eastAsia"/>
            <w:lang w:eastAsia="zh-CN"/>
          </w:rPr>
          <w:t>数字</w:t>
        </w:r>
        <w:r>
          <w:rPr>
            <w:rFonts w:hint="eastAsia"/>
            <w:lang w:eastAsia="zh-CN"/>
          </w:rPr>
          <w:t>) 5</w:t>
        </w:r>
      </w:ins>
    </w:p>
    <w:p w:rsidR="0051193A" w:rsidRDefault="0051193A">
      <w:pPr>
        <w:rPr>
          <w:lang w:eastAsia="zh-CN"/>
        </w:rPr>
      </w:pPr>
      <w:r>
        <w:rPr>
          <w:lang w:eastAsia="zh-CN"/>
        </w:rPr>
        <w:br w:type="page"/>
      </w:r>
    </w:p>
    <w:p w:rsidR="0051193A" w:rsidRPr="00C34A07" w:rsidRDefault="0051193A" w:rsidP="00C34A07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C34A07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缴费状态</w:t>
      </w:r>
    </w:p>
    <w:p w:rsidR="0051193A" w:rsidRPr="0051193A" w:rsidRDefault="0051193A" w:rsidP="0051193A">
      <w:pPr>
        <w:spacing w:after="0" w:line="240" w:lineRule="auto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5119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缴费 1</w:t>
      </w:r>
    </w:p>
    <w:p w:rsidR="0051193A" w:rsidRPr="0051193A" w:rsidRDefault="0051193A" w:rsidP="0051193A">
      <w:pPr>
        <w:spacing w:after="0" w:line="240" w:lineRule="auto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5119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退费 2</w:t>
      </w:r>
    </w:p>
    <w:p w:rsidR="0051193A" w:rsidRPr="0051193A" w:rsidRDefault="0051193A" w:rsidP="0051193A">
      <w:pPr>
        <w:spacing w:after="0" w:line="240" w:lineRule="auto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5119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返销 3</w:t>
      </w:r>
    </w:p>
    <w:p w:rsidR="0051193A" w:rsidRPr="0051193A" w:rsidRDefault="0051193A" w:rsidP="0051193A">
      <w:pPr>
        <w:spacing w:after="0" w:line="240" w:lineRule="auto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5119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作废 4</w:t>
      </w:r>
    </w:p>
    <w:p w:rsidR="0051193A" w:rsidRPr="0051193A" w:rsidRDefault="0051193A" w:rsidP="0051193A">
      <w:pPr>
        <w:spacing w:after="0" w:line="240" w:lineRule="auto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5119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退帐赔付 5</w:t>
      </w:r>
    </w:p>
    <w:p w:rsidR="0051193A" w:rsidRPr="0051193A" w:rsidRDefault="0051193A" w:rsidP="0051193A">
      <w:pPr>
        <w:spacing w:after="136" w:line="240" w:lineRule="auto"/>
        <w:rPr>
          <w:rFonts w:ascii="微软雅黑" w:eastAsia="微软雅黑" w:hAnsi="微软雅黑" w:cs="宋体"/>
          <w:color w:val="000000"/>
          <w:sz w:val="21"/>
          <w:szCs w:val="21"/>
          <w:lang w:eastAsia="zh-CN" w:bidi="ar-SA"/>
        </w:rPr>
      </w:pPr>
      <w:r w:rsidRPr="0051193A">
        <w:rPr>
          <w:rFonts w:ascii="微软雅黑" w:eastAsia="微软雅黑" w:hAnsi="微软雅黑" w:cs="宋体" w:hint="eastAsia"/>
          <w:color w:val="000000"/>
          <w:sz w:val="21"/>
          <w:szCs w:val="21"/>
          <w:lang w:eastAsia="zh-CN" w:bidi="ar-SA"/>
        </w:rPr>
        <w:t>续费充值 6</w:t>
      </w:r>
    </w:p>
    <w:p w:rsidR="00970403" w:rsidRDefault="00970403">
      <w:pPr>
        <w:rPr>
          <w:lang w:eastAsia="zh-CN" w:bidi="ar-SA"/>
        </w:rPr>
      </w:pPr>
      <w:r>
        <w:rPr>
          <w:lang w:eastAsia="zh-CN" w:bidi="ar-SA"/>
        </w:rPr>
        <w:br w:type="page"/>
      </w:r>
    </w:p>
    <w:p w:rsidR="00970403" w:rsidRDefault="00970403" w:rsidP="00341879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bookmarkStart w:id="2126" w:name="_Toc351365116"/>
      <w:r w:rsidRPr="00CD5EED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物料科目</w:t>
      </w:r>
      <w:bookmarkEnd w:id="2126"/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水晶头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ab/>
        <w:t>RJ45</w:t>
      </w:r>
      <w:r>
        <w:rPr>
          <w:rFonts w:hint="eastAsia"/>
          <w:lang w:eastAsia="zh-CN" w:bidi="ar-SA"/>
        </w:rPr>
        <w:t>直通头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五类线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接线子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ab/>
        <w:t>-5F</w:t>
      </w:r>
      <w:r>
        <w:rPr>
          <w:rFonts w:hint="eastAsia"/>
          <w:lang w:eastAsia="zh-CN" w:bidi="ar-SA"/>
        </w:rPr>
        <w:t>头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6</w:t>
      </w:r>
      <w:r>
        <w:rPr>
          <w:rFonts w:hint="eastAsia"/>
          <w:lang w:eastAsia="zh-CN" w:bidi="ar-SA"/>
        </w:rPr>
        <w:tab/>
        <w:t>-7F</w:t>
      </w:r>
      <w:r>
        <w:rPr>
          <w:rFonts w:hint="eastAsia"/>
          <w:lang w:eastAsia="zh-CN" w:bidi="ar-SA"/>
        </w:rPr>
        <w:t>头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7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双通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8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电缆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9</w:t>
      </w:r>
      <w:r>
        <w:rPr>
          <w:rFonts w:hint="eastAsia"/>
          <w:lang w:eastAsia="zh-CN" w:bidi="ar-SA"/>
        </w:rPr>
        <w:tab/>
        <w:t>204</w:t>
      </w:r>
      <w:r>
        <w:rPr>
          <w:rFonts w:hint="eastAsia"/>
          <w:lang w:eastAsia="zh-CN" w:bidi="ar-SA"/>
        </w:rPr>
        <w:t>分配器</w:t>
      </w:r>
    </w:p>
    <w:p w:rsidR="00970403" w:rsidRDefault="00970403" w:rsidP="00970403">
      <w:pPr>
        <w:rPr>
          <w:lang w:eastAsia="zh-CN" w:bidi="ar-SA"/>
        </w:rPr>
      </w:pPr>
      <w:r>
        <w:rPr>
          <w:rFonts w:hint="eastAsia"/>
          <w:lang w:eastAsia="zh-CN" w:bidi="ar-SA"/>
        </w:rPr>
        <w:t>10</w:t>
      </w:r>
      <w:r>
        <w:rPr>
          <w:rFonts w:hint="eastAsia"/>
          <w:lang w:eastAsia="zh-CN" w:bidi="ar-SA"/>
        </w:rPr>
        <w:tab/>
        <w:t>5</w:t>
      </w:r>
      <w:r>
        <w:rPr>
          <w:rFonts w:hint="eastAsia"/>
          <w:lang w:eastAsia="zh-CN" w:bidi="ar-SA"/>
        </w:rPr>
        <w:t>口交换机</w:t>
      </w:r>
    </w:p>
    <w:p w:rsidR="002951D7" w:rsidRDefault="002951D7">
      <w:pPr>
        <w:rPr>
          <w:ins w:id="2127" w:author="Windows 用户" w:date="2013-06-04T15:17:00Z"/>
          <w:lang w:eastAsia="zh-CN" w:bidi="ar-SA"/>
        </w:rPr>
      </w:pPr>
      <w:ins w:id="2128" w:author="Windows 用户" w:date="2013-06-04T15:17:00Z">
        <w:r>
          <w:rPr>
            <w:lang w:eastAsia="zh-CN" w:bidi="ar-SA"/>
          </w:rPr>
          <w:br w:type="page"/>
        </w:r>
      </w:ins>
    </w:p>
    <w:p w:rsidR="00991E62" w:rsidRDefault="00051514" w:rsidP="00991E62">
      <w:pPr>
        <w:pStyle w:val="2"/>
        <w:keepNext/>
        <w:keepLines/>
        <w:pageBreakBefore/>
        <w:widowControl w:val="0"/>
        <w:numPr>
          <w:ilvl w:val="1"/>
          <w:numId w:val="1"/>
        </w:numPr>
        <w:pBdr>
          <w:bottom w:val="none" w:sz="0" w:space="0" w:color="auto"/>
        </w:pBdr>
        <w:tabs>
          <w:tab w:val="left" w:pos="540"/>
        </w:tabs>
        <w:spacing w:before="156" w:after="260" w:line="240" w:lineRule="auto"/>
        <w:ind w:left="0" w:firstLine="0"/>
        <w:jc w:val="left"/>
        <w:rPr>
          <w:rFonts w:ascii="Arial" w:eastAsia="黑体" w:hAnsi="Arial" w:cs="Times New Roman"/>
          <w:b/>
          <w:caps w:val="0"/>
          <w:color w:val="auto"/>
          <w:spacing w:val="0"/>
          <w:kern w:val="2"/>
          <w:sz w:val="32"/>
          <w:lang w:eastAsia="zh-CN" w:bidi="ar-SA"/>
        </w:rPr>
      </w:pPr>
      <w:r w:rsidRPr="00051514">
        <w:rPr>
          <w:rFonts w:ascii="Arial" w:eastAsia="黑体" w:hAnsi="Arial" w:cs="Times New Roman" w:hint="eastAsia"/>
          <w:b/>
          <w:caps w:val="0"/>
          <w:color w:val="auto"/>
          <w:spacing w:val="0"/>
          <w:kern w:val="2"/>
          <w:sz w:val="32"/>
          <w:lang w:eastAsia="zh-CN" w:bidi="ar-SA"/>
        </w:rPr>
        <w:lastRenderedPageBreak/>
        <w:t>交易渠道</w:t>
      </w:r>
    </w:p>
    <w:p w:rsidR="005B0985" w:rsidRDefault="005B0985" w:rsidP="00742947">
      <w:pPr>
        <w:rPr>
          <w:lang w:eastAsia="zh-CN" w:bidi="ar-SA"/>
        </w:rPr>
      </w:pPr>
      <w:r w:rsidRPr="0047483C">
        <w:rPr>
          <w:lang w:eastAsia="zh-CN" w:bidi="ar-SA"/>
        </w:rPr>
        <w:t>tradeChannels</w:t>
      </w:r>
    </w:p>
    <w:p w:rsidR="002702D2" w:rsidRPr="002F7AA8" w:rsidRDefault="003F673D" w:rsidP="00742947">
      <w:pPr>
        <w:rPr>
          <w:lang w:eastAsia="zh-CN" w:bidi="ar-SA"/>
        </w:rPr>
      </w:pPr>
      <w:r w:rsidRPr="002F7AA8">
        <w:rPr>
          <w:lang w:eastAsia="zh-CN" w:bidi="ar-SA"/>
        </w:rPr>
        <w:t>0-</w:t>
      </w:r>
      <w:r w:rsidRPr="009734EB">
        <w:rPr>
          <w:lang w:eastAsia="zh-CN" w:bidi="ar-SA"/>
        </w:rPr>
        <w:t>PC</w:t>
      </w:r>
      <w:r w:rsidRPr="002F7AA8">
        <w:rPr>
          <w:lang w:eastAsia="zh-CN" w:bidi="ar-SA"/>
        </w:rPr>
        <w:t>，</w:t>
      </w:r>
    </w:p>
    <w:p w:rsidR="002702D2" w:rsidRPr="002F7AA8" w:rsidRDefault="003F673D" w:rsidP="00742947">
      <w:pPr>
        <w:rPr>
          <w:lang w:eastAsia="zh-CN" w:bidi="ar-SA"/>
        </w:rPr>
      </w:pPr>
      <w:r w:rsidRPr="002F7AA8">
        <w:rPr>
          <w:lang w:eastAsia="zh-CN" w:bidi="ar-SA"/>
        </w:rPr>
        <w:t>1-</w:t>
      </w:r>
      <w:r w:rsidRPr="002F7AA8">
        <w:rPr>
          <w:lang w:eastAsia="zh-CN" w:bidi="ar-SA"/>
        </w:rPr>
        <w:t>标清，</w:t>
      </w:r>
    </w:p>
    <w:p w:rsidR="002702D2" w:rsidRPr="002F7AA8" w:rsidRDefault="003F673D" w:rsidP="00742947">
      <w:pPr>
        <w:rPr>
          <w:lang w:eastAsia="zh-CN" w:bidi="ar-SA"/>
        </w:rPr>
      </w:pPr>
      <w:r w:rsidRPr="002F7AA8">
        <w:rPr>
          <w:lang w:eastAsia="zh-CN" w:bidi="ar-SA"/>
        </w:rPr>
        <w:t>2-</w:t>
      </w:r>
      <w:r w:rsidRPr="002F7AA8">
        <w:rPr>
          <w:lang w:eastAsia="zh-CN" w:bidi="ar-SA"/>
        </w:rPr>
        <w:t>高清</w:t>
      </w:r>
      <w:r w:rsidRPr="002F7AA8">
        <w:rPr>
          <w:lang w:eastAsia="zh-CN" w:bidi="ar-SA"/>
        </w:rPr>
        <w:t>1.0</w:t>
      </w:r>
      <w:r w:rsidRPr="002F7AA8">
        <w:rPr>
          <w:lang w:eastAsia="zh-CN" w:bidi="ar-SA"/>
        </w:rPr>
        <w:t>，</w:t>
      </w:r>
    </w:p>
    <w:p w:rsidR="002702D2" w:rsidRPr="002F7AA8" w:rsidRDefault="003F673D" w:rsidP="00742947">
      <w:pPr>
        <w:rPr>
          <w:lang w:eastAsia="zh-CN" w:bidi="ar-SA"/>
        </w:rPr>
      </w:pPr>
      <w:r w:rsidRPr="002F7AA8">
        <w:rPr>
          <w:lang w:eastAsia="zh-CN" w:bidi="ar-SA"/>
        </w:rPr>
        <w:t>3-</w:t>
      </w:r>
      <w:r w:rsidRPr="002F7AA8">
        <w:rPr>
          <w:lang w:eastAsia="zh-CN" w:bidi="ar-SA"/>
        </w:rPr>
        <w:t>高清</w:t>
      </w:r>
      <w:r w:rsidRPr="002F7AA8">
        <w:rPr>
          <w:lang w:eastAsia="zh-CN" w:bidi="ar-SA"/>
        </w:rPr>
        <w:t>2.0</w:t>
      </w:r>
      <w:r w:rsidRPr="002F7AA8">
        <w:rPr>
          <w:lang w:eastAsia="zh-CN" w:bidi="ar-SA"/>
        </w:rPr>
        <w:t>，</w:t>
      </w:r>
    </w:p>
    <w:p w:rsidR="002702D2" w:rsidRPr="002F7AA8" w:rsidRDefault="003F673D" w:rsidP="00742947">
      <w:pPr>
        <w:rPr>
          <w:lang w:eastAsia="zh-CN" w:bidi="ar-SA"/>
        </w:rPr>
      </w:pPr>
      <w:r w:rsidRPr="002F7AA8">
        <w:rPr>
          <w:lang w:eastAsia="zh-CN" w:bidi="ar-SA"/>
        </w:rPr>
        <w:t>4-</w:t>
      </w:r>
      <w:r w:rsidRPr="002F7AA8">
        <w:rPr>
          <w:lang w:eastAsia="zh-CN" w:bidi="ar-SA"/>
        </w:rPr>
        <w:t>云标清，</w:t>
      </w:r>
    </w:p>
    <w:p w:rsidR="00071D7C" w:rsidRPr="00742947" w:rsidRDefault="003F673D" w:rsidP="00742947">
      <w:pPr>
        <w:rPr>
          <w:lang w:eastAsia="zh-CN" w:bidi="ar-SA"/>
        </w:rPr>
      </w:pPr>
      <w:r w:rsidRPr="002F7AA8">
        <w:rPr>
          <w:lang w:eastAsia="zh-CN" w:bidi="ar-SA"/>
        </w:rPr>
        <w:t>5-</w:t>
      </w:r>
      <w:r w:rsidRPr="002F7AA8">
        <w:rPr>
          <w:lang w:eastAsia="zh-CN" w:bidi="ar-SA"/>
        </w:rPr>
        <w:t>云高清</w:t>
      </w:r>
    </w:p>
    <w:sectPr w:rsidR="00071D7C" w:rsidRPr="00742947" w:rsidSect="0083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4D0" w:rsidRDefault="003804D0" w:rsidP="00536724">
      <w:r>
        <w:separator/>
      </w:r>
    </w:p>
  </w:endnote>
  <w:endnote w:type="continuationSeparator" w:id="0">
    <w:p w:rsidR="003804D0" w:rsidRDefault="003804D0" w:rsidP="00536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4D0" w:rsidRDefault="003804D0" w:rsidP="00536724">
      <w:r>
        <w:separator/>
      </w:r>
    </w:p>
  </w:footnote>
  <w:footnote w:type="continuationSeparator" w:id="0">
    <w:p w:rsidR="003804D0" w:rsidRDefault="003804D0" w:rsidP="00536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221C3"/>
    <w:multiLevelType w:val="hybridMultilevel"/>
    <w:tmpl w:val="DE3A04A2"/>
    <w:lvl w:ilvl="0" w:tplc="23A4B07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9BDA6206">
      <w:start w:val="1"/>
      <w:numFmt w:val="decimal"/>
      <w:lvlText w:val="%2"/>
      <w:lvlJc w:val="left"/>
      <w:pPr>
        <w:ind w:left="420" w:hanging="420"/>
      </w:pPr>
      <w:rPr>
        <w:rFonts w:hint="eastAsia"/>
      </w:rPr>
    </w:lvl>
    <w:lvl w:ilvl="2" w:tplc="61BCEF06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03CF1"/>
    <w:multiLevelType w:val="hybridMultilevel"/>
    <w:tmpl w:val="D22439CA"/>
    <w:lvl w:ilvl="0" w:tplc="B70A78C6">
      <w:start w:val="16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38281C0D"/>
    <w:multiLevelType w:val="hybridMultilevel"/>
    <w:tmpl w:val="93EA03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68A10DA"/>
    <w:multiLevelType w:val="hybridMultilevel"/>
    <w:tmpl w:val="56BCCBD6"/>
    <w:lvl w:ilvl="0" w:tplc="23A4B07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9BDA6206">
      <w:start w:val="1"/>
      <w:numFmt w:val="decimal"/>
      <w:lvlText w:val="%2"/>
      <w:lvlJc w:val="left"/>
      <w:pPr>
        <w:ind w:left="420" w:hanging="420"/>
      </w:pPr>
      <w:rPr>
        <w:rFonts w:hint="eastAsia"/>
      </w:rPr>
    </w:lvl>
    <w:lvl w:ilvl="2" w:tplc="61BCEF06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C248F79E">
      <w:start w:val="1"/>
      <w:numFmt w:val="decimal"/>
      <w:lvlText w:val="1.%4."/>
      <w:lvlJc w:val="left"/>
      <w:pPr>
        <w:ind w:left="4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951D8F"/>
    <w:multiLevelType w:val="hybridMultilevel"/>
    <w:tmpl w:val="9AAADCF8"/>
    <w:lvl w:ilvl="0" w:tplc="B5D097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724"/>
    <w:rsid w:val="00000EB9"/>
    <w:rsid w:val="00003114"/>
    <w:rsid w:val="000034A7"/>
    <w:rsid w:val="000048BA"/>
    <w:rsid w:val="000052AE"/>
    <w:rsid w:val="00006DA4"/>
    <w:rsid w:val="00007204"/>
    <w:rsid w:val="000073FE"/>
    <w:rsid w:val="00007950"/>
    <w:rsid w:val="00007B5F"/>
    <w:rsid w:val="00010421"/>
    <w:rsid w:val="00010565"/>
    <w:rsid w:val="00010A1E"/>
    <w:rsid w:val="00011126"/>
    <w:rsid w:val="00011275"/>
    <w:rsid w:val="00011998"/>
    <w:rsid w:val="000120BF"/>
    <w:rsid w:val="000121F5"/>
    <w:rsid w:val="000135F5"/>
    <w:rsid w:val="00013FD4"/>
    <w:rsid w:val="00015049"/>
    <w:rsid w:val="000154F9"/>
    <w:rsid w:val="00015D31"/>
    <w:rsid w:val="000161F8"/>
    <w:rsid w:val="00017063"/>
    <w:rsid w:val="000177F3"/>
    <w:rsid w:val="00020527"/>
    <w:rsid w:val="00021E96"/>
    <w:rsid w:val="00022729"/>
    <w:rsid w:val="000238D2"/>
    <w:rsid w:val="000239DB"/>
    <w:rsid w:val="000240CE"/>
    <w:rsid w:val="00024C6F"/>
    <w:rsid w:val="000272B4"/>
    <w:rsid w:val="00031122"/>
    <w:rsid w:val="00031220"/>
    <w:rsid w:val="00031887"/>
    <w:rsid w:val="00032812"/>
    <w:rsid w:val="000336E5"/>
    <w:rsid w:val="00033A9E"/>
    <w:rsid w:val="00033CC4"/>
    <w:rsid w:val="00035020"/>
    <w:rsid w:val="000368CB"/>
    <w:rsid w:val="00036B31"/>
    <w:rsid w:val="000378ED"/>
    <w:rsid w:val="00037CB7"/>
    <w:rsid w:val="000403A2"/>
    <w:rsid w:val="000403E6"/>
    <w:rsid w:val="00040549"/>
    <w:rsid w:val="0004054E"/>
    <w:rsid w:val="000410DD"/>
    <w:rsid w:val="00041E1A"/>
    <w:rsid w:val="000420DF"/>
    <w:rsid w:val="0004223C"/>
    <w:rsid w:val="00043DA2"/>
    <w:rsid w:val="00043DC2"/>
    <w:rsid w:val="00043DE3"/>
    <w:rsid w:val="00044CD9"/>
    <w:rsid w:val="00044F47"/>
    <w:rsid w:val="00045774"/>
    <w:rsid w:val="00045B52"/>
    <w:rsid w:val="00045C13"/>
    <w:rsid w:val="0004606A"/>
    <w:rsid w:val="0004689F"/>
    <w:rsid w:val="00046A62"/>
    <w:rsid w:val="00047EC2"/>
    <w:rsid w:val="000504E3"/>
    <w:rsid w:val="00050DD8"/>
    <w:rsid w:val="00051121"/>
    <w:rsid w:val="00051514"/>
    <w:rsid w:val="00051D9D"/>
    <w:rsid w:val="00051DE5"/>
    <w:rsid w:val="00051EBE"/>
    <w:rsid w:val="00053571"/>
    <w:rsid w:val="00055C40"/>
    <w:rsid w:val="000573E4"/>
    <w:rsid w:val="000601EB"/>
    <w:rsid w:val="000605CF"/>
    <w:rsid w:val="00062D69"/>
    <w:rsid w:val="00064A50"/>
    <w:rsid w:val="00064B07"/>
    <w:rsid w:val="00064FD9"/>
    <w:rsid w:val="000653DD"/>
    <w:rsid w:val="00065E95"/>
    <w:rsid w:val="0006635B"/>
    <w:rsid w:val="000667F2"/>
    <w:rsid w:val="0006755F"/>
    <w:rsid w:val="00071078"/>
    <w:rsid w:val="000715C3"/>
    <w:rsid w:val="0007162B"/>
    <w:rsid w:val="00071D7C"/>
    <w:rsid w:val="0007268D"/>
    <w:rsid w:val="00072FA1"/>
    <w:rsid w:val="00080143"/>
    <w:rsid w:val="00080C1E"/>
    <w:rsid w:val="00081A50"/>
    <w:rsid w:val="00081A51"/>
    <w:rsid w:val="000824DE"/>
    <w:rsid w:val="000832A4"/>
    <w:rsid w:val="00083849"/>
    <w:rsid w:val="0008521C"/>
    <w:rsid w:val="0008683D"/>
    <w:rsid w:val="0008685A"/>
    <w:rsid w:val="000869D4"/>
    <w:rsid w:val="0009062C"/>
    <w:rsid w:val="0009073F"/>
    <w:rsid w:val="0009084F"/>
    <w:rsid w:val="0009115D"/>
    <w:rsid w:val="00091698"/>
    <w:rsid w:val="00091DF7"/>
    <w:rsid w:val="000937FA"/>
    <w:rsid w:val="00093A78"/>
    <w:rsid w:val="00093AF3"/>
    <w:rsid w:val="00093CF0"/>
    <w:rsid w:val="00094B03"/>
    <w:rsid w:val="0009526C"/>
    <w:rsid w:val="000953B7"/>
    <w:rsid w:val="00095866"/>
    <w:rsid w:val="000958E5"/>
    <w:rsid w:val="00095F22"/>
    <w:rsid w:val="00096619"/>
    <w:rsid w:val="00097902"/>
    <w:rsid w:val="00097B36"/>
    <w:rsid w:val="00097E7D"/>
    <w:rsid w:val="000A006A"/>
    <w:rsid w:val="000A02F8"/>
    <w:rsid w:val="000A099F"/>
    <w:rsid w:val="000A0FB5"/>
    <w:rsid w:val="000A1C4B"/>
    <w:rsid w:val="000A2024"/>
    <w:rsid w:val="000A2070"/>
    <w:rsid w:val="000A2663"/>
    <w:rsid w:val="000A3B98"/>
    <w:rsid w:val="000A4F2D"/>
    <w:rsid w:val="000A579B"/>
    <w:rsid w:val="000A6364"/>
    <w:rsid w:val="000A657E"/>
    <w:rsid w:val="000A699F"/>
    <w:rsid w:val="000A6B58"/>
    <w:rsid w:val="000A7625"/>
    <w:rsid w:val="000A7951"/>
    <w:rsid w:val="000A7BEC"/>
    <w:rsid w:val="000A7E9A"/>
    <w:rsid w:val="000A7F3F"/>
    <w:rsid w:val="000B0A5A"/>
    <w:rsid w:val="000B11E2"/>
    <w:rsid w:val="000B1775"/>
    <w:rsid w:val="000B3715"/>
    <w:rsid w:val="000B389A"/>
    <w:rsid w:val="000B4A6F"/>
    <w:rsid w:val="000B4E84"/>
    <w:rsid w:val="000B5602"/>
    <w:rsid w:val="000B62F0"/>
    <w:rsid w:val="000C0EE7"/>
    <w:rsid w:val="000C19B2"/>
    <w:rsid w:val="000C232F"/>
    <w:rsid w:val="000C373A"/>
    <w:rsid w:val="000C3EF1"/>
    <w:rsid w:val="000C3FF3"/>
    <w:rsid w:val="000C410E"/>
    <w:rsid w:val="000C4A0E"/>
    <w:rsid w:val="000C52EE"/>
    <w:rsid w:val="000C6DCC"/>
    <w:rsid w:val="000C7137"/>
    <w:rsid w:val="000C7392"/>
    <w:rsid w:val="000C74C0"/>
    <w:rsid w:val="000C771C"/>
    <w:rsid w:val="000C7E3A"/>
    <w:rsid w:val="000D04E5"/>
    <w:rsid w:val="000D0592"/>
    <w:rsid w:val="000D15C8"/>
    <w:rsid w:val="000D2CAB"/>
    <w:rsid w:val="000D3359"/>
    <w:rsid w:val="000D38F5"/>
    <w:rsid w:val="000D4A22"/>
    <w:rsid w:val="000D50B8"/>
    <w:rsid w:val="000D567B"/>
    <w:rsid w:val="000D606E"/>
    <w:rsid w:val="000D6E53"/>
    <w:rsid w:val="000D72C4"/>
    <w:rsid w:val="000D79CC"/>
    <w:rsid w:val="000E08B4"/>
    <w:rsid w:val="000E1D7B"/>
    <w:rsid w:val="000E1E5C"/>
    <w:rsid w:val="000E27DA"/>
    <w:rsid w:val="000E2B8D"/>
    <w:rsid w:val="000E3436"/>
    <w:rsid w:val="000E4660"/>
    <w:rsid w:val="000E4698"/>
    <w:rsid w:val="000E4E4E"/>
    <w:rsid w:val="000E4E9B"/>
    <w:rsid w:val="000E56A7"/>
    <w:rsid w:val="000E56B9"/>
    <w:rsid w:val="000E59EE"/>
    <w:rsid w:val="000E6883"/>
    <w:rsid w:val="000E7969"/>
    <w:rsid w:val="000F0D99"/>
    <w:rsid w:val="000F13A0"/>
    <w:rsid w:val="000F2359"/>
    <w:rsid w:val="000F2A1E"/>
    <w:rsid w:val="000F2DDC"/>
    <w:rsid w:val="000F3091"/>
    <w:rsid w:val="000F48F1"/>
    <w:rsid w:val="000F5113"/>
    <w:rsid w:val="000F5B72"/>
    <w:rsid w:val="000F5C5E"/>
    <w:rsid w:val="000F5FD0"/>
    <w:rsid w:val="000F6031"/>
    <w:rsid w:val="000F6FA6"/>
    <w:rsid w:val="001004EC"/>
    <w:rsid w:val="001005AE"/>
    <w:rsid w:val="0010146A"/>
    <w:rsid w:val="00101663"/>
    <w:rsid w:val="001016CD"/>
    <w:rsid w:val="00101781"/>
    <w:rsid w:val="00101D68"/>
    <w:rsid w:val="00101E06"/>
    <w:rsid w:val="00101F71"/>
    <w:rsid w:val="00102A52"/>
    <w:rsid w:val="00102A90"/>
    <w:rsid w:val="00102C1B"/>
    <w:rsid w:val="00102D9B"/>
    <w:rsid w:val="00102E15"/>
    <w:rsid w:val="001031DF"/>
    <w:rsid w:val="00103839"/>
    <w:rsid w:val="00105C2B"/>
    <w:rsid w:val="0010693C"/>
    <w:rsid w:val="0010752B"/>
    <w:rsid w:val="001078FB"/>
    <w:rsid w:val="0011038D"/>
    <w:rsid w:val="00110B8C"/>
    <w:rsid w:val="00112404"/>
    <w:rsid w:val="00112D09"/>
    <w:rsid w:val="00113FAC"/>
    <w:rsid w:val="00114305"/>
    <w:rsid w:val="00114493"/>
    <w:rsid w:val="00114524"/>
    <w:rsid w:val="00114F15"/>
    <w:rsid w:val="00117B00"/>
    <w:rsid w:val="001202E6"/>
    <w:rsid w:val="00120872"/>
    <w:rsid w:val="00121A9A"/>
    <w:rsid w:val="00123E04"/>
    <w:rsid w:val="00124EB4"/>
    <w:rsid w:val="00125158"/>
    <w:rsid w:val="00125435"/>
    <w:rsid w:val="00125A7C"/>
    <w:rsid w:val="00125CBB"/>
    <w:rsid w:val="00126637"/>
    <w:rsid w:val="00127543"/>
    <w:rsid w:val="001301DA"/>
    <w:rsid w:val="00130BD8"/>
    <w:rsid w:val="00132369"/>
    <w:rsid w:val="0013302B"/>
    <w:rsid w:val="00133086"/>
    <w:rsid w:val="001335FD"/>
    <w:rsid w:val="00133BA3"/>
    <w:rsid w:val="0013406B"/>
    <w:rsid w:val="0013460C"/>
    <w:rsid w:val="00135DE0"/>
    <w:rsid w:val="0013680C"/>
    <w:rsid w:val="00137585"/>
    <w:rsid w:val="00137DC2"/>
    <w:rsid w:val="00142529"/>
    <w:rsid w:val="00143E69"/>
    <w:rsid w:val="00144FC1"/>
    <w:rsid w:val="00145144"/>
    <w:rsid w:val="00145A40"/>
    <w:rsid w:val="00145AB9"/>
    <w:rsid w:val="00146B12"/>
    <w:rsid w:val="00147E2C"/>
    <w:rsid w:val="00147EF5"/>
    <w:rsid w:val="00151896"/>
    <w:rsid w:val="00151942"/>
    <w:rsid w:val="00151A7A"/>
    <w:rsid w:val="00152D13"/>
    <w:rsid w:val="00152E90"/>
    <w:rsid w:val="00154635"/>
    <w:rsid w:val="0015758B"/>
    <w:rsid w:val="00160DD0"/>
    <w:rsid w:val="00160E28"/>
    <w:rsid w:val="001613D3"/>
    <w:rsid w:val="00161B5F"/>
    <w:rsid w:val="00162286"/>
    <w:rsid w:val="00162D13"/>
    <w:rsid w:val="001637E5"/>
    <w:rsid w:val="0016489E"/>
    <w:rsid w:val="00165353"/>
    <w:rsid w:val="001654A8"/>
    <w:rsid w:val="0016699C"/>
    <w:rsid w:val="001670F1"/>
    <w:rsid w:val="001672BE"/>
    <w:rsid w:val="00167432"/>
    <w:rsid w:val="001676D8"/>
    <w:rsid w:val="00167F7B"/>
    <w:rsid w:val="00170360"/>
    <w:rsid w:val="00170E62"/>
    <w:rsid w:val="001710C9"/>
    <w:rsid w:val="0017147A"/>
    <w:rsid w:val="00171852"/>
    <w:rsid w:val="0017187B"/>
    <w:rsid w:val="00171C26"/>
    <w:rsid w:val="0017339B"/>
    <w:rsid w:val="00173A10"/>
    <w:rsid w:val="00173B60"/>
    <w:rsid w:val="001749F9"/>
    <w:rsid w:val="00174EFF"/>
    <w:rsid w:val="001771A0"/>
    <w:rsid w:val="001773DA"/>
    <w:rsid w:val="00177899"/>
    <w:rsid w:val="0018062E"/>
    <w:rsid w:val="0018142D"/>
    <w:rsid w:val="0018247C"/>
    <w:rsid w:val="00182C72"/>
    <w:rsid w:val="001843D4"/>
    <w:rsid w:val="001847E7"/>
    <w:rsid w:val="00185B04"/>
    <w:rsid w:val="00185C1A"/>
    <w:rsid w:val="00185CC1"/>
    <w:rsid w:val="0018661A"/>
    <w:rsid w:val="00187E09"/>
    <w:rsid w:val="0019061F"/>
    <w:rsid w:val="00190737"/>
    <w:rsid w:val="001911B7"/>
    <w:rsid w:val="001911BD"/>
    <w:rsid w:val="0019279F"/>
    <w:rsid w:val="001938BF"/>
    <w:rsid w:val="001948C3"/>
    <w:rsid w:val="0019532A"/>
    <w:rsid w:val="0019749C"/>
    <w:rsid w:val="00197541"/>
    <w:rsid w:val="001A0C27"/>
    <w:rsid w:val="001A0CB0"/>
    <w:rsid w:val="001A1087"/>
    <w:rsid w:val="001A13F3"/>
    <w:rsid w:val="001A19AB"/>
    <w:rsid w:val="001A1AB5"/>
    <w:rsid w:val="001A20D8"/>
    <w:rsid w:val="001A36F2"/>
    <w:rsid w:val="001A3D7C"/>
    <w:rsid w:val="001A3DC3"/>
    <w:rsid w:val="001A4EBE"/>
    <w:rsid w:val="001A4F0C"/>
    <w:rsid w:val="001A5E61"/>
    <w:rsid w:val="001A64F8"/>
    <w:rsid w:val="001A6AD2"/>
    <w:rsid w:val="001A77D2"/>
    <w:rsid w:val="001B1CC4"/>
    <w:rsid w:val="001B1ECC"/>
    <w:rsid w:val="001B2CB1"/>
    <w:rsid w:val="001B3785"/>
    <w:rsid w:val="001B436E"/>
    <w:rsid w:val="001B4770"/>
    <w:rsid w:val="001B5119"/>
    <w:rsid w:val="001B574A"/>
    <w:rsid w:val="001B6B23"/>
    <w:rsid w:val="001B6FF7"/>
    <w:rsid w:val="001B7985"/>
    <w:rsid w:val="001B79C6"/>
    <w:rsid w:val="001C0E25"/>
    <w:rsid w:val="001C281F"/>
    <w:rsid w:val="001C2CA3"/>
    <w:rsid w:val="001C2E12"/>
    <w:rsid w:val="001C33F5"/>
    <w:rsid w:val="001C3D9F"/>
    <w:rsid w:val="001C414F"/>
    <w:rsid w:val="001C5D2D"/>
    <w:rsid w:val="001C6000"/>
    <w:rsid w:val="001C62C3"/>
    <w:rsid w:val="001C63DA"/>
    <w:rsid w:val="001D036C"/>
    <w:rsid w:val="001D03BF"/>
    <w:rsid w:val="001D060C"/>
    <w:rsid w:val="001D11A9"/>
    <w:rsid w:val="001D213D"/>
    <w:rsid w:val="001D2349"/>
    <w:rsid w:val="001D340C"/>
    <w:rsid w:val="001D3BBC"/>
    <w:rsid w:val="001D50C4"/>
    <w:rsid w:val="001D5168"/>
    <w:rsid w:val="001D6598"/>
    <w:rsid w:val="001D6931"/>
    <w:rsid w:val="001D6937"/>
    <w:rsid w:val="001D6C2B"/>
    <w:rsid w:val="001D7517"/>
    <w:rsid w:val="001D76C3"/>
    <w:rsid w:val="001D76F3"/>
    <w:rsid w:val="001D7B4C"/>
    <w:rsid w:val="001E1137"/>
    <w:rsid w:val="001E2234"/>
    <w:rsid w:val="001E32F5"/>
    <w:rsid w:val="001E3AF6"/>
    <w:rsid w:val="001E3BF1"/>
    <w:rsid w:val="001E4DFA"/>
    <w:rsid w:val="001E5A27"/>
    <w:rsid w:val="001E69A7"/>
    <w:rsid w:val="001F1762"/>
    <w:rsid w:val="001F2F71"/>
    <w:rsid w:val="001F35A1"/>
    <w:rsid w:val="001F37DD"/>
    <w:rsid w:val="001F41B5"/>
    <w:rsid w:val="001F469F"/>
    <w:rsid w:val="001F4816"/>
    <w:rsid w:val="001F497B"/>
    <w:rsid w:val="001F5D74"/>
    <w:rsid w:val="001F634A"/>
    <w:rsid w:val="001F6AA0"/>
    <w:rsid w:val="001F735C"/>
    <w:rsid w:val="0020034A"/>
    <w:rsid w:val="002003C2"/>
    <w:rsid w:val="00200796"/>
    <w:rsid w:val="002016F6"/>
    <w:rsid w:val="0020263B"/>
    <w:rsid w:val="00202FC0"/>
    <w:rsid w:val="002031AE"/>
    <w:rsid w:val="00203D29"/>
    <w:rsid w:val="002044E9"/>
    <w:rsid w:val="00204E13"/>
    <w:rsid w:val="00205285"/>
    <w:rsid w:val="0020727D"/>
    <w:rsid w:val="00207756"/>
    <w:rsid w:val="002101B8"/>
    <w:rsid w:val="00210AD8"/>
    <w:rsid w:val="0021222E"/>
    <w:rsid w:val="002124F2"/>
    <w:rsid w:val="002128CF"/>
    <w:rsid w:val="002149E9"/>
    <w:rsid w:val="0021500C"/>
    <w:rsid w:val="0021598E"/>
    <w:rsid w:val="00215A0E"/>
    <w:rsid w:val="00215D26"/>
    <w:rsid w:val="002170C8"/>
    <w:rsid w:val="00217232"/>
    <w:rsid w:val="0021756F"/>
    <w:rsid w:val="00217B11"/>
    <w:rsid w:val="002200CF"/>
    <w:rsid w:val="00221411"/>
    <w:rsid w:val="00221588"/>
    <w:rsid w:val="00222846"/>
    <w:rsid w:val="002228F3"/>
    <w:rsid w:val="00224CB6"/>
    <w:rsid w:val="00224F6F"/>
    <w:rsid w:val="002250B7"/>
    <w:rsid w:val="0022564A"/>
    <w:rsid w:val="00225769"/>
    <w:rsid w:val="00227889"/>
    <w:rsid w:val="00227F0E"/>
    <w:rsid w:val="00227FB4"/>
    <w:rsid w:val="00232217"/>
    <w:rsid w:val="00233A42"/>
    <w:rsid w:val="00233B6B"/>
    <w:rsid w:val="00233C4F"/>
    <w:rsid w:val="00233E78"/>
    <w:rsid w:val="002342A0"/>
    <w:rsid w:val="002344CA"/>
    <w:rsid w:val="00234A2E"/>
    <w:rsid w:val="00236956"/>
    <w:rsid w:val="00240EB0"/>
    <w:rsid w:val="00240EB3"/>
    <w:rsid w:val="002410F2"/>
    <w:rsid w:val="00241647"/>
    <w:rsid w:val="00241B57"/>
    <w:rsid w:val="002425DA"/>
    <w:rsid w:val="0024289D"/>
    <w:rsid w:val="0024298D"/>
    <w:rsid w:val="0024332A"/>
    <w:rsid w:val="0024558B"/>
    <w:rsid w:val="00247AE3"/>
    <w:rsid w:val="00250453"/>
    <w:rsid w:val="0025058D"/>
    <w:rsid w:val="00250A56"/>
    <w:rsid w:val="002515B7"/>
    <w:rsid w:val="0025189C"/>
    <w:rsid w:val="0025214B"/>
    <w:rsid w:val="00252E60"/>
    <w:rsid w:val="0025354E"/>
    <w:rsid w:val="002538A1"/>
    <w:rsid w:val="00253AF9"/>
    <w:rsid w:val="00253FFC"/>
    <w:rsid w:val="002569FB"/>
    <w:rsid w:val="00257311"/>
    <w:rsid w:val="00257B9E"/>
    <w:rsid w:val="00257EE4"/>
    <w:rsid w:val="002636C8"/>
    <w:rsid w:val="002637A7"/>
    <w:rsid w:val="00264393"/>
    <w:rsid w:val="002644E4"/>
    <w:rsid w:val="00264629"/>
    <w:rsid w:val="00264AD0"/>
    <w:rsid w:val="002658BA"/>
    <w:rsid w:val="00265E23"/>
    <w:rsid w:val="00266ABD"/>
    <w:rsid w:val="00266B8D"/>
    <w:rsid w:val="00267BBB"/>
    <w:rsid w:val="00267EFE"/>
    <w:rsid w:val="002701C4"/>
    <w:rsid w:val="002702D2"/>
    <w:rsid w:val="00270C06"/>
    <w:rsid w:val="00270E5C"/>
    <w:rsid w:val="002724EA"/>
    <w:rsid w:val="00272B3B"/>
    <w:rsid w:val="002743BF"/>
    <w:rsid w:val="00275657"/>
    <w:rsid w:val="00275C17"/>
    <w:rsid w:val="002768AF"/>
    <w:rsid w:val="002768FB"/>
    <w:rsid w:val="00276F45"/>
    <w:rsid w:val="00277053"/>
    <w:rsid w:val="00277F14"/>
    <w:rsid w:val="00277F90"/>
    <w:rsid w:val="00280D2A"/>
    <w:rsid w:val="002814F3"/>
    <w:rsid w:val="00282F41"/>
    <w:rsid w:val="00283322"/>
    <w:rsid w:val="00283561"/>
    <w:rsid w:val="00283BD2"/>
    <w:rsid w:val="00283CFC"/>
    <w:rsid w:val="00284046"/>
    <w:rsid w:val="0028541D"/>
    <w:rsid w:val="002856E1"/>
    <w:rsid w:val="002863F3"/>
    <w:rsid w:val="00290928"/>
    <w:rsid w:val="00293586"/>
    <w:rsid w:val="00293F62"/>
    <w:rsid w:val="00294BF7"/>
    <w:rsid w:val="00294D4D"/>
    <w:rsid w:val="0029512F"/>
    <w:rsid w:val="002951D7"/>
    <w:rsid w:val="0029753F"/>
    <w:rsid w:val="00297ADA"/>
    <w:rsid w:val="002A03F5"/>
    <w:rsid w:val="002A0F8E"/>
    <w:rsid w:val="002A11C5"/>
    <w:rsid w:val="002A213B"/>
    <w:rsid w:val="002A3A2F"/>
    <w:rsid w:val="002A3B6D"/>
    <w:rsid w:val="002A3E99"/>
    <w:rsid w:val="002A578A"/>
    <w:rsid w:val="002A7FCF"/>
    <w:rsid w:val="002B028D"/>
    <w:rsid w:val="002B1601"/>
    <w:rsid w:val="002B19DE"/>
    <w:rsid w:val="002B20A0"/>
    <w:rsid w:val="002B2282"/>
    <w:rsid w:val="002B27B4"/>
    <w:rsid w:val="002B38DB"/>
    <w:rsid w:val="002B39C5"/>
    <w:rsid w:val="002B3A59"/>
    <w:rsid w:val="002B3AB0"/>
    <w:rsid w:val="002B4B88"/>
    <w:rsid w:val="002B4CDF"/>
    <w:rsid w:val="002B4CF1"/>
    <w:rsid w:val="002B58B7"/>
    <w:rsid w:val="002B6B98"/>
    <w:rsid w:val="002B6E40"/>
    <w:rsid w:val="002B76F9"/>
    <w:rsid w:val="002B7F71"/>
    <w:rsid w:val="002C046B"/>
    <w:rsid w:val="002C17D4"/>
    <w:rsid w:val="002C1DAD"/>
    <w:rsid w:val="002C23F7"/>
    <w:rsid w:val="002C3505"/>
    <w:rsid w:val="002C352F"/>
    <w:rsid w:val="002C4983"/>
    <w:rsid w:val="002C5F77"/>
    <w:rsid w:val="002C7588"/>
    <w:rsid w:val="002D0A93"/>
    <w:rsid w:val="002D0BDE"/>
    <w:rsid w:val="002D141A"/>
    <w:rsid w:val="002D1794"/>
    <w:rsid w:val="002D1D0A"/>
    <w:rsid w:val="002D2706"/>
    <w:rsid w:val="002D3E12"/>
    <w:rsid w:val="002D418D"/>
    <w:rsid w:val="002D423E"/>
    <w:rsid w:val="002D4A9E"/>
    <w:rsid w:val="002D55EB"/>
    <w:rsid w:val="002D5771"/>
    <w:rsid w:val="002D59E3"/>
    <w:rsid w:val="002D5F31"/>
    <w:rsid w:val="002D6004"/>
    <w:rsid w:val="002D6967"/>
    <w:rsid w:val="002D6DBF"/>
    <w:rsid w:val="002D7071"/>
    <w:rsid w:val="002E121E"/>
    <w:rsid w:val="002E12E6"/>
    <w:rsid w:val="002E2595"/>
    <w:rsid w:val="002E29FC"/>
    <w:rsid w:val="002E2D22"/>
    <w:rsid w:val="002E3670"/>
    <w:rsid w:val="002E3927"/>
    <w:rsid w:val="002E3D82"/>
    <w:rsid w:val="002E5566"/>
    <w:rsid w:val="002E5A74"/>
    <w:rsid w:val="002E622F"/>
    <w:rsid w:val="002E71EB"/>
    <w:rsid w:val="002E742C"/>
    <w:rsid w:val="002F068C"/>
    <w:rsid w:val="002F0F89"/>
    <w:rsid w:val="002F0FE3"/>
    <w:rsid w:val="002F154B"/>
    <w:rsid w:val="002F16BE"/>
    <w:rsid w:val="002F1DF7"/>
    <w:rsid w:val="002F2966"/>
    <w:rsid w:val="002F38B1"/>
    <w:rsid w:val="002F42F2"/>
    <w:rsid w:val="002F52BC"/>
    <w:rsid w:val="002F7AA8"/>
    <w:rsid w:val="00301A89"/>
    <w:rsid w:val="00301E0F"/>
    <w:rsid w:val="00302BE8"/>
    <w:rsid w:val="0030315D"/>
    <w:rsid w:val="00304830"/>
    <w:rsid w:val="00304F96"/>
    <w:rsid w:val="003060E7"/>
    <w:rsid w:val="00306E87"/>
    <w:rsid w:val="003074A0"/>
    <w:rsid w:val="00310F19"/>
    <w:rsid w:val="0031195B"/>
    <w:rsid w:val="003120C9"/>
    <w:rsid w:val="00312794"/>
    <w:rsid w:val="00312C5A"/>
    <w:rsid w:val="00313365"/>
    <w:rsid w:val="0031466B"/>
    <w:rsid w:val="00314D86"/>
    <w:rsid w:val="00314E41"/>
    <w:rsid w:val="003155B2"/>
    <w:rsid w:val="0031565E"/>
    <w:rsid w:val="003162C7"/>
    <w:rsid w:val="00316765"/>
    <w:rsid w:val="00316C1B"/>
    <w:rsid w:val="00316E5F"/>
    <w:rsid w:val="003176E7"/>
    <w:rsid w:val="00317A82"/>
    <w:rsid w:val="00320F52"/>
    <w:rsid w:val="003210B1"/>
    <w:rsid w:val="003216DB"/>
    <w:rsid w:val="00322AFD"/>
    <w:rsid w:val="00322BAD"/>
    <w:rsid w:val="0032528E"/>
    <w:rsid w:val="003252E2"/>
    <w:rsid w:val="00325E5C"/>
    <w:rsid w:val="00327AB0"/>
    <w:rsid w:val="00330FD5"/>
    <w:rsid w:val="00331D9E"/>
    <w:rsid w:val="00331DB5"/>
    <w:rsid w:val="003334FF"/>
    <w:rsid w:val="0033599D"/>
    <w:rsid w:val="003361F9"/>
    <w:rsid w:val="00336788"/>
    <w:rsid w:val="003370A6"/>
    <w:rsid w:val="003378F8"/>
    <w:rsid w:val="00341879"/>
    <w:rsid w:val="00341F0E"/>
    <w:rsid w:val="00342528"/>
    <w:rsid w:val="00342CF7"/>
    <w:rsid w:val="00342D43"/>
    <w:rsid w:val="00342DD6"/>
    <w:rsid w:val="00343799"/>
    <w:rsid w:val="00343F7F"/>
    <w:rsid w:val="003447A7"/>
    <w:rsid w:val="00344CAD"/>
    <w:rsid w:val="00345752"/>
    <w:rsid w:val="0034594D"/>
    <w:rsid w:val="00347DF9"/>
    <w:rsid w:val="0035003A"/>
    <w:rsid w:val="00350560"/>
    <w:rsid w:val="003506E3"/>
    <w:rsid w:val="003508F0"/>
    <w:rsid w:val="00350FC6"/>
    <w:rsid w:val="00351215"/>
    <w:rsid w:val="00351361"/>
    <w:rsid w:val="00351B86"/>
    <w:rsid w:val="00351C9A"/>
    <w:rsid w:val="003521B0"/>
    <w:rsid w:val="00352FA0"/>
    <w:rsid w:val="003530C6"/>
    <w:rsid w:val="0035360A"/>
    <w:rsid w:val="0035380A"/>
    <w:rsid w:val="00354B8F"/>
    <w:rsid w:val="00355BFD"/>
    <w:rsid w:val="00356DC7"/>
    <w:rsid w:val="0035769D"/>
    <w:rsid w:val="00360384"/>
    <w:rsid w:val="00361DA9"/>
    <w:rsid w:val="003624DE"/>
    <w:rsid w:val="00362FBC"/>
    <w:rsid w:val="00363566"/>
    <w:rsid w:val="0036379F"/>
    <w:rsid w:val="003641C0"/>
    <w:rsid w:val="0036490E"/>
    <w:rsid w:val="00365D2D"/>
    <w:rsid w:val="00366079"/>
    <w:rsid w:val="00366219"/>
    <w:rsid w:val="003666D0"/>
    <w:rsid w:val="003675EC"/>
    <w:rsid w:val="00367C1B"/>
    <w:rsid w:val="00367DEF"/>
    <w:rsid w:val="0037192A"/>
    <w:rsid w:val="00372D63"/>
    <w:rsid w:val="00373A74"/>
    <w:rsid w:val="003751C5"/>
    <w:rsid w:val="003771ED"/>
    <w:rsid w:val="00380187"/>
    <w:rsid w:val="003804D0"/>
    <w:rsid w:val="003804D8"/>
    <w:rsid w:val="0038100F"/>
    <w:rsid w:val="0038120E"/>
    <w:rsid w:val="00381C3E"/>
    <w:rsid w:val="00381FC8"/>
    <w:rsid w:val="00383680"/>
    <w:rsid w:val="00384BBA"/>
    <w:rsid w:val="003863BA"/>
    <w:rsid w:val="003871CB"/>
    <w:rsid w:val="003878C0"/>
    <w:rsid w:val="00387958"/>
    <w:rsid w:val="00390596"/>
    <w:rsid w:val="00390E89"/>
    <w:rsid w:val="003917D7"/>
    <w:rsid w:val="003927A9"/>
    <w:rsid w:val="00392C07"/>
    <w:rsid w:val="00392CDE"/>
    <w:rsid w:val="003934E9"/>
    <w:rsid w:val="003935A0"/>
    <w:rsid w:val="00394EBD"/>
    <w:rsid w:val="003970ED"/>
    <w:rsid w:val="003978B5"/>
    <w:rsid w:val="003A1A9D"/>
    <w:rsid w:val="003A2265"/>
    <w:rsid w:val="003A2283"/>
    <w:rsid w:val="003A3C44"/>
    <w:rsid w:val="003A3EC6"/>
    <w:rsid w:val="003A46F6"/>
    <w:rsid w:val="003A4913"/>
    <w:rsid w:val="003A5209"/>
    <w:rsid w:val="003A5839"/>
    <w:rsid w:val="003A6186"/>
    <w:rsid w:val="003A6257"/>
    <w:rsid w:val="003A645A"/>
    <w:rsid w:val="003A746F"/>
    <w:rsid w:val="003A7D71"/>
    <w:rsid w:val="003A7DA4"/>
    <w:rsid w:val="003B197D"/>
    <w:rsid w:val="003B1BC4"/>
    <w:rsid w:val="003B21D4"/>
    <w:rsid w:val="003B4150"/>
    <w:rsid w:val="003B456B"/>
    <w:rsid w:val="003B4A5B"/>
    <w:rsid w:val="003B4FC9"/>
    <w:rsid w:val="003B6022"/>
    <w:rsid w:val="003B6F8F"/>
    <w:rsid w:val="003C04F3"/>
    <w:rsid w:val="003C0BB7"/>
    <w:rsid w:val="003C0DD8"/>
    <w:rsid w:val="003C325D"/>
    <w:rsid w:val="003C3F58"/>
    <w:rsid w:val="003C6123"/>
    <w:rsid w:val="003C6A34"/>
    <w:rsid w:val="003C6E4D"/>
    <w:rsid w:val="003C6F32"/>
    <w:rsid w:val="003C732C"/>
    <w:rsid w:val="003C79F8"/>
    <w:rsid w:val="003C7C05"/>
    <w:rsid w:val="003D02ED"/>
    <w:rsid w:val="003D3AD1"/>
    <w:rsid w:val="003D5371"/>
    <w:rsid w:val="003D6A35"/>
    <w:rsid w:val="003D6A60"/>
    <w:rsid w:val="003D6BF7"/>
    <w:rsid w:val="003D70F0"/>
    <w:rsid w:val="003D7845"/>
    <w:rsid w:val="003D7B89"/>
    <w:rsid w:val="003E0E80"/>
    <w:rsid w:val="003E2A31"/>
    <w:rsid w:val="003E2A4C"/>
    <w:rsid w:val="003E2BA9"/>
    <w:rsid w:val="003E2C43"/>
    <w:rsid w:val="003E365E"/>
    <w:rsid w:val="003E3D0C"/>
    <w:rsid w:val="003E4AC9"/>
    <w:rsid w:val="003E579D"/>
    <w:rsid w:val="003E7177"/>
    <w:rsid w:val="003F08E1"/>
    <w:rsid w:val="003F0915"/>
    <w:rsid w:val="003F0F74"/>
    <w:rsid w:val="003F301F"/>
    <w:rsid w:val="003F3CD4"/>
    <w:rsid w:val="003F4349"/>
    <w:rsid w:val="003F4619"/>
    <w:rsid w:val="003F65BD"/>
    <w:rsid w:val="003F673D"/>
    <w:rsid w:val="003F685E"/>
    <w:rsid w:val="003F77C3"/>
    <w:rsid w:val="003F7BEF"/>
    <w:rsid w:val="0040082C"/>
    <w:rsid w:val="00402326"/>
    <w:rsid w:val="00402EF5"/>
    <w:rsid w:val="004035E2"/>
    <w:rsid w:val="004040ED"/>
    <w:rsid w:val="00405242"/>
    <w:rsid w:val="0040666D"/>
    <w:rsid w:val="00410451"/>
    <w:rsid w:val="00411495"/>
    <w:rsid w:val="00414FCA"/>
    <w:rsid w:val="004169C9"/>
    <w:rsid w:val="004174E8"/>
    <w:rsid w:val="00417772"/>
    <w:rsid w:val="004204D9"/>
    <w:rsid w:val="00420506"/>
    <w:rsid w:val="004214DE"/>
    <w:rsid w:val="0042259E"/>
    <w:rsid w:val="00422D6C"/>
    <w:rsid w:val="00423FB4"/>
    <w:rsid w:val="0042404E"/>
    <w:rsid w:val="00425572"/>
    <w:rsid w:val="00425FD2"/>
    <w:rsid w:val="004266B6"/>
    <w:rsid w:val="00426877"/>
    <w:rsid w:val="00426913"/>
    <w:rsid w:val="00426A79"/>
    <w:rsid w:val="00426B5B"/>
    <w:rsid w:val="0042785B"/>
    <w:rsid w:val="0043069C"/>
    <w:rsid w:val="0043091F"/>
    <w:rsid w:val="00431806"/>
    <w:rsid w:val="00432AC7"/>
    <w:rsid w:val="00432CBD"/>
    <w:rsid w:val="004339EF"/>
    <w:rsid w:val="00433C26"/>
    <w:rsid w:val="00433E8E"/>
    <w:rsid w:val="00434277"/>
    <w:rsid w:val="004345E2"/>
    <w:rsid w:val="004345F2"/>
    <w:rsid w:val="0043596B"/>
    <w:rsid w:val="00435A11"/>
    <w:rsid w:val="00435AFF"/>
    <w:rsid w:val="00435C74"/>
    <w:rsid w:val="00435FC0"/>
    <w:rsid w:val="0044021F"/>
    <w:rsid w:val="00440445"/>
    <w:rsid w:val="004413C1"/>
    <w:rsid w:val="00441F6A"/>
    <w:rsid w:val="00443C73"/>
    <w:rsid w:val="00443EC7"/>
    <w:rsid w:val="00446CB4"/>
    <w:rsid w:val="0045000B"/>
    <w:rsid w:val="004505C6"/>
    <w:rsid w:val="0045225E"/>
    <w:rsid w:val="00452645"/>
    <w:rsid w:val="0045389B"/>
    <w:rsid w:val="0045397A"/>
    <w:rsid w:val="00455856"/>
    <w:rsid w:val="00456552"/>
    <w:rsid w:val="00456E35"/>
    <w:rsid w:val="00457B81"/>
    <w:rsid w:val="00460B90"/>
    <w:rsid w:val="00461AD6"/>
    <w:rsid w:val="00462A5B"/>
    <w:rsid w:val="0046324F"/>
    <w:rsid w:val="00464C9C"/>
    <w:rsid w:val="00464ED5"/>
    <w:rsid w:val="00465014"/>
    <w:rsid w:val="004663AE"/>
    <w:rsid w:val="004663DF"/>
    <w:rsid w:val="00467742"/>
    <w:rsid w:val="004713E8"/>
    <w:rsid w:val="004718F9"/>
    <w:rsid w:val="00471C3B"/>
    <w:rsid w:val="00471E51"/>
    <w:rsid w:val="00472196"/>
    <w:rsid w:val="0047257A"/>
    <w:rsid w:val="004731A6"/>
    <w:rsid w:val="004738AD"/>
    <w:rsid w:val="004740AD"/>
    <w:rsid w:val="0047483C"/>
    <w:rsid w:val="00475EC2"/>
    <w:rsid w:val="00476A57"/>
    <w:rsid w:val="00476DAF"/>
    <w:rsid w:val="00477213"/>
    <w:rsid w:val="00477454"/>
    <w:rsid w:val="0047750F"/>
    <w:rsid w:val="00480400"/>
    <w:rsid w:val="00480444"/>
    <w:rsid w:val="00480BC7"/>
    <w:rsid w:val="0048296A"/>
    <w:rsid w:val="00482A8B"/>
    <w:rsid w:val="00482FAE"/>
    <w:rsid w:val="00483217"/>
    <w:rsid w:val="00484118"/>
    <w:rsid w:val="0048422E"/>
    <w:rsid w:val="00484357"/>
    <w:rsid w:val="004849A1"/>
    <w:rsid w:val="0048535D"/>
    <w:rsid w:val="004853FE"/>
    <w:rsid w:val="00485EDA"/>
    <w:rsid w:val="00486191"/>
    <w:rsid w:val="004863B2"/>
    <w:rsid w:val="00487915"/>
    <w:rsid w:val="00487B59"/>
    <w:rsid w:val="00490A13"/>
    <w:rsid w:val="00490C9B"/>
    <w:rsid w:val="00491061"/>
    <w:rsid w:val="00491229"/>
    <w:rsid w:val="00492DD8"/>
    <w:rsid w:val="00493294"/>
    <w:rsid w:val="004935FB"/>
    <w:rsid w:val="0049460D"/>
    <w:rsid w:val="00494CE1"/>
    <w:rsid w:val="004951B9"/>
    <w:rsid w:val="004959EA"/>
    <w:rsid w:val="00495CFC"/>
    <w:rsid w:val="00496325"/>
    <w:rsid w:val="0049653A"/>
    <w:rsid w:val="004971F2"/>
    <w:rsid w:val="00497293"/>
    <w:rsid w:val="004A05A7"/>
    <w:rsid w:val="004A074F"/>
    <w:rsid w:val="004A0D58"/>
    <w:rsid w:val="004A0D64"/>
    <w:rsid w:val="004A1021"/>
    <w:rsid w:val="004A1224"/>
    <w:rsid w:val="004A1DC2"/>
    <w:rsid w:val="004A372B"/>
    <w:rsid w:val="004A3FC5"/>
    <w:rsid w:val="004A4C67"/>
    <w:rsid w:val="004A504F"/>
    <w:rsid w:val="004A556E"/>
    <w:rsid w:val="004A57EC"/>
    <w:rsid w:val="004A5CAC"/>
    <w:rsid w:val="004A5E20"/>
    <w:rsid w:val="004B1135"/>
    <w:rsid w:val="004B17C7"/>
    <w:rsid w:val="004B2082"/>
    <w:rsid w:val="004B3A91"/>
    <w:rsid w:val="004B3E06"/>
    <w:rsid w:val="004B4E82"/>
    <w:rsid w:val="004B51C3"/>
    <w:rsid w:val="004B5ABD"/>
    <w:rsid w:val="004B5F2A"/>
    <w:rsid w:val="004C0A95"/>
    <w:rsid w:val="004C313B"/>
    <w:rsid w:val="004C414B"/>
    <w:rsid w:val="004C4DA8"/>
    <w:rsid w:val="004C5C24"/>
    <w:rsid w:val="004C5D57"/>
    <w:rsid w:val="004C60AC"/>
    <w:rsid w:val="004C64FE"/>
    <w:rsid w:val="004C707E"/>
    <w:rsid w:val="004D0722"/>
    <w:rsid w:val="004D0B42"/>
    <w:rsid w:val="004D0D90"/>
    <w:rsid w:val="004D0EBF"/>
    <w:rsid w:val="004D1781"/>
    <w:rsid w:val="004D2116"/>
    <w:rsid w:val="004D2173"/>
    <w:rsid w:val="004D2285"/>
    <w:rsid w:val="004D22D1"/>
    <w:rsid w:val="004D2D3A"/>
    <w:rsid w:val="004D2E6B"/>
    <w:rsid w:val="004D322A"/>
    <w:rsid w:val="004D3348"/>
    <w:rsid w:val="004D341B"/>
    <w:rsid w:val="004D35F9"/>
    <w:rsid w:val="004D372F"/>
    <w:rsid w:val="004D4E27"/>
    <w:rsid w:val="004D53EE"/>
    <w:rsid w:val="004D6898"/>
    <w:rsid w:val="004D6FBB"/>
    <w:rsid w:val="004D72C3"/>
    <w:rsid w:val="004D7315"/>
    <w:rsid w:val="004E04BF"/>
    <w:rsid w:val="004E05A7"/>
    <w:rsid w:val="004E0720"/>
    <w:rsid w:val="004E189A"/>
    <w:rsid w:val="004E18C1"/>
    <w:rsid w:val="004E1B30"/>
    <w:rsid w:val="004E1F53"/>
    <w:rsid w:val="004E324E"/>
    <w:rsid w:val="004E37EB"/>
    <w:rsid w:val="004E3A03"/>
    <w:rsid w:val="004E3ED7"/>
    <w:rsid w:val="004E4EB3"/>
    <w:rsid w:val="004E5065"/>
    <w:rsid w:val="004E55BB"/>
    <w:rsid w:val="004E5D53"/>
    <w:rsid w:val="004E6601"/>
    <w:rsid w:val="004E6BA6"/>
    <w:rsid w:val="004E6D89"/>
    <w:rsid w:val="004E6E66"/>
    <w:rsid w:val="004E7A6C"/>
    <w:rsid w:val="004F091C"/>
    <w:rsid w:val="004F3279"/>
    <w:rsid w:val="004F3D17"/>
    <w:rsid w:val="004F46E2"/>
    <w:rsid w:val="004F5119"/>
    <w:rsid w:val="004F621B"/>
    <w:rsid w:val="004F7DA7"/>
    <w:rsid w:val="00500179"/>
    <w:rsid w:val="005004AE"/>
    <w:rsid w:val="00500A4E"/>
    <w:rsid w:val="0050134E"/>
    <w:rsid w:val="005014C3"/>
    <w:rsid w:val="00501874"/>
    <w:rsid w:val="00503467"/>
    <w:rsid w:val="005047DB"/>
    <w:rsid w:val="0050554F"/>
    <w:rsid w:val="00505663"/>
    <w:rsid w:val="005056BB"/>
    <w:rsid w:val="00506177"/>
    <w:rsid w:val="005061FF"/>
    <w:rsid w:val="00506EA8"/>
    <w:rsid w:val="00507BF7"/>
    <w:rsid w:val="00510434"/>
    <w:rsid w:val="00510B0D"/>
    <w:rsid w:val="00510C53"/>
    <w:rsid w:val="00511201"/>
    <w:rsid w:val="0051193A"/>
    <w:rsid w:val="00512B77"/>
    <w:rsid w:val="00512EEA"/>
    <w:rsid w:val="00515127"/>
    <w:rsid w:val="005152C0"/>
    <w:rsid w:val="005156E4"/>
    <w:rsid w:val="0051577C"/>
    <w:rsid w:val="00516C31"/>
    <w:rsid w:val="00516DCD"/>
    <w:rsid w:val="00516E03"/>
    <w:rsid w:val="00516F68"/>
    <w:rsid w:val="00517A11"/>
    <w:rsid w:val="00517F67"/>
    <w:rsid w:val="00520239"/>
    <w:rsid w:val="00520695"/>
    <w:rsid w:val="005216D5"/>
    <w:rsid w:val="00521D24"/>
    <w:rsid w:val="0052249A"/>
    <w:rsid w:val="00522C19"/>
    <w:rsid w:val="00522DDA"/>
    <w:rsid w:val="005230DB"/>
    <w:rsid w:val="0052600D"/>
    <w:rsid w:val="005301C0"/>
    <w:rsid w:val="00530B3A"/>
    <w:rsid w:val="0053184E"/>
    <w:rsid w:val="00531B56"/>
    <w:rsid w:val="00531C97"/>
    <w:rsid w:val="0053234A"/>
    <w:rsid w:val="00532568"/>
    <w:rsid w:val="005330D5"/>
    <w:rsid w:val="005332DA"/>
    <w:rsid w:val="00533520"/>
    <w:rsid w:val="00533E68"/>
    <w:rsid w:val="00533EB4"/>
    <w:rsid w:val="00536724"/>
    <w:rsid w:val="00536FB4"/>
    <w:rsid w:val="00537500"/>
    <w:rsid w:val="005401A0"/>
    <w:rsid w:val="0054022A"/>
    <w:rsid w:val="005406A5"/>
    <w:rsid w:val="00540804"/>
    <w:rsid w:val="00540E24"/>
    <w:rsid w:val="00542632"/>
    <w:rsid w:val="00543254"/>
    <w:rsid w:val="00543BBF"/>
    <w:rsid w:val="00545E1C"/>
    <w:rsid w:val="00545F5C"/>
    <w:rsid w:val="00546029"/>
    <w:rsid w:val="0054661A"/>
    <w:rsid w:val="00546B14"/>
    <w:rsid w:val="00547408"/>
    <w:rsid w:val="005502E5"/>
    <w:rsid w:val="005517AA"/>
    <w:rsid w:val="00555238"/>
    <w:rsid w:val="00556AB2"/>
    <w:rsid w:val="00556BA3"/>
    <w:rsid w:val="00557A59"/>
    <w:rsid w:val="00557C39"/>
    <w:rsid w:val="00557E22"/>
    <w:rsid w:val="00560F52"/>
    <w:rsid w:val="0056158A"/>
    <w:rsid w:val="0056184C"/>
    <w:rsid w:val="00561A2D"/>
    <w:rsid w:val="00562E76"/>
    <w:rsid w:val="00563DF3"/>
    <w:rsid w:val="005646BE"/>
    <w:rsid w:val="005651C7"/>
    <w:rsid w:val="00565372"/>
    <w:rsid w:val="00565403"/>
    <w:rsid w:val="00565510"/>
    <w:rsid w:val="00565EC2"/>
    <w:rsid w:val="005667B1"/>
    <w:rsid w:val="0057019D"/>
    <w:rsid w:val="00570EB5"/>
    <w:rsid w:val="00571426"/>
    <w:rsid w:val="0057297F"/>
    <w:rsid w:val="00572ED8"/>
    <w:rsid w:val="005732D5"/>
    <w:rsid w:val="00573458"/>
    <w:rsid w:val="0057397F"/>
    <w:rsid w:val="005739A4"/>
    <w:rsid w:val="00573F79"/>
    <w:rsid w:val="005747E3"/>
    <w:rsid w:val="00574A8E"/>
    <w:rsid w:val="005759F1"/>
    <w:rsid w:val="00575F6B"/>
    <w:rsid w:val="005760FC"/>
    <w:rsid w:val="00580061"/>
    <w:rsid w:val="00580107"/>
    <w:rsid w:val="00580BBB"/>
    <w:rsid w:val="0058385B"/>
    <w:rsid w:val="00583958"/>
    <w:rsid w:val="00583968"/>
    <w:rsid w:val="00583D7C"/>
    <w:rsid w:val="0058566B"/>
    <w:rsid w:val="00585B97"/>
    <w:rsid w:val="00585EE0"/>
    <w:rsid w:val="005866DF"/>
    <w:rsid w:val="00586B47"/>
    <w:rsid w:val="00586DFA"/>
    <w:rsid w:val="005876B3"/>
    <w:rsid w:val="00587F29"/>
    <w:rsid w:val="00590875"/>
    <w:rsid w:val="0059091E"/>
    <w:rsid w:val="00590C4A"/>
    <w:rsid w:val="00590EFC"/>
    <w:rsid w:val="00591B03"/>
    <w:rsid w:val="00591E1D"/>
    <w:rsid w:val="00591E88"/>
    <w:rsid w:val="00592011"/>
    <w:rsid w:val="0059237E"/>
    <w:rsid w:val="005927E7"/>
    <w:rsid w:val="00592AA1"/>
    <w:rsid w:val="005931A5"/>
    <w:rsid w:val="00593568"/>
    <w:rsid w:val="005956A0"/>
    <w:rsid w:val="00596548"/>
    <w:rsid w:val="00596865"/>
    <w:rsid w:val="00596AC5"/>
    <w:rsid w:val="005972FD"/>
    <w:rsid w:val="005A023B"/>
    <w:rsid w:val="005A0823"/>
    <w:rsid w:val="005A08D4"/>
    <w:rsid w:val="005A0AE7"/>
    <w:rsid w:val="005A385C"/>
    <w:rsid w:val="005A44E1"/>
    <w:rsid w:val="005A59FF"/>
    <w:rsid w:val="005A5BF0"/>
    <w:rsid w:val="005A6272"/>
    <w:rsid w:val="005A6387"/>
    <w:rsid w:val="005A6C74"/>
    <w:rsid w:val="005A6FC6"/>
    <w:rsid w:val="005A7628"/>
    <w:rsid w:val="005A7A37"/>
    <w:rsid w:val="005B0295"/>
    <w:rsid w:val="005B057E"/>
    <w:rsid w:val="005B07A5"/>
    <w:rsid w:val="005B0985"/>
    <w:rsid w:val="005B18EB"/>
    <w:rsid w:val="005B1E44"/>
    <w:rsid w:val="005B2782"/>
    <w:rsid w:val="005B27B0"/>
    <w:rsid w:val="005B32CF"/>
    <w:rsid w:val="005B36A6"/>
    <w:rsid w:val="005B3AA9"/>
    <w:rsid w:val="005B45B5"/>
    <w:rsid w:val="005B5506"/>
    <w:rsid w:val="005B6CB6"/>
    <w:rsid w:val="005B7BA5"/>
    <w:rsid w:val="005C0A4C"/>
    <w:rsid w:val="005C0E4A"/>
    <w:rsid w:val="005C1A27"/>
    <w:rsid w:val="005C1B16"/>
    <w:rsid w:val="005C3AC2"/>
    <w:rsid w:val="005C7629"/>
    <w:rsid w:val="005C7D02"/>
    <w:rsid w:val="005D03EA"/>
    <w:rsid w:val="005D12EC"/>
    <w:rsid w:val="005D15D4"/>
    <w:rsid w:val="005D1822"/>
    <w:rsid w:val="005D1F7A"/>
    <w:rsid w:val="005D2DF1"/>
    <w:rsid w:val="005D2E5C"/>
    <w:rsid w:val="005D3A1B"/>
    <w:rsid w:val="005D47FE"/>
    <w:rsid w:val="005D49DE"/>
    <w:rsid w:val="005D4CB8"/>
    <w:rsid w:val="005D545B"/>
    <w:rsid w:val="005D58C6"/>
    <w:rsid w:val="005D60FE"/>
    <w:rsid w:val="005D676D"/>
    <w:rsid w:val="005D6A66"/>
    <w:rsid w:val="005D7C60"/>
    <w:rsid w:val="005E2283"/>
    <w:rsid w:val="005E291A"/>
    <w:rsid w:val="005E2F13"/>
    <w:rsid w:val="005E2FC1"/>
    <w:rsid w:val="005E3EA1"/>
    <w:rsid w:val="005E498F"/>
    <w:rsid w:val="005E5A92"/>
    <w:rsid w:val="005E61F7"/>
    <w:rsid w:val="005E6275"/>
    <w:rsid w:val="005E65C7"/>
    <w:rsid w:val="005E68A3"/>
    <w:rsid w:val="005E7427"/>
    <w:rsid w:val="005E7BC3"/>
    <w:rsid w:val="005F0592"/>
    <w:rsid w:val="005F0A88"/>
    <w:rsid w:val="005F1971"/>
    <w:rsid w:val="005F1ACE"/>
    <w:rsid w:val="005F29B4"/>
    <w:rsid w:val="005F34E1"/>
    <w:rsid w:val="005F4A09"/>
    <w:rsid w:val="005F518E"/>
    <w:rsid w:val="005F63D8"/>
    <w:rsid w:val="005F6B9B"/>
    <w:rsid w:val="005F75EC"/>
    <w:rsid w:val="005F779E"/>
    <w:rsid w:val="005F79BA"/>
    <w:rsid w:val="006028EA"/>
    <w:rsid w:val="00602AAB"/>
    <w:rsid w:val="00602B3B"/>
    <w:rsid w:val="00603B29"/>
    <w:rsid w:val="00604844"/>
    <w:rsid w:val="00605280"/>
    <w:rsid w:val="0060612C"/>
    <w:rsid w:val="0060617D"/>
    <w:rsid w:val="00610869"/>
    <w:rsid w:val="00610ABD"/>
    <w:rsid w:val="00611774"/>
    <w:rsid w:val="006120D5"/>
    <w:rsid w:val="00612236"/>
    <w:rsid w:val="006128E1"/>
    <w:rsid w:val="00613313"/>
    <w:rsid w:val="006133A8"/>
    <w:rsid w:val="006135A7"/>
    <w:rsid w:val="006137E5"/>
    <w:rsid w:val="00613CA3"/>
    <w:rsid w:val="00613CDE"/>
    <w:rsid w:val="00614A7C"/>
    <w:rsid w:val="00614ACA"/>
    <w:rsid w:val="00615C20"/>
    <w:rsid w:val="00615F70"/>
    <w:rsid w:val="00616213"/>
    <w:rsid w:val="00616D0B"/>
    <w:rsid w:val="006170BC"/>
    <w:rsid w:val="006170C2"/>
    <w:rsid w:val="0062092E"/>
    <w:rsid w:val="00621264"/>
    <w:rsid w:val="00621807"/>
    <w:rsid w:val="00621A9A"/>
    <w:rsid w:val="0062450E"/>
    <w:rsid w:val="0062492D"/>
    <w:rsid w:val="00624E42"/>
    <w:rsid w:val="00625481"/>
    <w:rsid w:val="0062552B"/>
    <w:rsid w:val="006258EC"/>
    <w:rsid w:val="00626A68"/>
    <w:rsid w:val="00626B93"/>
    <w:rsid w:val="00626C7F"/>
    <w:rsid w:val="00626CAE"/>
    <w:rsid w:val="00630617"/>
    <w:rsid w:val="00630A8E"/>
    <w:rsid w:val="00630DF6"/>
    <w:rsid w:val="0063134D"/>
    <w:rsid w:val="006329C9"/>
    <w:rsid w:val="00634EE6"/>
    <w:rsid w:val="00635DA3"/>
    <w:rsid w:val="00635DCB"/>
    <w:rsid w:val="006373B1"/>
    <w:rsid w:val="006374AA"/>
    <w:rsid w:val="00637D56"/>
    <w:rsid w:val="00640701"/>
    <w:rsid w:val="00640842"/>
    <w:rsid w:val="00640A8B"/>
    <w:rsid w:val="00640AA4"/>
    <w:rsid w:val="00640C77"/>
    <w:rsid w:val="00640E8F"/>
    <w:rsid w:val="0064586F"/>
    <w:rsid w:val="00646D06"/>
    <w:rsid w:val="00646D68"/>
    <w:rsid w:val="00647C6D"/>
    <w:rsid w:val="00650125"/>
    <w:rsid w:val="00650592"/>
    <w:rsid w:val="00651724"/>
    <w:rsid w:val="00651B5C"/>
    <w:rsid w:val="00651C95"/>
    <w:rsid w:val="00651FC5"/>
    <w:rsid w:val="00652241"/>
    <w:rsid w:val="006523F8"/>
    <w:rsid w:val="0065405F"/>
    <w:rsid w:val="00654ADD"/>
    <w:rsid w:val="0065547D"/>
    <w:rsid w:val="006567DD"/>
    <w:rsid w:val="006575C2"/>
    <w:rsid w:val="006609CF"/>
    <w:rsid w:val="006620B6"/>
    <w:rsid w:val="00662537"/>
    <w:rsid w:val="00663850"/>
    <w:rsid w:val="00664EEB"/>
    <w:rsid w:val="006651F8"/>
    <w:rsid w:val="006654CB"/>
    <w:rsid w:val="006655AD"/>
    <w:rsid w:val="0066577E"/>
    <w:rsid w:val="00666CAD"/>
    <w:rsid w:val="006705D5"/>
    <w:rsid w:val="00670F5A"/>
    <w:rsid w:val="00671A9E"/>
    <w:rsid w:val="00671E33"/>
    <w:rsid w:val="00672523"/>
    <w:rsid w:val="00672D72"/>
    <w:rsid w:val="00672EEE"/>
    <w:rsid w:val="0067408A"/>
    <w:rsid w:val="00674B56"/>
    <w:rsid w:val="00674B5B"/>
    <w:rsid w:val="00675051"/>
    <w:rsid w:val="006758E5"/>
    <w:rsid w:val="0067596D"/>
    <w:rsid w:val="006761E8"/>
    <w:rsid w:val="0067748D"/>
    <w:rsid w:val="00677BD7"/>
    <w:rsid w:val="00680E5D"/>
    <w:rsid w:val="00681C59"/>
    <w:rsid w:val="00681E5F"/>
    <w:rsid w:val="006824CF"/>
    <w:rsid w:val="0068257D"/>
    <w:rsid w:val="0068603A"/>
    <w:rsid w:val="00686379"/>
    <w:rsid w:val="00687BA0"/>
    <w:rsid w:val="00690554"/>
    <w:rsid w:val="00691144"/>
    <w:rsid w:val="006914F0"/>
    <w:rsid w:val="00691E0D"/>
    <w:rsid w:val="00691EF8"/>
    <w:rsid w:val="00691F9E"/>
    <w:rsid w:val="00692E3A"/>
    <w:rsid w:val="006931E4"/>
    <w:rsid w:val="00694B6C"/>
    <w:rsid w:val="00694CD1"/>
    <w:rsid w:val="00695397"/>
    <w:rsid w:val="00695792"/>
    <w:rsid w:val="006A012E"/>
    <w:rsid w:val="006A08C8"/>
    <w:rsid w:val="006A0CE2"/>
    <w:rsid w:val="006A16C1"/>
    <w:rsid w:val="006A1A8D"/>
    <w:rsid w:val="006A1F71"/>
    <w:rsid w:val="006A2859"/>
    <w:rsid w:val="006A3D02"/>
    <w:rsid w:val="006A5B6A"/>
    <w:rsid w:val="006A6C6E"/>
    <w:rsid w:val="006B11C6"/>
    <w:rsid w:val="006B311E"/>
    <w:rsid w:val="006B39B8"/>
    <w:rsid w:val="006B3F7B"/>
    <w:rsid w:val="006B560B"/>
    <w:rsid w:val="006B63BF"/>
    <w:rsid w:val="006B6A9F"/>
    <w:rsid w:val="006B6DC3"/>
    <w:rsid w:val="006B76D5"/>
    <w:rsid w:val="006C065E"/>
    <w:rsid w:val="006C0AC9"/>
    <w:rsid w:val="006C1363"/>
    <w:rsid w:val="006C13A1"/>
    <w:rsid w:val="006C2181"/>
    <w:rsid w:val="006C22EA"/>
    <w:rsid w:val="006C24F1"/>
    <w:rsid w:val="006C26D4"/>
    <w:rsid w:val="006C2A4E"/>
    <w:rsid w:val="006C3D3E"/>
    <w:rsid w:val="006C49A7"/>
    <w:rsid w:val="006C4A47"/>
    <w:rsid w:val="006C5F2E"/>
    <w:rsid w:val="006C60AF"/>
    <w:rsid w:val="006C62CA"/>
    <w:rsid w:val="006C682E"/>
    <w:rsid w:val="006C6C17"/>
    <w:rsid w:val="006C76DC"/>
    <w:rsid w:val="006C7D77"/>
    <w:rsid w:val="006D02E9"/>
    <w:rsid w:val="006D0304"/>
    <w:rsid w:val="006D0C62"/>
    <w:rsid w:val="006D203A"/>
    <w:rsid w:val="006D210D"/>
    <w:rsid w:val="006D22A0"/>
    <w:rsid w:val="006D24DF"/>
    <w:rsid w:val="006D2E84"/>
    <w:rsid w:val="006D2EA6"/>
    <w:rsid w:val="006D50F2"/>
    <w:rsid w:val="006D513B"/>
    <w:rsid w:val="006D52C8"/>
    <w:rsid w:val="006D67D6"/>
    <w:rsid w:val="006D724A"/>
    <w:rsid w:val="006D78E7"/>
    <w:rsid w:val="006E1ABA"/>
    <w:rsid w:val="006E3744"/>
    <w:rsid w:val="006E452F"/>
    <w:rsid w:val="006E4A0D"/>
    <w:rsid w:val="006E4D02"/>
    <w:rsid w:val="006E5B38"/>
    <w:rsid w:val="006E6AB9"/>
    <w:rsid w:val="006E6AFD"/>
    <w:rsid w:val="006E75EA"/>
    <w:rsid w:val="006E762F"/>
    <w:rsid w:val="006F0399"/>
    <w:rsid w:val="006F1806"/>
    <w:rsid w:val="006F1BDD"/>
    <w:rsid w:val="006F20E2"/>
    <w:rsid w:val="006F3F2C"/>
    <w:rsid w:val="006F468F"/>
    <w:rsid w:val="006F47D5"/>
    <w:rsid w:val="006F4B9D"/>
    <w:rsid w:val="006F4CF1"/>
    <w:rsid w:val="006F5614"/>
    <w:rsid w:val="006F61B7"/>
    <w:rsid w:val="006F6AC3"/>
    <w:rsid w:val="006F7800"/>
    <w:rsid w:val="006F7E67"/>
    <w:rsid w:val="006F7E78"/>
    <w:rsid w:val="00700B2C"/>
    <w:rsid w:val="00700EBA"/>
    <w:rsid w:val="00700FB4"/>
    <w:rsid w:val="00701736"/>
    <w:rsid w:val="00701BAB"/>
    <w:rsid w:val="00704509"/>
    <w:rsid w:val="0070479F"/>
    <w:rsid w:val="007049EF"/>
    <w:rsid w:val="00705190"/>
    <w:rsid w:val="007053B7"/>
    <w:rsid w:val="0070561A"/>
    <w:rsid w:val="0070588C"/>
    <w:rsid w:val="0070632D"/>
    <w:rsid w:val="007079F1"/>
    <w:rsid w:val="00707E81"/>
    <w:rsid w:val="007105C9"/>
    <w:rsid w:val="00710D7B"/>
    <w:rsid w:val="00711467"/>
    <w:rsid w:val="00711802"/>
    <w:rsid w:val="007120C3"/>
    <w:rsid w:val="00712A07"/>
    <w:rsid w:val="00713098"/>
    <w:rsid w:val="0071398A"/>
    <w:rsid w:val="007144A3"/>
    <w:rsid w:val="007158F1"/>
    <w:rsid w:val="00715DA4"/>
    <w:rsid w:val="007174B2"/>
    <w:rsid w:val="00717860"/>
    <w:rsid w:val="00720381"/>
    <w:rsid w:val="007210D5"/>
    <w:rsid w:val="0072157B"/>
    <w:rsid w:val="00722FF6"/>
    <w:rsid w:val="0072341B"/>
    <w:rsid w:val="00723EAF"/>
    <w:rsid w:val="007241EE"/>
    <w:rsid w:val="00725C07"/>
    <w:rsid w:val="0072675D"/>
    <w:rsid w:val="00726BB4"/>
    <w:rsid w:val="007306EC"/>
    <w:rsid w:val="00730940"/>
    <w:rsid w:val="007336F2"/>
    <w:rsid w:val="00733C33"/>
    <w:rsid w:val="007340C4"/>
    <w:rsid w:val="00734A4C"/>
    <w:rsid w:val="007352C2"/>
    <w:rsid w:val="0073585D"/>
    <w:rsid w:val="00735C8E"/>
    <w:rsid w:val="00735EF9"/>
    <w:rsid w:val="007363C5"/>
    <w:rsid w:val="0074063F"/>
    <w:rsid w:val="00740CAF"/>
    <w:rsid w:val="00741614"/>
    <w:rsid w:val="00741B66"/>
    <w:rsid w:val="00742443"/>
    <w:rsid w:val="0074269A"/>
    <w:rsid w:val="00742947"/>
    <w:rsid w:val="00742BE5"/>
    <w:rsid w:val="00744087"/>
    <w:rsid w:val="0074420A"/>
    <w:rsid w:val="0074421D"/>
    <w:rsid w:val="00744251"/>
    <w:rsid w:val="0074470A"/>
    <w:rsid w:val="00744B17"/>
    <w:rsid w:val="00744FD0"/>
    <w:rsid w:val="007464EC"/>
    <w:rsid w:val="007475B2"/>
    <w:rsid w:val="00747E35"/>
    <w:rsid w:val="00750631"/>
    <w:rsid w:val="00750826"/>
    <w:rsid w:val="00750DFF"/>
    <w:rsid w:val="00751404"/>
    <w:rsid w:val="00751D2D"/>
    <w:rsid w:val="00752972"/>
    <w:rsid w:val="007547C7"/>
    <w:rsid w:val="0075625D"/>
    <w:rsid w:val="007563E5"/>
    <w:rsid w:val="00760978"/>
    <w:rsid w:val="00760D0E"/>
    <w:rsid w:val="00760FFD"/>
    <w:rsid w:val="00761231"/>
    <w:rsid w:val="007614C2"/>
    <w:rsid w:val="00761AC5"/>
    <w:rsid w:val="00762038"/>
    <w:rsid w:val="00762798"/>
    <w:rsid w:val="00763DE8"/>
    <w:rsid w:val="007644AF"/>
    <w:rsid w:val="00764729"/>
    <w:rsid w:val="00765A54"/>
    <w:rsid w:val="00770B93"/>
    <w:rsid w:val="00771836"/>
    <w:rsid w:val="007728FE"/>
    <w:rsid w:val="007733B2"/>
    <w:rsid w:val="00773CA5"/>
    <w:rsid w:val="00773ED4"/>
    <w:rsid w:val="00773EE3"/>
    <w:rsid w:val="00775404"/>
    <w:rsid w:val="00776E33"/>
    <w:rsid w:val="0077798B"/>
    <w:rsid w:val="00780085"/>
    <w:rsid w:val="00780282"/>
    <w:rsid w:val="00780A36"/>
    <w:rsid w:val="00780A97"/>
    <w:rsid w:val="00781318"/>
    <w:rsid w:val="007820EC"/>
    <w:rsid w:val="00782C3A"/>
    <w:rsid w:val="00783160"/>
    <w:rsid w:val="00783B58"/>
    <w:rsid w:val="007863F9"/>
    <w:rsid w:val="00786A39"/>
    <w:rsid w:val="00786F74"/>
    <w:rsid w:val="00787AD1"/>
    <w:rsid w:val="00790254"/>
    <w:rsid w:val="00790AED"/>
    <w:rsid w:val="00790B6C"/>
    <w:rsid w:val="0079180E"/>
    <w:rsid w:val="00791911"/>
    <w:rsid w:val="00791A36"/>
    <w:rsid w:val="00791FAB"/>
    <w:rsid w:val="00792539"/>
    <w:rsid w:val="007925E0"/>
    <w:rsid w:val="00794343"/>
    <w:rsid w:val="007944DB"/>
    <w:rsid w:val="007967F3"/>
    <w:rsid w:val="00796C82"/>
    <w:rsid w:val="00796E6E"/>
    <w:rsid w:val="007974C8"/>
    <w:rsid w:val="00797FBB"/>
    <w:rsid w:val="007A17F3"/>
    <w:rsid w:val="007A30FD"/>
    <w:rsid w:val="007A3A17"/>
    <w:rsid w:val="007A4E95"/>
    <w:rsid w:val="007A5842"/>
    <w:rsid w:val="007A5FBE"/>
    <w:rsid w:val="007A6E82"/>
    <w:rsid w:val="007A71EA"/>
    <w:rsid w:val="007B068E"/>
    <w:rsid w:val="007B3B76"/>
    <w:rsid w:val="007B436D"/>
    <w:rsid w:val="007B4CF1"/>
    <w:rsid w:val="007B55A1"/>
    <w:rsid w:val="007B5974"/>
    <w:rsid w:val="007B5C26"/>
    <w:rsid w:val="007B5D68"/>
    <w:rsid w:val="007B7470"/>
    <w:rsid w:val="007B796C"/>
    <w:rsid w:val="007C0717"/>
    <w:rsid w:val="007C0A5A"/>
    <w:rsid w:val="007C0EDC"/>
    <w:rsid w:val="007C1A1D"/>
    <w:rsid w:val="007C1BA7"/>
    <w:rsid w:val="007C1D6A"/>
    <w:rsid w:val="007C2BB6"/>
    <w:rsid w:val="007C30DF"/>
    <w:rsid w:val="007C3F24"/>
    <w:rsid w:val="007C4DCB"/>
    <w:rsid w:val="007C4DFE"/>
    <w:rsid w:val="007C5267"/>
    <w:rsid w:val="007C5419"/>
    <w:rsid w:val="007C6161"/>
    <w:rsid w:val="007C7D3F"/>
    <w:rsid w:val="007D02DD"/>
    <w:rsid w:val="007D0A63"/>
    <w:rsid w:val="007D0C44"/>
    <w:rsid w:val="007D1B14"/>
    <w:rsid w:val="007D2340"/>
    <w:rsid w:val="007D37FD"/>
    <w:rsid w:val="007D3DBA"/>
    <w:rsid w:val="007D4408"/>
    <w:rsid w:val="007D453A"/>
    <w:rsid w:val="007D4DAB"/>
    <w:rsid w:val="007D4DEC"/>
    <w:rsid w:val="007D613C"/>
    <w:rsid w:val="007E1756"/>
    <w:rsid w:val="007E1B65"/>
    <w:rsid w:val="007E3E2D"/>
    <w:rsid w:val="007E47E8"/>
    <w:rsid w:val="007E5284"/>
    <w:rsid w:val="007E56F4"/>
    <w:rsid w:val="007E601D"/>
    <w:rsid w:val="007E6956"/>
    <w:rsid w:val="007E6D2C"/>
    <w:rsid w:val="007E6E85"/>
    <w:rsid w:val="007F1090"/>
    <w:rsid w:val="007F1177"/>
    <w:rsid w:val="007F134C"/>
    <w:rsid w:val="007F2277"/>
    <w:rsid w:val="007F2D93"/>
    <w:rsid w:val="007F2E5D"/>
    <w:rsid w:val="007F2F6D"/>
    <w:rsid w:val="007F43B7"/>
    <w:rsid w:val="007F4F3F"/>
    <w:rsid w:val="007F5842"/>
    <w:rsid w:val="007F5DB1"/>
    <w:rsid w:val="007F680D"/>
    <w:rsid w:val="00800C40"/>
    <w:rsid w:val="00801239"/>
    <w:rsid w:val="00801BCB"/>
    <w:rsid w:val="00801F9E"/>
    <w:rsid w:val="0080276A"/>
    <w:rsid w:val="0080311E"/>
    <w:rsid w:val="008031CD"/>
    <w:rsid w:val="00803C2F"/>
    <w:rsid w:val="0080435D"/>
    <w:rsid w:val="00804A8A"/>
    <w:rsid w:val="008054F0"/>
    <w:rsid w:val="00805586"/>
    <w:rsid w:val="00805A2A"/>
    <w:rsid w:val="00806F11"/>
    <w:rsid w:val="008071D8"/>
    <w:rsid w:val="0080749F"/>
    <w:rsid w:val="00807A2D"/>
    <w:rsid w:val="008107B4"/>
    <w:rsid w:val="00810A6A"/>
    <w:rsid w:val="00811752"/>
    <w:rsid w:val="00812869"/>
    <w:rsid w:val="00812A29"/>
    <w:rsid w:val="00812F4D"/>
    <w:rsid w:val="0081304B"/>
    <w:rsid w:val="00813C34"/>
    <w:rsid w:val="00813ED1"/>
    <w:rsid w:val="00814606"/>
    <w:rsid w:val="008148E0"/>
    <w:rsid w:val="00814A28"/>
    <w:rsid w:val="00814D3A"/>
    <w:rsid w:val="008156CD"/>
    <w:rsid w:val="008162C8"/>
    <w:rsid w:val="008177B3"/>
    <w:rsid w:val="00817A7E"/>
    <w:rsid w:val="00821BC2"/>
    <w:rsid w:val="00821C25"/>
    <w:rsid w:val="00822CB3"/>
    <w:rsid w:val="008231DD"/>
    <w:rsid w:val="008233A3"/>
    <w:rsid w:val="008236C7"/>
    <w:rsid w:val="00823930"/>
    <w:rsid w:val="0082408B"/>
    <w:rsid w:val="008255CD"/>
    <w:rsid w:val="00825AD4"/>
    <w:rsid w:val="0082612F"/>
    <w:rsid w:val="008272E4"/>
    <w:rsid w:val="008273AF"/>
    <w:rsid w:val="00827C71"/>
    <w:rsid w:val="0083042D"/>
    <w:rsid w:val="00830836"/>
    <w:rsid w:val="008308AF"/>
    <w:rsid w:val="00830B5E"/>
    <w:rsid w:val="00830DA7"/>
    <w:rsid w:val="0083191E"/>
    <w:rsid w:val="00831ADB"/>
    <w:rsid w:val="00831CF5"/>
    <w:rsid w:val="00833220"/>
    <w:rsid w:val="008333EB"/>
    <w:rsid w:val="00833D3E"/>
    <w:rsid w:val="00833D85"/>
    <w:rsid w:val="00833FB5"/>
    <w:rsid w:val="00834268"/>
    <w:rsid w:val="0083490C"/>
    <w:rsid w:val="00836986"/>
    <w:rsid w:val="008370FC"/>
    <w:rsid w:val="008404F7"/>
    <w:rsid w:val="00841B26"/>
    <w:rsid w:val="00842A0D"/>
    <w:rsid w:val="00842EAF"/>
    <w:rsid w:val="00842F2F"/>
    <w:rsid w:val="0084317F"/>
    <w:rsid w:val="00843371"/>
    <w:rsid w:val="008434FB"/>
    <w:rsid w:val="00843C54"/>
    <w:rsid w:val="00844426"/>
    <w:rsid w:val="00844D0F"/>
    <w:rsid w:val="00846230"/>
    <w:rsid w:val="008463CA"/>
    <w:rsid w:val="008468F3"/>
    <w:rsid w:val="00846FEA"/>
    <w:rsid w:val="00850371"/>
    <w:rsid w:val="00850650"/>
    <w:rsid w:val="008508B4"/>
    <w:rsid w:val="00851042"/>
    <w:rsid w:val="00852239"/>
    <w:rsid w:val="008530E2"/>
    <w:rsid w:val="008531B3"/>
    <w:rsid w:val="00853833"/>
    <w:rsid w:val="00853AEA"/>
    <w:rsid w:val="0085442E"/>
    <w:rsid w:val="0085545F"/>
    <w:rsid w:val="00855EDA"/>
    <w:rsid w:val="008565AD"/>
    <w:rsid w:val="00860B68"/>
    <w:rsid w:val="00861694"/>
    <w:rsid w:val="0086458C"/>
    <w:rsid w:val="00864D1B"/>
    <w:rsid w:val="00866031"/>
    <w:rsid w:val="008666CE"/>
    <w:rsid w:val="00867653"/>
    <w:rsid w:val="00867772"/>
    <w:rsid w:val="00870053"/>
    <w:rsid w:val="008702B7"/>
    <w:rsid w:val="00870E86"/>
    <w:rsid w:val="008737D9"/>
    <w:rsid w:val="00873CCE"/>
    <w:rsid w:val="008749A5"/>
    <w:rsid w:val="008756AC"/>
    <w:rsid w:val="008758C5"/>
    <w:rsid w:val="00876675"/>
    <w:rsid w:val="00877F1A"/>
    <w:rsid w:val="008804B4"/>
    <w:rsid w:val="00880E6D"/>
    <w:rsid w:val="00881777"/>
    <w:rsid w:val="00881CB5"/>
    <w:rsid w:val="00882388"/>
    <w:rsid w:val="00883C25"/>
    <w:rsid w:val="00884659"/>
    <w:rsid w:val="00884A69"/>
    <w:rsid w:val="00885A65"/>
    <w:rsid w:val="00885D8A"/>
    <w:rsid w:val="008860D6"/>
    <w:rsid w:val="00887337"/>
    <w:rsid w:val="00887DAE"/>
    <w:rsid w:val="00890382"/>
    <w:rsid w:val="00891BCD"/>
    <w:rsid w:val="00892777"/>
    <w:rsid w:val="00892D98"/>
    <w:rsid w:val="008935F4"/>
    <w:rsid w:val="008937C6"/>
    <w:rsid w:val="008942E5"/>
    <w:rsid w:val="008946BF"/>
    <w:rsid w:val="0089558D"/>
    <w:rsid w:val="00896137"/>
    <w:rsid w:val="008963F2"/>
    <w:rsid w:val="00897063"/>
    <w:rsid w:val="008A0BBD"/>
    <w:rsid w:val="008A2C86"/>
    <w:rsid w:val="008A4036"/>
    <w:rsid w:val="008A445F"/>
    <w:rsid w:val="008A4528"/>
    <w:rsid w:val="008A5216"/>
    <w:rsid w:val="008A5C5C"/>
    <w:rsid w:val="008A5DD7"/>
    <w:rsid w:val="008A68D9"/>
    <w:rsid w:val="008A76BF"/>
    <w:rsid w:val="008B02AE"/>
    <w:rsid w:val="008B052F"/>
    <w:rsid w:val="008B0911"/>
    <w:rsid w:val="008B09EE"/>
    <w:rsid w:val="008B1C2E"/>
    <w:rsid w:val="008B1F30"/>
    <w:rsid w:val="008B3B42"/>
    <w:rsid w:val="008B3C62"/>
    <w:rsid w:val="008B3E44"/>
    <w:rsid w:val="008B4176"/>
    <w:rsid w:val="008B4EDC"/>
    <w:rsid w:val="008B640C"/>
    <w:rsid w:val="008B797F"/>
    <w:rsid w:val="008C0F25"/>
    <w:rsid w:val="008C140C"/>
    <w:rsid w:val="008C348D"/>
    <w:rsid w:val="008C3728"/>
    <w:rsid w:val="008C4873"/>
    <w:rsid w:val="008C4C10"/>
    <w:rsid w:val="008C4D19"/>
    <w:rsid w:val="008C4FE2"/>
    <w:rsid w:val="008C6C37"/>
    <w:rsid w:val="008C6D12"/>
    <w:rsid w:val="008C79E0"/>
    <w:rsid w:val="008D06F8"/>
    <w:rsid w:val="008D07BC"/>
    <w:rsid w:val="008D1280"/>
    <w:rsid w:val="008D1CE4"/>
    <w:rsid w:val="008D2AEA"/>
    <w:rsid w:val="008D340E"/>
    <w:rsid w:val="008D39C2"/>
    <w:rsid w:val="008D3EED"/>
    <w:rsid w:val="008D3F95"/>
    <w:rsid w:val="008D4218"/>
    <w:rsid w:val="008D4232"/>
    <w:rsid w:val="008D4265"/>
    <w:rsid w:val="008D45F2"/>
    <w:rsid w:val="008D4F24"/>
    <w:rsid w:val="008D4F4B"/>
    <w:rsid w:val="008D5038"/>
    <w:rsid w:val="008D57EF"/>
    <w:rsid w:val="008D7BB5"/>
    <w:rsid w:val="008E17C3"/>
    <w:rsid w:val="008E2414"/>
    <w:rsid w:val="008E259B"/>
    <w:rsid w:val="008E2BDF"/>
    <w:rsid w:val="008E497F"/>
    <w:rsid w:val="008E5F83"/>
    <w:rsid w:val="008E6086"/>
    <w:rsid w:val="008E64D5"/>
    <w:rsid w:val="008E64E1"/>
    <w:rsid w:val="008E76BE"/>
    <w:rsid w:val="008F0382"/>
    <w:rsid w:val="008F0984"/>
    <w:rsid w:val="008F1AB5"/>
    <w:rsid w:val="008F1EDE"/>
    <w:rsid w:val="008F206A"/>
    <w:rsid w:val="008F2F8A"/>
    <w:rsid w:val="008F4316"/>
    <w:rsid w:val="008F43C7"/>
    <w:rsid w:val="008F54F0"/>
    <w:rsid w:val="008F55AE"/>
    <w:rsid w:val="008F56B1"/>
    <w:rsid w:val="008F5C37"/>
    <w:rsid w:val="008F61E2"/>
    <w:rsid w:val="008F6B99"/>
    <w:rsid w:val="008F77DC"/>
    <w:rsid w:val="008F7A78"/>
    <w:rsid w:val="009004C8"/>
    <w:rsid w:val="00900F43"/>
    <w:rsid w:val="00901385"/>
    <w:rsid w:val="00901A34"/>
    <w:rsid w:val="00901E47"/>
    <w:rsid w:val="00902111"/>
    <w:rsid w:val="00902A57"/>
    <w:rsid w:val="0090433A"/>
    <w:rsid w:val="0090459E"/>
    <w:rsid w:val="00905DA1"/>
    <w:rsid w:val="00906007"/>
    <w:rsid w:val="0090639E"/>
    <w:rsid w:val="00906A65"/>
    <w:rsid w:val="009070D9"/>
    <w:rsid w:val="009077ED"/>
    <w:rsid w:val="00907EC7"/>
    <w:rsid w:val="00907F56"/>
    <w:rsid w:val="00907F93"/>
    <w:rsid w:val="009104D8"/>
    <w:rsid w:val="009113E0"/>
    <w:rsid w:val="0091232B"/>
    <w:rsid w:val="00912606"/>
    <w:rsid w:val="009131C4"/>
    <w:rsid w:val="009143BA"/>
    <w:rsid w:val="00914561"/>
    <w:rsid w:val="00914666"/>
    <w:rsid w:val="00914A43"/>
    <w:rsid w:val="009153B5"/>
    <w:rsid w:val="0091585F"/>
    <w:rsid w:val="00915DE3"/>
    <w:rsid w:val="00916158"/>
    <w:rsid w:val="0091686D"/>
    <w:rsid w:val="00916DB8"/>
    <w:rsid w:val="009171E2"/>
    <w:rsid w:val="0091747D"/>
    <w:rsid w:val="00917A23"/>
    <w:rsid w:val="009215BB"/>
    <w:rsid w:val="009215F9"/>
    <w:rsid w:val="0092256A"/>
    <w:rsid w:val="00922898"/>
    <w:rsid w:val="0092292D"/>
    <w:rsid w:val="009236C1"/>
    <w:rsid w:val="00923F5B"/>
    <w:rsid w:val="009244B0"/>
    <w:rsid w:val="0092489D"/>
    <w:rsid w:val="00925CE1"/>
    <w:rsid w:val="00926EEA"/>
    <w:rsid w:val="00926FD9"/>
    <w:rsid w:val="009271DB"/>
    <w:rsid w:val="00927A75"/>
    <w:rsid w:val="009304FF"/>
    <w:rsid w:val="00930715"/>
    <w:rsid w:val="00931806"/>
    <w:rsid w:val="00931CE0"/>
    <w:rsid w:val="00932BC9"/>
    <w:rsid w:val="00932BE7"/>
    <w:rsid w:val="00932FCE"/>
    <w:rsid w:val="009335D0"/>
    <w:rsid w:val="00933AB3"/>
    <w:rsid w:val="00933EDB"/>
    <w:rsid w:val="009354B0"/>
    <w:rsid w:val="009356D2"/>
    <w:rsid w:val="009368D0"/>
    <w:rsid w:val="0093693C"/>
    <w:rsid w:val="00937B04"/>
    <w:rsid w:val="00941761"/>
    <w:rsid w:val="00941A41"/>
    <w:rsid w:val="00941EA8"/>
    <w:rsid w:val="00943BE8"/>
    <w:rsid w:val="0094429C"/>
    <w:rsid w:val="00944865"/>
    <w:rsid w:val="009454F6"/>
    <w:rsid w:val="00945A0C"/>
    <w:rsid w:val="00945EDF"/>
    <w:rsid w:val="009468B4"/>
    <w:rsid w:val="00947715"/>
    <w:rsid w:val="009500AD"/>
    <w:rsid w:val="009500BB"/>
    <w:rsid w:val="00950857"/>
    <w:rsid w:val="0095150F"/>
    <w:rsid w:val="00951C2B"/>
    <w:rsid w:val="009528AB"/>
    <w:rsid w:val="00953DBF"/>
    <w:rsid w:val="0095463F"/>
    <w:rsid w:val="0095488A"/>
    <w:rsid w:val="00954C15"/>
    <w:rsid w:val="00955F01"/>
    <w:rsid w:val="009565BD"/>
    <w:rsid w:val="0095712D"/>
    <w:rsid w:val="009572F2"/>
    <w:rsid w:val="0095737D"/>
    <w:rsid w:val="00957585"/>
    <w:rsid w:val="00957956"/>
    <w:rsid w:val="00957F1F"/>
    <w:rsid w:val="0096038B"/>
    <w:rsid w:val="00960417"/>
    <w:rsid w:val="0096096D"/>
    <w:rsid w:val="00965D35"/>
    <w:rsid w:val="009666F3"/>
    <w:rsid w:val="00967FFB"/>
    <w:rsid w:val="00970403"/>
    <w:rsid w:val="00971810"/>
    <w:rsid w:val="00971CD2"/>
    <w:rsid w:val="00971D9F"/>
    <w:rsid w:val="00972301"/>
    <w:rsid w:val="009725DD"/>
    <w:rsid w:val="009734EB"/>
    <w:rsid w:val="00973A0E"/>
    <w:rsid w:val="00973B34"/>
    <w:rsid w:val="00973F2D"/>
    <w:rsid w:val="0097411B"/>
    <w:rsid w:val="00974301"/>
    <w:rsid w:val="00974D19"/>
    <w:rsid w:val="00974E60"/>
    <w:rsid w:val="0097531C"/>
    <w:rsid w:val="0097570E"/>
    <w:rsid w:val="00975A20"/>
    <w:rsid w:val="0097632F"/>
    <w:rsid w:val="00977368"/>
    <w:rsid w:val="00977B66"/>
    <w:rsid w:val="00977CFB"/>
    <w:rsid w:val="00977E6D"/>
    <w:rsid w:val="00980C0B"/>
    <w:rsid w:val="00981092"/>
    <w:rsid w:val="0098160F"/>
    <w:rsid w:val="00982BD9"/>
    <w:rsid w:val="00983AB2"/>
    <w:rsid w:val="00983CB9"/>
    <w:rsid w:val="0098614C"/>
    <w:rsid w:val="00986245"/>
    <w:rsid w:val="0098749F"/>
    <w:rsid w:val="00987B1D"/>
    <w:rsid w:val="00987EE1"/>
    <w:rsid w:val="00990878"/>
    <w:rsid w:val="009915F1"/>
    <w:rsid w:val="00991E62"/>
    <w:rsid w:val="0099212D"/>
    <w:rsid w:val="00992907"/>
    <w:rsid w:val="00992CD6"/>
    <w:rsid w:val="0099309F"/>
    <w:rsid w:val="009933EF"/>
    <w:rsid w:val="00993761"/>
    <w:rsid w:val="00994A89"/>
    <w:rsid w:val="00994C62"/>
    <w:rsid w:val="00994E73"/>
    <w:rsid w:val="00996185"/>
    <w:rsid w:val="009969CB"/>
    <w:rsid w:val="009969D3"/>
    <w:rsid w:val="00997A6A"/>
    <w:rsid w:val="009A002B"/>
    <w:rsid w:val="009A02DE"/>
    <w:rsid w:val="009A0B2A"/>
    <w:rsid w:val="009A1A5D"/>
    <w:rsid w:val="009A2534"/>
    <w:rsid w:val="009A3194"/>
    <w:rsid w:val="009A39FD"/>
    <w:rsid w:val="009A636B"/>
    <w:rsid w:val="009A64CC"/>
    <w:rsid w:val="009B182C"/>
    <w:rsid w:val="009B19D5"/>
    <w:rsid w:val="009B1EDC"/>
    <w:rsid w:val="009B1F3E"/>
    <w:rsid w:val="009B23E1"/>
    <w:rsid w:val="009B2B22"/>
    <w:rsid w:val="009B3535"/>
    <w:rsid w:val="009B3EE3"/>
    <w:rsid w:val="009B43E7"/>
    <w:rsid w:val="009B4532"/>
    <w:rsid w:val="009B49C9"/>
    <w:rsid w:val="009B52BE"/>
    <w:rsid w:val="009B5C09"/>
    <w:rsid w:val="009B7A6E"/>
    <w:rsid w:val="009B7FFA"/>
    <w:rsid w:val="009C0496"/>
    <w:rsid w:val="009C1CE4"/>
    <w:rsid w:val="009C353A"/>
    <w:rsid w:val="009C4114"/>
    <w:rsid w:val="009C5592"/>
    <w:rsid w:val="009C5BAB"/>
    <w:rsid w:val="009C5C36"/>
    <w:rsid w:val="009C72A4"/>
    <w:rsid w:val="009C7CBF"/>
    <w:rsid w:val="009D0756"/>
    <w:rsid w:val="009D0D7B"/>
    <w:rsid w:val="009D1C94"/>
    <w:rsid w:val="009D2121"/>
    <w:rsid w:val="009D2AB2"/>
    <w:rsid w:val="009D2D88"/>
    <w:rsid w:val="009D3EFA"/>
    <w:rsid w:val="009D5A9A"/>
    <w:rsid w:val="009D5B68"/>
    <w:rsid w:val="009D684A"/>
    <w:rsid w:val="009E30E5"/>
    <w:rsid w:val="009E47ED"/>
    <w:rsid w:val="009E48A9"/>
    <w:rsid w:val="009E4F04"/>
    <w:rsid w:val="009E73A9"/>
    <w:rsid w:val="009E7442"/>
    <w:rsid w:val="009E7E29"/>
    <w:rsid w:val="009F1055"/>
    <w:rsid w:val="009F16E4"/>
    <w:rsid w:val="009F1CFD"/>
    <w:rsid w:val="009F2F14"/>
    <w:rsid w:val="009F3057"/>
    <w:rsid w:val="009F468A"/>
    <w:rsid w:val="009F4AD4"/>
    <w:rsid w:val="009F5095"/>
    <w:rsid w:val="009F56CF"/>
    <w:rsid w:val="009F6D8A"/>
    <w:rsid w:val="009F6E25"/>
    <w:rsid w:val="009F788E"/>
    <w:rsid w:val="00A00422"/>
    <w:rsid w:val="00A01E12"/>
    <w:rsid w:val="00A021CC"/>
    <w:rsid w:val="00A045A0"/>
    <w:rsid w:val="00A045F0"/>
    <w:rsid w:val="00A0526F"/>
    <w:rsid w:val="00A06B26"/>
    <w:rsid w:val="00A07EA9"/>
    <w:rsid w:val="00A10F75"/>
    <w:rsid w:val="00A11943"/>
    <w:rsid w:val="00A11B68"/>
    <w:rsid w:val="00A12214"/>
    <w:rsid w:val="00A1240E"/>
    <w:rsid w:val="00A12B85"/>
    <w:rsid w:val="00A12BE4"/>
    <w:rsid w:val="00A12E70"/>
    <w:rsid w:val="00A1379A"/>
    <w:rsid w:val="00A13C55"/>
    <w:rsid w:val="00A1464E"/>
    <w:rsid w:val="00A15506"/>
    <w:rsid w:val="00A159A8"/>
    <w:rsid w:val="00A16303"/>
    <w:rsid w:val="00A1675C"/>
    <w:rsid w:val="00A16A1C"/>
    <w:rsid w:val="00A172A4"/>
    <w:rsid w:val="00A17579"/>
    <w:rsid w:val="00A17581"/>
    <w:rsid w:val="00A17DB3"/>
    <w:rsid w:val="00A21053"/>
    <w:rsid w:val="00A21147"/>
    <w:rsid w:val="00A2136A"/>
    <w:rsid w:val="00A2296A"/>
    <w:rsid w:val="00A238EB"/>
    <w:rsid w:val="00A23CC8"/>
    <w:rsid w:val="00A2687D"/>
    <w:rsid w:val="00A308FA"/>
    <w:rsid w:val="00A30B80"/>
    <w:rsid w:val="00A31E15"/>
    <w:rsid w:val="00A32B4A"/>
    <w:rsid w:val="00A330F1"/>
    <w:rsid w:val="00A33DFB"/>
    <w:rsid w:val="00A3483C"/>
    <w:rsid w:val="00A354DA"/>
    <w:rsid w:val="00A35B59"/>
    <w:rsid w:val="00A37047"/>
    <w:rsid w:val="00A379A5"/>
    <w:rsid w:val="00A413ED"/>
    <w:rsid w:val="00A418A0"/>
    <w:rsid w:val="00A42AF4"/>
    <w:rsid w:val="00A43727"/>
    <w:rsid w:val="00A444C3"/>
    <w:rsid w:val="00A4469F"/>
    <w:rsid w:val="00A44E07"/>
    <w:rsid w:val="00A44FC8"/>
    <w:rsid w:val="00A4561B"/>
    <w:rsid w:val="00A45803"/>
    <w:rsid w:val="00A51304"/>
    <w:rsid w:val="00A52A10"/>
    <w:rsid w:val="00A52AB9"/>
    <w:rsid w:val="00A55033"/>
    <w:rsid w:val="00A55842"/>
    <w:rsid w:val="00A56004"/>
    <w:rsid w:val="00A565D0"/>
    <w:rsid w:val="00A56D15"/>
    <w:rsid w:val="00A6071B"/>
    <w:rsid w:val="00A60BDC"/>
    <w:rsid w:val="00A61F7C"/>
    <w:rsid w:val="00A6219E"/>
    <w:rsid w:val="00A62F25"/>
    <w:rsid w:val="00A6445B"/>
    <w:rsid w:val="00A64663"/>
    <w:rsid w:val="00A6499E"/>
    <w:rsid w:val="00A64ABA"/>
    <w:rsid w:val="00A64B32"/>
    <w:rsid w:val="00A64BAF"/>
    <w:rsid w:val="00A650BE"/>
    <w:rsid w:val="00A65C8D"/>
    <w:rsid w:val="00A71D7E"/>
    <w:rsid w:val="00A72F48"/>
    <w:rsid w:val="00A7338E"/>
    <w:rsid w:val="00A73AC0"/>
    <w:rsid w:val="00A74059"/>
    <w:rsid w:val="00A7410D"/>
    <w:rsid w:val="00A74328"/>
    <w:rsid w:val="00A7515B"/>
    <w:rsid w:val="00A76BC8"/>
    <w:rsid w:val="00A77AFB"/>
    <w:rsid w:val="00A80069"/>
    <w:rsid w:val="00A8013C"/>
    <w:rsid w:val="00A803D9"/>
    <w:rsid w:val="00A805AC"/>
    <w:rsid w:val="00A808B2"/>
    <w:rsid w:val="00A80F6A"/>
    <w:rsid w:val="00A810D3"/>
    <w:rsid w:val="00A815E6"/>
    <w:rsid w:val="00A8188E"/>
    <w:rsid w:val="00A81E7B"/>
    <w:rsid w:val="00A834AF"/>
    <w:rsid w:val="00A84C7A"/>
    <w:rsid w:val="00A8750E"/>
    <w:rsid w:val="00A90AFE"/>
    <w:rsid w:val="00A91B9C"/>
    <w:rsid w:val="00A94418"/>
    <w:rsid w:val="00A94BDA"/>
    <w:rsid w:val="00A95DA1"/>
    <w:rsid w:val="00A96632"/>
    <w:rsid w:val="00A97FC7"/>
    <w:rsid w:val="00AA043B"/>
    <w:rsid w:val="00AA0C94"/>
    <w:rsid w:val="00AA20E3"/>
    <w:rsid w:val="00AA282E"/>
    <w:rsid w:val="00AA3E05"/>
    <w:rsid w:val="00AA4917"/>
    <w:rsid w:val="00AA49ED"/>
    <w:rsid w:val="00AA5301"/>
    <w:rsid w:val="00AA56A6"/>
    <w:rsid w:val="00AA5E3E"/>
    <w:rsid w:val="00AA6BC3"/>
    <w:rsid w:val="00AA7756"/>
    <w:rsid w:val="00AA7900"/>
    <w:rsid w:val="00AA7EA9"/>
    <w:rsid w:val="00AB042A"/>
    <w:rsid w:val="00AB0826"/>
    <w:rsid w:val="00AB10BB"/>
    <w:rsid w:val="00AB2043"/>
    <w:rsid w:val="00AB27BB"/>
    <w:rsid w:val="00AB3A1C"/>
    <w:rsid w:val="00AB3CF7"/>
    <w:rsid w:val="00AB3D4E"/>
    <w:rsid w:val="00AB4554"/>
    <w:rsid w:val="00AB5243"/>
    <w:rsid w:val="00AB5495"/>
    <w:rsid w:val="00AB5D9A"/>
    <w:rsid w:val="00AB6301"/>
    <w:rsid w:val="00AB6EA7"/>
    <w:rsid w:val="00AC0DFD"/>
    <w:rsid w:val="00AC1681"/>
    <w:rsid w:val="00AC2292"/>
    <w:rsid w:val="00AC2A0B"/>
    <w:rsid w:val="00AC3E54"/>
    <w:rsid w:val="00AC51E2"/>
    <w:rsid w:val="00AC5D28"/>
    <w:rsid w:val="00AC6CC0"/>
    <w:rsid w:val="00AC7124"/>
    <w:rsid w:val="00AC75F9"/>
    <w:rsid w:val="00AD036C"/>
    <w:rsid w:val="00AD0499"/>
    <w:rsid w:val="00AD04BD"/>
    <w:rsid w:val="00AD1F9F"/>
    <w:rsid w:val="00AD2183"/>
    <w:rsid w:val="00AD2B51"/>
    <w:rsid w:val="00AD3FB5"/>
    <w:rsid w:val="00AD4D39"/>
    <w:rsid w:val="00AD6089"/>
    <w:rsid w:val="00AD7E9A"/>
    <w:rsid w:val="00AE01E8"/>
    <w:rsid w:val="00AE0267"/>
    <w:rsid w:val="00AE049B"/>
    <w:rsid w:val="00AE06DF"/>
    <w:rsid w:val="00AE0B0D"/>
    <w:rsid w:val="00AE197C"/>
    <w:rsid w:val="00AE264E"/>
    <w:rsid w:val="00AE266E"/>
    <w:rsid w:val="00AE2F38"/>
    <w:rsid w:val="00AE37E6"/>
    <w:rsid w:val="00AE3E69"/>
    <w:rsid w:val="00AE470D"/>
    <w:rsid w:val="00AE524F"/>
    <w:rsid w:val="00AE55B5"/>
    <w:rsid w:val="00AE5755"/>
    <w:rsid w:val="00AE672F"/>
    <w:rsid w:val="00AF05F0"/>
    <w:rsid w:val="00AF0C95"/>
    <w:rsid w:val="00AF0DDA"/>
    <w:rsid w:val="00AF212F"/>
    <w:rsid w:val="00AF24B1"/>
    <w:rsid w:val="00AF2FE4"/>
    <w:rsid w:val="00AF40DF"/>
    <w:rsid w:val="00AF4970"/>
    <w:rsid w:val="00AF50C8"/>
    <w:rsid w:val="00AF52BF"/>
    <w:rsid w:val="00AF539D"/>
    <w:rsid w:val="00AF5962"/>
    <w:rsid w:val="00AF596C"/>
    <w:rsid w:val="00AF63C5"/>
    <w:rsid w:val="00AF65CB"/>
    <w:rsid w:val="00AF6730"/>
    <w:rsid w:val="00AF6BBA"/>
    <w:rsid w:val="00AF7A02"/>
    <w:rsid w:val="00AF7F29"/>
    <w:rsid w:val="00AF7F4E"/>
    <w:rsid w:val="00B00177"/>
    <w:rsid w:val="00B0096D"/>
    <w:rsid w:val="00B01B81"/>
    <w:rsid w:val="00B01C08"/>
    <w:rsid w:val="00B02676"/>
    <w:rsid w:val="00B033EF"/>
    <w:rsid w:val="00B04714"/>
    <w:rsid w:val="00B05399"/>
    <w:rsid w:val="00B05B94"/>
    <w:rsid w:val="00B06329"/>
    <w:rsid w:val="00B07543"/>
    <w:rsid w:val="00B07899"/>
    <w:rsid w:val="00B079B3"/>
    <w:rsid w:val="00B108AB"/>
    <w:rsid w:val="00B10D50"/>
    <w:rsid w:val="00B1159B"/>
    <w:rsid w:val="00B11EDD"/>
    <w:rsid w:val="00B123E1"/>
    <w:rsid w:val="00B16BC4"/>
    <w:rsid w:val="00B178C8"/>
    <w:rsid w:val="00B20B48"/>
    <w:rsid w:val="00B20ECA"/>
    <w:rsid w:val="00B20F21"/>
    <w:rsid w:val="00B215B5"/>
    <w:rsid w:val="00B21BAB"/>
    <w:rsid w:val="00B22475"/>
    <w:rsid w:val="00B22C23"/>
    <w:rsid w:val="00B2329D"/>
    <w:rsid w:val="00B23CDB"/>
    <w:rsid w:val="00B24106"/>
    <w:rsid w:val="00B244B9"/>
    <w:rsid w:val="00B2542C"/>
    <w:rsid w:val="00B25504"/>
    <w:rsid w:val="00B25C63"/>
    <w:rsid w:val="00B26836"/>
    <w:rsid w:val="00B26EDB"/>
    <w:rsid w:val="00B27AED"/>
    <w:rsid w:val="00B303F3"/>
    <w:rsid w:val="00B30634"/>
    <w:rsid w:val="00B31640"/>
    <w:rsid w:val="00B31869"/>
    <w:rsid w:val="00B319AE"/>
    <w:rsid w:val="00B32678"/>
    <w:rsid w:val="00B3280C"/>
    <w:rsid w:val="00B33197"/>
    <w:rsid w:val="00B3431C"/>
    <w:rsid w:val="00B34EA9"/>
    <w:rsid w:val="00B35AA4"/>
    <w:rsid w:val="00B35C7A"/>
    <w:rsid w:val="00B35CD6"/>
    <w:rsid w:val="00B35F01"/>
    <w:rsid w:val="00B361D7"/>
    <w:rsid w:val="00B36559"/>
    <w:rsid w:val="00B367BA"/>
    <w:rsid w:val="00B3744F"/>
    <w:rsid w:val="00B4042B"/>
    <w:rsid w:val="00B4132D"/>
    <w:rsid w:val="00B42309"/>
    <w:rsid w:val="00B423EB"/>
    <w:rsid w:val="00B42A5F"/>
    <w:rsid w:val="00B4351F"/>
    <w:rsid w:val="00B43B8C"/>
    <w:rsid w:val="00B43BDB"/>
    <w:rsid w:val="00B44577"/>
    <w:rsid w:val="00B4500E"/>
    <w:rsid w:val="00B45988"/>
    <w:rsid w:val="00B45C06"/>
    <w:rsid w:val="00B45F5B"/>
    <w:rsid w:val="00B468E3"/>
    <w:rsid w:val="00B4776D"/>
    <w:rsid w:val="00B479BC"/>
    <w:rsid w:val="00B47F19"/>
    <w:rsid w:val="00B50291"/>
    <w:rsid w:val="00B508E0"/>
    <w:rsid w:val="00B50AF4"/>
    <w:rsid w:val="00B50DEF"/>
    <w:rsid w:val="00B50E96"/>
    <w:rsid w:val="00B517FA"/>
    <w:rsid w:val="00B52A0D"/>
    <w:rsid w:val="00B535A4"/>
    <w:rsid w:val="00B542FE"/>
    <w:rsid w:val="00B5460A"/>
    <w:rsid w:val="00B54B35"/>
    <w:rsid w:val="00B55882"/>
    <w:rsid w:val="00B56A68"/>
    <w:rsid w:val="00B56EB9"/>
    <w:rsid w:val="00B60ED1"/>
    <w:rsid w:val="00B61017"/>
    <w:rsid w:val="00B62218"/>
    <w:rsid w:val="00B64830"/>
    <w:rsid w:val="00B657E5"/>
    <w:rsid w:val="00B6582A"/>
    <w:rsid w:val="00B6691F"/>
    <w:rsid w:val="00B66AE4"/>
    <w:rsid w:val="00B70500"/>
    <w:rsid w:val="00B70E81"/>
    <w:rsid w:val="00B727BC"/>
    <w:rsid w:val="00B743E5"/>
    <w:rsid w:val="00B75986"/>
    <w:rsid w:val="00B75BF9"/>
    <w:rsid w:val="00B75E01"/>
    <w:rsid w:val="00B765F4"/>
    <w:rsid w:val="00B77DF9"/>
    <w:rsid w:val="00B80763"/>
    <w:rsid w:val="00B80BAF"/>
    <w:rsid w:val="00B80BEC"/>
    <w:rsid w:val="00B81C72"/>
    <w:rsid w:val="00B81CDE"/>
    <w:rsid w:val="00B81D45"/>
    <w:rsid w:val="00B81F00"/>
    <w:rsid w:val="00B8286A"/>
    <w:rsid w:val="00B82E3B"/>
    <w:rsid w:val="00B832C5"/>
    <w:rsid w:val="00B83B95"/>
    <w:rsid w:val="00B840FB"/>
    <w:rsid w:val="00B851D1"/>
    <w:rsid w:val="00B85206"/>
    <w:rsid w:val="00B85F17"/>
    <w:rsid w:val="00B863D2"/>
    <w:rsid w:val="00B86538"/>
    <w:rsid w:val="00B8686D"/>
    <w:rsid w:val="00B86A6F"/>
    <w:rsid w:val="00B86A9C"/>
    <w:rsid w:val="00B874DD"/>
    <w:rsid w:val="00B878A5"/>
    <w:rsid w:val="00B90621"/>
    <w:rsid w:val="00B921CA"/>
    <w:rsid w:val="00B929F7"/>
    <w:rsid w:val="00B92AC5"/>
    <w:rsid w:val="00B93B21"/>
    <w:rsid w:val="00B951A7"/>
    <w:rsid w:val="00B9542F"/>
    <w:rsid w:val="00B95621"/>
    <w:rsid w:val="00B95658"/>
    <w:rsid w:val="00B95E58"/>
    <w:rsid w:val="00B95F94"/>
    <w:rsid w:val="00B96D2D"/>
    <w:rsid w:val="00BA0785"/>
    <w:rsid w:val="00BA103E"/>
    <w:rsid w:val="00BA2BCA"/>
    <w:rsid w:val="00BA2C4A"/>
    <w:rsid w:val="00BA3B73"/>
    <w:rsid w:val="00BA42C3"/>
    <w:rsid w:val="00BA4817"/>
    <w:rsid w:val="00BA4DA5"/>
    <w:rsid w:val="00BA50B5"/>
    <w:rsid w:val="00BA570D"/>
    <w:rsid w:val="00BA5802"/>
    <w:rsid w:val="00BA5B5A"/>
    <w:rsid w:val="00BA5DBB"/>
    <w:rsid w:val="00BA6087"/>
    <w:rsid w:val="00BB12B7"/>
    <w:rsid w:val="00BB1501"/>
    <w:rsid w:val="00BB1CB3"/>
    <w:rsid w:val="00BB28BB"/>
    <w:rsid w:val="00BB2B52"/>
    <w:rsid w:val="00BB36D1"/>
    <w:rsid w:val="00BB394E"/>
    <w:rsid w:val="00BB420E"/>
    <w:rsid w:val="00BB5736"/>
    <w:rsid w:val="00BB5E3E"/>
    <w:rsid w:val="00BB6272"/>
    <w:rsid w:val="00BB6F3E"/>
    <w:rsid w:val="00BB753F"/>
    <w:rsid w:val="00BC16DD"/>
    <w:rsid w:val="00BC1816"/>
    <w:rsid w:val="00BC33EF"/>
    <w:rsid w:val="00BC34D2"/>
    <w:rsid w:val="00BC63CB"/>
    <w:rsid w:val="00BC7235"/>
    <w:rsid w:val="00BC796C"/>
    <w:rsid w:val="00BC7C64"/>
    <w:rsid w:val="00BD0039"/>
    <w:rsid w:val="00BD0178"/>
    <w:rsid w:val="00BD11E5"/>
    <w:rsid w:val="00BD172F"/>
    <w:rsid w:val="00BD282A"/>
    <w:rsid w:val="00BD2CF9"/>
    <w:rsid w:val="00BD2DD2"/>
    <w:rsid w:val="00BD3AF7"/>
    <w:rsid w:val="00BD5174"/>
    <w:rsid w:val="00BD5FAC"/>
    <w:rsid w:val="00BD600E"/>
    <w:rsid w:val="00BD62F7"/>
    <w:rsid w:val="00BD6C50"/>
    <w:rsid w:val="00BD6D5E"/>
    <w:rsid w:val="00BD6ED8"/>
    <w:rsid w:val="00BE07D8"/>
    <w:rsid w:val="00BE1E71"/>
    <w:rsid w:val="00BE2513"/>
    <w:rsid w:val="00BE3020"/>
    <w:rsid w:val="00BE3104"/>
    <w:rsid w:val="00BE3388"/>
    <w:rsid w:val="00BE3BDE"/>
    <w:rsid w:val="00BE4A77"/>
    <w:rsid w:val="00BE4D4A"/>
    <w:rsid w:val="00BE57B3"/>
    <w:rsid w:val="00BE6E7C"/>
    <w:rsid w:val="00BE7873"/>
    <w:rsid w:val="00BE7C95"/>
    <w:rsid w:val="00BF0FED"/>
    <w:rsid w:val="00BF1BFB"/>
    <w:rsid w:val="00BF1D8B"/>
    <w:rsid w:val="00BF1EE8"/>
    <w:rsid w:val="00BF354F"/>
    <w:rsid w:val="00BF3FBE"/>
    <w:rsid w:val="00BF472B"/>
    <w:rsid w:val="00BF4B7E"/>
    <w:rsid w:val="00BF572E"/>
    <w:rsid w:val="00BF5C0A"/>
    <w:rsid w:val="00BF5F7B"/>
    <w:rsid w:val="00BF6029"/>
    <w:rsid w:val="00BF72DE"/>
    <w:rsid w:val="00BF73ED"/>
    <w:rsid w:val="00BF7C54"/>
    <w:rsid w:val="00BF7F0E"/>
    <w:rsid w:val="00C0084F"/>
    <w:rsid w:val="00C00A49"/>
    <w:rsid w:val="00C00ACA"/>
    <w:rsid w:val="00C00E93"/>
    <w:rsid w:val="00C01BAB"/>
    <w:rsid w:val="00C026B7"/>
    <w:rsid w:val="00C04350"/>
    <w:rsid w:val="00C04853"/>
    <w:rsid w:val="00C04E8E"/>
    <w:rsid w:val="00C04EF1"/>
    <w:rsid w:val="00C0507F"/>
    <w:rsid w:val="00C05640"/>
    <w:rsid w:val="00C064AA"/>
    <w:rsid w:val="00C0701A"/>
    <w:rsid w:val="00C075C9"/>
    <w:rsid w:val="00C102E9"/>
    <w:rsid w:val="00C10AD5"/>
    <w:rsid w:val="00C10FD2"/>
    <w:rsid w:val="00C111F1"/>
    <w:rsid w:val="00C116AC"/>
    <w:rsid w:val="00C12EBE"/>
    <w:rsid w:val="00C12F5A"/>
    <w:rsid w:val="00C13556"/>
    <w:rsid w:val="00C14044"/>
    <w:rsid w:val="00C14904"/>
    <w:rsid w:val="00C1656B"/>
    <w:rsid w:val="00C1690C"/>
    <w:rsid w:val="00C20528"/>
    <w:rsid w:val="00C217A3"/>
    <w:rsid w:val="00C2198D"/>
    <w:rsid w:val="00C225B8"/>
    <w:rsid w:val="00C2293D"/>
    <w:rsid w:val="00C238E0"/>
    <w:rsid w:val="00C23FA9"/>
    <w:rsid w:val="00C24194"/>
    <w:rsid w:val="00C24F41"/>
    <w:rsid w:val="00C25853"/>
    <w:rsid w:val="00C25966"/>
    <w:rsid w:val="00C25DEF"/>
    <w:rsid w:val="00C2619C"/>
    <w:rsid w:val="00C26587"/>
    <w:rsid w:val="00C272C2"/>
    <w:rsid w:val="00C279FC"/>
    <w:rsid w:val="00C30B23"/>
    <w:rsid w:val="00C311C1"/>
    <w:rsid w:val="00C312B3"/>
    <w:rsid w:val="00C31776"/>
    <w:rsid w:val="00C31BDA"/>
    <w:rsid w:val="00C32920"/>
    <w:rsid w:val="00C3351B"/>
    <w:rsid w:val="00C3451F"/>
    <w:rsid w:val="00C34A07"/>
    <w:rsid w:val="00C34E7A"/>
    <w:rsid w:val="00C3647C"/>
    <w:rsid w:val="00C368D1"/>
    <w:rsid w:val="00C36976"/>
    <w:rsid w:val="00C36EDE"/>
    <w:rsid w:val="00C3758A"/>
    <w:rsid w:val="00C376B2"/>
    <w:rsid w:val="00C40B20"/>
    <w:rsid w:val="00C4141E"/>
    <w:rsid w:val="00C414A4"/>
    <w:rsid w:val="00C41B2F"/>
    <w:rsid w:val="00C41E42"/>
    <w:rsid w:val="00C4295A"/>
    <w:rsid w:val="00C4364F"/>
    <w:rsid w:val="00C43C6E"/>
    <w:rsid w:val="00C4410F"/>
    <w:rsid w:val="00C441B7"/>
    <w:rsid w:val="00C45069"/>
    <w:rsid w:val="00C4515E"/>
    <w:rsid w:val="00C45876"/>
    <w:rsid w:val="00C46A7C"/>
    <w:rsid w:val="00C47159"/>
    <w:rsid w:val="00C475C1"/>
    <w:rsid w:val="00C475FA"/>
    <w:rsid w:val="00C50211"/>
    <w:rsid w:val="00C50331"/>
    <w:rsid w:val="00C50627"/>
    <w:rsid w:val="00C50D22"/>
    <w:rsid w:val="00C51B4F"/>
    <w:rsid w:val="00C52E56"/>
    <w:rsid w:val="00C53400"/>
    <w:rsid w:val="00C5372D"/>
    <w:rsid w:val="00C54442"/>
    <w:rsid w:val="00C5507A"/>
    <w:rsid w:val="00C5621E"/>
    <w:rsid w:val="00C5685C"/>
    <w:rsid w:val="00C56E8E"/>
    <w:rsid w:val="00C612FA"/>
    <w:rsid w:val="00C6150C"/>
    <w:rsid w:val="00C62977"/>
    <w:rsid w:val="00C6533F"/>
    <w:rsid w:val="00C65820"/>
    <w:rsid w:val="00C67505"/>
    <w:rsid w:val="00C7225C"/>
    <w:rsid w:val="00C727AD"/>
    <w:rsid w:val="00C734E4"/>
    <w:rsid w:val="00C73974"/>
    <w:rsid w:val="00C75250"/>
    <w:rsid w:val="00C7566B"/>
    <w:rsid w:val="00C75794"/>
    <w:rsid w:val="00C75EEE"/>
    <w:rsid w:val="00C76158"/>
    <w:rsid w:val="00C76301"/>
    <w:rsid w:val="00C763FB"/>
    <w:rsid w:val="00C76C46"/>
    <w:rsid w:val="00C80418"/>
    <w:rsid w:val="00C80779"/>
    <w:rsid w:val="00C80DC2"/>
    <w:rsid w:val="00C824FE"/>
    <w:rsid w:val="00C82DE5"/>
    <w:rsid w:val="00C860C5"/>
    <w:rsid w:val="00C86AA1"/>
    <w:rsid w:val="00C904B5"/>
    <w:rsid w:val="00C912E8"/>
    <w:rsid w:val="00C91F36"/>
    <w:rsid w:val="00C91F76"/>
    <w:rsid w:val="00C92A80"/>
    <w:rsid w:val="00C92FD8"/>
    <w:rsid w:val="00C95300"/>
    <w:rsid w:val="00C9599C"/>
    <w:rsid w:val="00C95AA9"/>
    <w:rsid w:val="00C96C31"/>
    <w:rsid w:val="00CA0BAD"/>
    <w:rsid w:val="00CA151A"/>
    <w:rsid w:val="00CA2777"/>
    <w:rsid w:val="00CA2904"/>
    <w:rsid w:val="00CA30AD"/>
    <w:rsid w:val="00CA3DED"/>
    <w:rsid w:val="00CA43C2"/>
    <w:rsid w:val="00CA5B76"/>
    <w:rsid w:val="00CA6D6B"/>
    <w:rsid w:val="00CA6E7C"/>
    <w:rsid w:val="00CA757F"/>
    <w:rsid w:val="00CB0B96"/>
    <w:rsid w:val="00CB33BC"/>
    <w:rsid w:val="00CB3680"/>
    <w:rsid w:val="00CB3A55"/>
    <w:rsid w:val="00CB3AB8"/>
    <w:rsid w:val="00CB3B7D"/>
    <w:rsid w:val="00CB48B7"/>
    <w:rsid w:val="00CB55BA"/>
    <w:rsid w:val="00CB6247"/>
    <w:rsid w:val="00CB7D99"/>
    <w:rsid w:val="00CB7E63"/>
    <w:rsid w:val="00CC1DA6"/>
    <w:rsid w:val="00CC26AC"/>
    <w:rsid w:val="00CC2FBE"/>
    <w:rsid w:val="00CC3586"/>
    <w:rsid w:val="00CC3A4C"/>
    <w:rsid w:val="00CC489D"/>
    <w:rsid w:val="00CC4A7A"/>
    <w:rsid w:val="00CC4C17"/>
    <w:rsid w:val="00CC4F75"/>
    <w:rsid w:val="00CC506B"/>
    <w:rsid w:val="00CC5389"/>
    <w:rsid w:val="00CC5B4C"/>
    <w:rsid w:val="00CC6174"/>
    <w:rsid w:val="00CD011E"/>
    <w:rsid w:val="00CD0DF0"/>
    <w:rsid w:val="00CD0E50"/>
    <w:rsid w:val="00CD1FCB"/>
    <w:rsid w:val="00CD308A"/>
    <w:rsid w:val="00CD365B"/>
    <w:rsid w:val="00CD4C0A"/>
    <w:rsid w:val="00CD50D0"/>
    <w:rsid w:val="00CD5503"/>
    <w:rsid w:val="00CD7D34"/>
    <w:rsid w:val="00CD7D66"/>
    <w:rsid w:val="00CE0184"/>
    <w:rsid w:val="00CE121C"/>
    <w:rsid w:val="00CE234B"/>
    <w:rsid w:val="00CE34DB"/>
    <w:rsid w:val="00CE514B"/>
    <w:rsid w:val="00CE57F6"/>
    <w:rsid w:val="00CE58AD"/>
    <w:rsid w:val="00CE62C8"/>
    <w:rsid w:val="00CE6BF2"/>
    <w:rsid w:val="00CE7B98"/>
    <w:rsid w:val="00CF005E"/>
    <w:rsid w:val="00CF023A"/>
    <w:rsid w:val="00CF05E8"/>
    <w:rsid w:val="00CF0C74"/>
    <w:rsid w:val="00CF1774"/>
    <w:rsid w:val="00CF17CA"/>
    <w:rsid w:val="00CF2894"/>
    <w:rsid w:val="00CF2C2D"/>
    <w:rsid w:val="00CF389B"/>
    <w:rsid w:val="00CF4296"/>
    <w:rsid w:val="00CF4B23"/>
    <w:rsid w:val="00CF5052"/>
    <w:rsid w:val="00CF52F3"/>
    <w:rsid w:val="00CF5AC8"/>
    <w:rsid w:val="00CF5BE3"/>
    <w:rsid w:val="00CF5D2A"/>
    <w:rsid w:val="00CF616B"/>
    <w:rsid w:val="00D00D19"/>
    <w:rsid w:val="00D01041"/>
    <w:rsid w:val="00D05AEB"/>
    <w:rsid w:val="00D060F0"/>
    <w:rsid w:val="00D06720"/>
    <w:rsid w:val="00D11EC8"/>
    <w:rsid w:val="00D132FE"/>
    <w:rsid w:val="00D14508"/>
    <w:rsid w:val="00D14623"/>
    <w:rsid w:val="00D15AA0"/>
    <w:rsid w:val="00D15CE9"/>
    <w:rsid w:val="00D1649B"/>
    <w:rsid w:val="00D175FA"/>
    <w:rsid w:val="00D1799C"/>
    <w:rsid w:val="00D21673"/>
    <w:rsid w:val="00D21A5F"/>
    <w:rsid w:val="00D22F85"/>
    <w:rsid w:val="00D230D5"/>
    <w:rsid w:val="00D2488B"/>
    <w:rsid w:val="00D2557D"/>
    <w:rsid w:val="00D25D8C"/>
    <w:rsid w:val="00D27190"/>
    <w:rsid w:val="00D272F4"/>
    <w:rsid w:val="00D274FF"/>
    <w:rsid w:val="00D27B5C"/>
    <w:rsid w:val="00D30527"/>
    <w:rsid w:val="00D30F2D"/>
    <w:rsid w:val="00D31430"/>
    <w:rsid w:val="00D31816"/>
    <w:rsid w:val="00D3181C"/>
    <w:rsid w:val="00D3218F"/>
    <w:rsid w:val="00D32549"/>
    <w:rsid w:val="00D33EC9"/>
    <w:rsid w:val="00D367CA"/>
    <w:rsid w:val="00D36E82"/>
    <w:rsid w:val="00D36F94"/>
    <w:rsid w:val="00D40A55"/>
    <w:rsid w:val="00D40E57"/>
    <w:rsid w:val="00D41825"/>
    <w:rsid w:val="00D41EBB"/>
    <w:rsid w:val="00D41F9E"/>
    <w:rsid w:val="00D4347C"/>
    <w:rsid w:val="00D45611"/>
    <w:rsid w:val="00D45634"/>
    <w:rsid w:val="00D46A20"/>
    <w:rsid w:val="00D46ABB"/>
    <w:rsid w:val="00D5104D"/>
    <w:rsid w:val="00D51584"/>
    <w:rsid w:val="00D518C2"/>
    <w:rsid w:val="00D52023"/>
    <w:rsid w:val="00D525F3"/>
    <w:rsid w:val="00D52634"/>
    <w:rsid w:val="00D52B6C"/>
    <w:rsid w:val="00D54083"/>
    <w:rsid w:val="00D55CAE"/>
    <w:rsid w:val="00D564A8"/>
    <w:rsid w:val="00D57F1C"/>
    <w:rsid w:val="00D61F54"/>
    <w:rsid w:val="00D62A24"/>
    <w:rsid w:val="00D62B88"/>
    <w:rsid w:val="00D62CC4"/>
    <w:rsid w:val="00D62DDD"/>
    <w:rsid w:val="00D63031"/>
    <w:rsid w:val="00D64760"/>
    <w:rsid w:val="00D64C8C"/>
    <w:rsid w:val="00D651A8"/>
    <w:rsid w:val="00D674D3"/>
    <w:rsid w:val="00D708B3"/>
    <w:rsid w:val="00D71679"/>
    <w:rsid w:val="00D71D77"/>
    <w:rsid w:val="00D71E62"/>
    <w:rsid w:val="00D71F20"/>
    <w:rsid w:val="00D72AF5"/>
    <w:rsid w:val="00D735B5"/>
    <w:rsid w:val="00D74706"/>
    <w:rsid w:val="00D74DF9"/>
    <w:rsid w:val="00D74E8E"/>
    <w:rsid w:val="00D75201"/>
    <w:rsid w:val="00D75E4E"/>
    <w:rsid w:val="00D75EF9"/>
    <w:rsid w:val="00D760E0"/>
    <w:rsid w:val="00D76298"/>
    <w:rsid w:val="00D764B8"/>
    <w:rsid w:val="00D778A5"/>
    <w:rsid w:val="00D8055D"/>
    <w:rsid w:val="00D809C6"/>
    <w:rsid w:val="00D80A9D"/>
    <w:rsid w:val="00D828A4"/>
    <w:rsid w:val="00D82EDC"/>
    <w:rsid w:val="00D8362A"/>
    <w:rsid w:val="00D839C8"/>
    <w:rsid w:val="00D83AAD"/>
    <w:rsid w:val="00D844D9"/>
    <w:rsid w:val="00D85943"/>
    <w:rsid w:val="00D85AC4"/>
    <w:rsid w:val="00D87FA0"/>
    <w:rsid w:val="00D902FC"/>
    <w:rsid w:val="00D92E32"/>
    <w:rsid w:val="00D9377B"/>
    <w:rsid w:val="00D94BD4"/>
    <w:rsid w:val="00D95600"/>
    <w:rsid w:val="00D97D76"/>
    <w:rsid w:val="00D97FF8"/>
    <w:rsid w:val="00DA18FA"/>
    <w:rsid w:val="00DA1C5E"/>
    <w:rsid w:val="00DA1FF9"/>
    <w:rsid w:val="00DA20EE"/>
    <w:rsid w:val="00DA21C4"/>
    <w:rsid w:val="00DA280B"/>
    <w:rsid w:val="00DA30EB"/>
    <w:rsid w:val="00DA35CB"/>
    <w:rsid w:val="00DA3E56"/>
    <w:rsid w:val="00DA5151"/>
    <w:rsid w:val="00DA5190"/>
    <w:rsid w:val="00DA5632"/>
    <w:rsid w:val="00DA6B39"/>
    <w:rsid w:val="00DA74E3"/>
    <w:rsid w:val="00DA7A14"/>
    <w:rsid w:val="00DA7B9A"/>
    <w:rsid w:val="00DB07E9"/>
    <w:rsid w:val="00DB13D3"/>
    <w:rsid w:val="00DB1BBA"/>
    <w:rsid w:val="00DB1D83"/>
    <w:rsid w:val="00DB2547"/>
    <w:rsid w:val="00DB2ABB"/>
    <w:rsid w:val="00DB315D"/>
    <w:rsid w:val="00DB36F3"/>
    <w:rsid w:val="00DB40C9"/>
    <w:rsid w:val="00DB4B1A"/>
    <w:rsid w:val="00DB4C5E"/>
    <w:rsid w:val="00DB4F1C"/>
    <w:rsid w:val="00DB646F"/>
    <w:rsid w:val="00DB6832"/>
    <w:rsid w:val="00DB6BD9"/>
    <w:rsid w:val="00DB6FA9"/>
    <w:rsid w:val="00DB76FB"/>
    <w:rsid w:val="00DB7ECB"/>
    <w:rsid w:val="00DC0174"/>
    <w:rsid w:val="00DC0EBF"/>
    <w:rsid w:val="00DC1C72"/>
    <w:rsid w:val="00DC237E"/>
    <w:rsid w:val="00DC3634"/>
    <w:rsid w:val="00DC3E35"/>
    <w:rsid w:val="00DC5568"/>
    <w:rsid w:val="00DC6231"/>
    <w:rsid w:val="00DD0324"/>
    <w:rsid w:val="00DD038B"/>
    <w:rsid w:val="00DD06A7"/>
    <w:rsid w:val="00DD2126"/>
    <w:rsid w:val="00DD2B7F"/>
    <w:rsid w:val="00DD2C30"/>
    <w:rsid w:val="00DD2DE2"/>
    <w:rsid w:val="00DD3080"/>
    <w:rsid w:val="00DD39DC"/>
    <w:rsid w:val="00DD3F44"/>
    <w:rsid w:val="00DD4AA1"/>
    <w:rsid w:val="00DD5F5B"/>
    <w:rsid w:val="00DD66F2"/>
    <w:rsid w:val="00DD792B"/>
    <w:rsid w:val="00DD7A5C"/>
    <w:rsid w:val="00DE101B"/>
    <w:rsid w:val="00DE18B0"/>
    <w:rsid w:val="00DE19B3"/>
    <w:rsid w:val="00DE2674"/>
    <w:rsid w:val="00DE44F8"/>
    <w:rsid w:val="00DE4976"/>
    <w:rsid w:val="00DE5682"/>
    <w:rsid w:val="00DE58AF"/>
    <w:rsid w:val="00DE65D9"/>
    <w:rsid w:val="00DE6A4A"/>
    <w:rsid w:val="00DE6AD5"/>
    <w:rsid w:val="00DE6B39"/>
    <w:rsid w:val="00DE6CBD"/>
    <w:rsid w:val="00DE7778"/>
    <w:rsid w:val="00DF07D5"/>
    <w:rsid w:val="00DF1531"/>
    <w:rsid w:val="00DF189D"/>
    <w:rsid w:val="00DF2C31"/>
    <w:rsid w:val="00DF2C71"/>
    <w:rsid w:val="00DF38A2"/>
    <w:rsid w:val="00DF3B31"/>
    <w:rsid w:val="00DF4B7A"/>
    <w:rsid w:val="00DF5F2D"/>
    <w:rsid w:val="00DF61EB"/>
    <w:rsid w:val="00DF73A8"/>
    <w:rsid w:val="00DF7A30"/>
    <w:rsid w:val="00DF7F75"/>
    <w:rsid w:val="00E00BB6"/>
    <w:rsid w:val="00E00BDA"/>
    <w:rsid w:val="00E00DBC"/>
    <w:rsid w:val="00E01D82"/>
    <w:rsid w:val="00E02397"/>
    <w:rsid w:val="00E02533"/>
    <w:rsid w:val="00E026EA"/>
    <w:rsid w:val="00E02FA2"/>
    <w:rsid w:val="00E03412"/>
    <w:rsid w:val="00E0486A"/>
    <w:rsid w:val="00E05C99"/>
    <w:rsid w:val="00E05D8F"/>
    <w:rsid w:val="00E07306"/>
    <w:rsid w:val="00E07764"/>
    <w:rsid w:val="00E07ACC"/>
    <w:rsid w:val="00E07CC1"/>
    <w:rsid w:val="00E10302"/>
    <w:rsid w:val="00E10BE8"/>
    <w:rsid w:val="00E10E97"/>
    <w:rsid w:val="00E11CB2"/>
    <w:rsid w:val="00E11E5A"/>
    <w:rsid w:val="00E123AE"/>
    <w:rsid w:val="00E132DA"/>
    <w:rsid w:val="00E142AE"/>
    <w:rsid w:val="00E15032"/>
    <w:rsid w:val="00E15230"/>
    <w:rsid w:val="00E15EDF"/>
    <w:rsid w:val="00E16363"/>
    <w:rsid w:val="00E16666"/>
    <w:rsid w:val="00E16D00"/>
    <w:rsid w:val="00E16ED3"/>
    <w:rsid w:val="00E20317"/>
    <w:rsid w:val="00E20901"/>
    <w:rsid w:val="00E20B2E"/>
    <w:rsid w:val="00E213F0"/>
    <w:rsid w:val="00E22BAE"/>
    <w:rsid w:val="00E23A13"/>
    <w:rsid w:val="00E24E65"/>
    <w:rsid w:val="00E253A4"/>
    <w:rsid w:val="00E27234"/>
    <w:rsid w:val="00E30464"/>
    <w:rsid w:val="00E314A6"/>
    <w:rsid w:val="00E31B9E"/>
    <w:rsid w:val="00E31FB5"/>
    <w:rsid w:val="00E326AF"/>
    <w:rsid w:val="00E34271"/>
    <w:rsid w:val="00E343D0"/>
    <w:rsid w:val="00E348E6"/>
    <w:rsid w:val="00E34AF4"/>
    <w:rsid w:val="00E34F42"/>
    <w:rsid w:val="00E3526B"/>
    <w:rsid w:val="00E36860"/>
    <w:rsid w:val="00E400E2"/>
    <w:rsid w:val="00E403A5"/>
    <w:rsid w:val="00E40C98"/>
    <w:rsid w:val="00E414C2"/>
    <w:rsid w:val="00E418AA"/>
    <w:rsid w:val="00E41DDE"/>
    <w:rsid w:val="00E4402F"/>
    <w:rsid w:val="00E445D8"/>
    <w:rsid w:val="00E4488C"/>
    <w:rsid w:val="00E45E06"/>
    <w:rsid w:val="00E46B84"/>
    <w:rsid w:val="00E47990"/>
    <w:rsid w:val="00E47BC0"/>
    <w:rsid w:val="00E47F62"/>
    <w:rsid w:val="00E506EC"/>
    <w:rsid w:val="00E51DC9"/>
    <w:rsid w:val="00E51E21"/>
    <w:rsid w:val="00E52128"/>
    <w:rsid w:val="00E52404"/>
    <w:rsid w:val="00E53B48"/>
    <w:rsid w:val="00E53C49"/>
    <w:rsid w:val="00E54365"/>
    <w:rsid w:val="00E54D19"/>
    <w:rsid w:val="00E5544C"/>
    <w:rsid w:val="00E559C8"/>
    <w:rsid w:val="00E56053"/>
    <w:rsid w:val="00E56623"/>
    <w:rsid w:val="00E568D4"/>
    <w:rsid w:val="00E57C46"/>
    <w:rsid w:val="00E57EC9"/>
    <w:rsid w:val="00E57FF9"/>
    <w:rsid w:val="00E6079D"/>
    <w:rsid w:val="00E60944"/>
    <w:rsid w:val="00E6126A"/>
    <w:rsid w:val="00E621B8"/>
    <w:rsid w:val="00E62DEB"/>
    <w:rsid w:val="00E6459C"/>
    <w:rsid w:val="00E646DC"/>
    <w:rsid w:val="00E65641"/>
    <w:rsid w:val="00E65873"/>
    <w:rsid w:val="00E65A3C"/>
    <w:rsid w:val="00E65BD0"/>
    <w:rsid w:val="00E65EE9"/>
    <w:rsid w:val="00E66508"/>
    <w:rsid w:val="00E6742D"/>
    <w:rsid w:val="00E676BA"/>
    <w:rsid w:val="00E702F4"/>
    <w:rsid w:val="00E7172A"/>
    <w:rsid w:val="00E7215E"/>
    <w:rsid w:val="00E72855"/>
    <w:rsid w:val="00E72B50"/>
    <w:rsid w:val="00E72D97"/>
    <w:rsid w:val="00E75F30"/>
    <w:rsid w:val="00E8126C"/>
    <w:rsid w:val="00E81EFD"/>
    <w:rsid w:val="00E82205"/>
    <w:rsid w:val="00E8293A"/>
    <w:rsid w:val="00E83802"/>
    <w:rsid w:val="00E857CC"/>
    <w:rsid w:val="00E85C08"/>
    <w:rsid w:val="00E862B3"/>
    <w:rsid w:val="00E86517"/>
    <w:rsid w:val="00E867B1"/>
    <w:rsid w:val="00E86AF5"/>
    <w:rsid w:val="00E86BAE"/>
    <w:rsid w:val="00E87797"/>
    <w:rsid w:val="00E92653"/>
    <w:rsid w:val="00E929B3"/>
    <w:rsid w:val="00E932E4"/>
    <w:rsid w:val="00E94238"/>
    <w:rsid w:val="00E94EC1"/>
    <w:rsid w:val="00E94EFE"/>
    <w:rsid w:val="00E952A8"/>
    <w:rsid w:val="00E952CF"/>
    <w:rsid w:val="00E95485"/>
    <w:rsid w:val="00E96B3B"/>
    <w:rsid w:val="00E97163"/>
    <w:rsid w:val="00EA0B0B"/>
    <w:rsid w:val="00EA0B3D"/>
    <w:rsid w:val="00EA1C07"/>
    <w:rsid w:val="00EA23F5"/>
    <w:rsid w:val="00EA34FB"/>
    <w:rsid w:val="00EA45E0"/>
    <w:rsid w:val="00EA5902"/>
    <w:rsid w:val="00EA60BE"/>
    <w:rsid w:val="00EA6E54"/>
    <w:rsid w:val="00EA766A"/>
    <w:rsid w:val="00EA7EC1"/>
    <w:rsid w:val="00EA7F50"/>
    <w:rsid w:val="00EB1AEA"/>
    <w:rsid w:val="00EB220C"/>
    <w:rsid w:val="00EB30F1"/>
    <w:rsid w:val="00EB34C7"/>
    <w:rsid w:val="00EB389A"/>
    <w:rsid w:val="00EB41B8"/>
    <w:rsid w:val="00EB44B7"/>
    <w:rsid w:val="00EB7026"/>
    <w:rsid w:val="00EB7785"/>
    <w:rsid w:val="00EC065A"/>
    <w:rsid w:val="00EC0F85"/>
    <w:rsid w:val="00EC1483"/>
    <w:rsid w:val="00EC1792"/>
    <w:rsid w:val="00EC18C2"/>
    <w:rsid w:val="00EC2DAC"/>
    <w:rsid w:val="00EC4613"/>
    <w:rsid w:val="00EC472F"/>
    <w:rsid w:val="00EC55A0"/>
    <w:rsid w:val="00EC604E"/>
    <w:rsid w:val="00EC6BEC"/>
    <w:rsid w:val="00ED0799"/>
    <w:rsid w:val="00ED1520"/>
    <w:rsid w:val="00ED1781"/>
    <w:rsid w:val="00ED1BDD"/>
    <w:rsid w:val="00ED1D61"/>
    <w:rsid w:val="00ED220E"/>
    <w:rsid w:val="00ED2295"/>
    <w:rsid w:val="00ED26B0"/>
    <w:rsid w:val="00ED2FF3"/>
    <w:rsid w:val="00ED3CCE"/>
    <w:rsid w:val="00ED3D91"/>
    <w:rsid w:val="00ED4D95"/>
    <w:rsid w:val="00ED4E64"/>
    <w:rsid w:val="00ED5083"/>
    <w:rsid w:val="00ED59FB"/>
    <w:rsid w:val="00ED6014"/>
    <w:rsid w:val="00ED61A5"/>
    <w:rsid w:val="00ED6995"/>
    <w:rsid w:val="00ED73F5"/>
    <w:rsid w:val="00ED7C0D"/>
    <w:rsid w:val="00EE0458"/>
    <w:rsid w:val="00EE0484"/>
    <w:rsid w:val="00EE1203"/>
    <w:rsid w:val="00EE26C9"/>
    <w:rsid w:val="00EE2711"/>
    <w:rsid w:val="00EE2E0B"/>
    <w:rsid w:val="00EE4B39"/>
    <w:rsid w:val="00EE61CA"/>
    <w:rsid w:val="00EE6CA7"/>
    <w:rsid w:val="00EE7248"/>
    <w:rsid w:val="00EE743B"/>
    <w:rsid w:val="00EF09AD"/>
    <w:rsid w:val="00EF0F50"/>
    <w:rsid w:val="00EF107C"/>
    <w:rsid w:val="00EF18DE"/>
    <w:rsid w:val="00EF2143"/>
    <w:rsid w:val="00EF3117"/>
    <w:rsid w:val="00EF35BA"/>
    <w:rsid w:val="00EF4CA1"/>
    <w:rsid w:val="00EF59C4"/>
    <w:rsid w:val="00EF6143"/>
    <w:rsid w:val="00EF7AD3"/>
    <w:rsid w:val="00F022E9"/>
    <w:rsid w:val="00F026F9"/>
    <w:rsid w:val="00F028F2"/>
    <w:rsid w:val="00F033D2"/>
    <w:rsid w:val="00F04383"/>
    <w:rsid w:val="00F04A8F"/>
    <w:rsid w:val="00F05EF3"/>
    <w:rsid w:val="00F10A03"/>
    <w:rsid w:val="00F11DA9"/>
    <w:rsid w:val="00F12660"/>
    <w:rsid w:val="00F12773"/>
    <w:rsid w:val="00F1289A"/>
    <w:rsid w:val="00F14EB6"/>
    <w:rsid w:val="00F153F6"/>
    <w:rsid w:val="00F1701D"/>
    <w:rsid w:val="00F177B5"/>
    <w:rsid w:val="00F20013"/>
    <w:rsid w:val="00F20147"/>
    <w:rsid w:val="00F210DC"/>
    <w:rsid w:val="00F213E8"/>
    <w:rsid w:val="00F22420"/>
    <w:rsid w:val="00F23551"/>
    <w:rsid w:val="00F23E84"/>
    <w:rsid w:val="00F24808"/>
    <w:rsid w:val="00F26799"/>
    <w:rsid w:val="00F279DE"/>
    <w:rsid w:val="00F30358"/>
    <w:rsid w:val="00F316AD"/>
    <w:rsid w:val="00F319D3"/>
    <w:rsid w:val="00F32F9E"/>
    <w:rsid w:val="00F34580"/>
    <w:rsid w:val="00F34595"/>
    <w:rsid w:val="00F35A7B"/>
    <w:rsid w:val="00F360B6"/>
    <w:rsid w:val="00F364B9"/>
    <w:rsid w:val="00F3746C"/>
    <w:rsid w:val="00F3751C"/>
    <w:rsid w:val="00F3764D"/>
    <w:rsid w:val="00F40025"/>
    <w:rsid w:val="00F40BD4"/>
    <w:rsid w:val="00F41F8E"/>
    <w:rsid w:val="00F42BA2"/>
    <w:rsid w:val="00F42E36"/>
    <w:rsid w:val="00F43635"/>
    <w:rsid w:val="00F4387C"/>
    <w:rsid w:val="00F44069"/>
    <w:rsid w:val="00F45064"/>
    <w:rsid w:val="00F4604B"/>
    <w:rsid w:val="00F473A1"/>
    <w:rsid w:val="00F50DA4"/>
    <w:rsid w:val="00F5298F"/>
    <w:rsid w:val="00F53FDD"/>
    <w:rsid w:val="00F55BEC"/>
    <w:rsid w:val="00F5685B"/>
    <w:rsid w:val="00F568EA"/>
    <w:rsid w:val="00F61635"/>
    <w:rsid w:val="00F61B4C"/>
    <w:rsid w:val="00F61D1F"/>
    <w:rsid w:val="00F63CC5"/>
    <w:rsid w:val="00F63DED"/>
    <w:rsid w:val="00F6469A"/>
    <w:rsid w:val="00F657E3"/>
    <w:rsid w:val="00F66B0C"/>
    <w:rsid w:val="00F67520"/>
    <w:rsid w:val="00F700B1"/>
    <w:rsid w:val="00F714DF"/>
    <w:rsid w:val="00F72143"/>
    <w:rsid w:val="00F723F2"/>
    <w:rsid w:val="00F75007"/>
    <w:rsid w:val="00F753DE"/>
    <w:rsid w:val="00F76652"/>
    <w:rsid w:val="00F76D54"/>
    <w:rsid w:val="00F77187"/>
    <w:rsid w:val="00F77819"/>
    <w:rsid w:val="00F778C5"/>
    <w:rsid w:val="00F7792D"/>
    <w:rsid w:val="00F77EDB"/>
    <w:rsid w:val="00F81F93"/>
    <w:rsid w:val="00F82139"/>
    <w:rsid w:val="00F82AC6"/>
    <w:rsid w:val="00F841CF"/>
    <w:rsid w:val="00F85263"/>
    <w:rsid w:val="00F852D2"/>
    <w:rsid w:val="00F85CD5"/>
    <w:rsid w:val="00F86F18"/>
    <w:rsid w:val="00F879A0"/>
    <w:rsid w:val="00F91E1B"/>
    <w:rsid w:val="00F9263F"/>
    <w:rsid w:val="00F9297D"/>
    <w:rsid w:val="00F92D63"/>
    <w:rsid w:val="00F9310B"/>
    <w:rsid w:val="00F93265"/>
    <w:rsid w:val="00F954C7"/>
    <w:rsid w:val="00F95D46"/>
    <w:rsid w:val="00F95D58"/>
    <w:rsid w:val="00F9696D"/>
    <w:rsid w:val="00F971F0"/>
    <w:rsid w:val="00F9734D"/>
    <w:rsid w:val="00F9778F"/>
    <w:rsid w:val="00FA01BB"/>
    <w:rsid w:val="00FA1512"/>
    <w:rsid w:val="00FA27E5"/>
    <w:rsid w:val="00FA396B"/>
    <w:rsid w:val="00FA3B5E"/>
    <w:rsid w:val="00FA4044"/>
    <w:rsid w:val="00FA41F3"/>
    <w:rsid w:val="00FA47FA"/>
    <w:rsid w:val="00FA4C5A"/>
    <w:rsid w:val="00FA51E8"/>
    <w:rsid w:val="00FA7662"/>
    <w:rsid w:val="00FB007C"/>
    <w:rsid w:val="00FB0B1E"/>
    <w:rsid w:val="00FB12FA"/>
    <w:rsid w:val="00FB1F08"/>
    <w:rsid w:val="00FB2253"/>
    <w:rsid w:val="00FB25DE"/>
    <w:rsid w:val="00FB2D00"/>
    <w:rsid w:val="00FB4117"/>
    <w:rsid w:val="00FB4C07"/>
    <w:rsid w:val="00FB6564"/>
    <w:rsid w:val="00FB6C1E"/>
    <w:rsid w:val="00FB6DC9"/>
    <w:rsid w:val="00FC044E"/>
    <w:rsid w:val="00FC20D3"/>
    <w:rsid w:val="00FC3576"/>
    <w:rsid w:val="00FC3FB3"/>
    <w:rsid w:val="00FC57DA"/>
    <w:rsid w:val="00FC6371"/>
    <w:rsid w:val="00FC6D82"/>
    <w:rsid w:val="00FD1116"/>
    <w:rsid w:val="00FD22A5"/>
    <w:rsid w:val="00FD235C"/>
    <w:rsid w:val="00FD2DB3"/>
    <w:rsid w:val="00FD2E4B"/>
    <w:rsid w:val="00FD2EFC"/>
    <w:rsid w:val="00FD42C1"/>
    <w:rsid w:val="00FD495C"/>
    <w:rsid w:val="00FD5BA9"/>
    <w:rsid w:val="00FD7168"/>
    <w:rsid w:val="00FD74ED"/>
    <w:rsid w:val="00FE0493"/>
    <w:rsid w:val="00FE0632"/>
    <w:rsid w:val="00FE08BF"/>
    <w:rsid w:val="00FE08CF"/>
    <w:rsid w:val="00FE0CB9"/>
    <w:rsid w:val="00FE1B5A"/>
    <w:rsid w:val="00FE1EE2"/>
    <w:rsid w:val="00FE1FC6"/>
    <w:rsid w:val="00FE22D2"/>
    <w:rsid w:val="00FE2DEA"/>
    <w:rsid w:val="00FE4045"/>
    <w:rsid w:val="00FE7518"/>
    <w:rsid w:val="00FE76FB"/>
    <w:rsid w:val="00FE7ADC"/>
    <w:rsid w:val="00FF106F"/>
    <w:rsid w:val="00FF115D"/>
    <w:rsid w:val="00FF11A5"/>
    <w:rsid w:val="00FF180C"/>
    <w:rsid w:val="00FF272F"/>
    <w:rsid w:val="00FF27A6"/>
    <w:rsid w:val="00FF3B1A"/>
    <w:rsid w:val="00FF3DE4"/>
    <w:rsid w:val="00FF3F22"/>
    <w:rsid w:val="00FF5917"/>
    <w:rsid w:val="00FF689A"/>
    <w:rsid w:val="00FF6BCE"/>
    <w:rsid w:val="00FF79B2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7F6"/>
  </w:style>
  <w:style w:type="paragraph" w:styleId="1">
    <w:name w:val="heading 1"/>
    <w:aliases w:val="H1,PIM 1,h1,1,Huvudrubrik,app heading 1,app heading 11,app heading 12,app heading 111,app heading 13,prop,Heading 11,II+,I,H11,H12,H13,H14,H15,H16,H17,H18,H111,H121,H131,H141,H151,H161,H171,H19,H112,H122,H132,H142,H152,H162,H172,H181"/>
    <w:basedOn w:val="a"/>
    <w:next w:val="a"/>
    <w:link w:val="1Char"/>
    <w:qFormat/>
    <w:rsid w:val="00CE51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"/>
    <w:basedOn w:val="a"/>
    <w:next w:val="a"/>
    <w:link w:val="2Char"/>
    <w:unhideWhenUsed/>
    <w:qFormat/>
    <w:rsid w:val="00CE51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BOD 0,prop3,3,3heading,heading 3,Heading 31,Underrubrik2,1.2.3.,H31,H32,Arial 12 Fett,Level 1 - 1,Level 1 - 2,HeadSmall"/>
    <w:basedOn w:val="a"/>
    <w:next w:val="a"/>
    <w:link w:val="3Char"/>
    <w:unhideWhenUsed/>
    <w:qFormat/>
    <w:rsid w:val="00CE51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aliases w:val="bullet,bl,bb,PIM 4,H4,h4,4,4heading,Table and Figures,Level 2 - a,Level 2 - (a)"/>
    <w:basedOn w:val="a"/>
    <w:next w:val="a"/>
    <w:link w:val="4Char"/>
    <w:unhideWhenUsed/>
    <w:qFormat/>
    <w:rsid w:val="00CE51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51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51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51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51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51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7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724"/>
    <w:rPr>
      <w:sz w:val="18"/>
      <w:szCs w:val="18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CE514B"/>
    <w:rPr>
      <w:caps/>
      <w:color w:val="632423" w:themeColor="accent2" w:themeShade="80"/>
      <w:spacing w:val="15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E867B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67B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E514B"/>
    <w:pPr>
      <w:ind w:left="720"/>
      <w:contextualSpacing/>
    </w:pPr>
  </w:style>
  <w:style w:type="paragraph" w:customStyle="1" w:styleId="BOSSCharChar">
    <w:name w:val="BOSS正文 Char Char"/>
    <w:basedOn w:val="a"/>
    <w:rsid w:val="008D4232"/>
    <w:pPr>
      <w:tabs>
        <w:tab w:val="left" w:pos="540"/>
      </w:tabs>
      <w:spacing w:beforeLines="50" w:after="60"/>
      <w:ind w:firstLineChars="200" w:firstLine="200"/>
    </w:pPr>
    <w:rPr>
      <w:rFonts w:ascii="Times New Roman" w:eastAsia="宋体" w:hAnsi="Times New Roman" w:cs="Times New Roman"/>
      <w:iCs/>
      <w:sz w:val="20"/>
      <w:szCs w:val="21"/>
      <w:lang w:val="en-GB"/>
    </w:rPr>
  </w:style>
  <w:style w:type="character" w:customStyle="1" w:styleId="1Char">
    <w:name w:val="标题 1 Char"/>
    <w:aliases w:val="H1 Char,PIM 1 Char,h1 Char,1 Char,Huvudrubrik Char,app heading 1 Char,app heading 11 Char,app heading 12 Char,app heading 111 Char,app heading 13 Char,prop Char,Heading 11 Char,II+ Char,I Char,H11 Char,H12 Char,H13 Char,H14 Char,H15 Char"/>
    <w:basedOn w:val="a0"/>
    <w:link w:val="1"/>
    <w:rsid w:val="00CE514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prop3 Char,3 Char,3heading Char"/>
    <w:basedOn w:val="a0"/>
    <w:link w:val="3"/>
    <w:uiPriority w:val="9"/>
    <w:semiHidden/>
    <w:rsid w:val="00CE514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aliases w:val="bullet Char,bl Char,bb Char,PIM 4 Char,H4 Char,h4 Char,4 Char,4heading Char,Table and Figures Char,Level 2 - a Char,Level 2 - (a) Char"/>
    <w:basedOn w:val="a0"/>
    <w:link w:val="4"/>
    <w:rsid w:val="00CE514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E514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E514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E514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E514B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514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7">
    <w:name w:val="Title"/>
    <w:basedOn w:val="a"/>
    <w:next w:val="a"/>
    <w:link w:val="Char2"/>
    <w:uiPriority w:val="10"/>
    <w:qFormat/>
    <w:rsid w:val="00CE51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7"/>
    <w:uiPriority w:val="10"/>
    <w:rsid w:val="00CE514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CE51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CE514B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CE514B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CE514B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CE514B"/>
    <w:pPr>
      <w:spacing w:after="0" w:line="240" w:lineRule="auto"/>
    </w:pPr>
  </w:style>
  <w:style w:type="paragraph" w:styleId="ac">
    <w:name w:val="Quote"/>
    <w:basedOn w:val="a"/>
    <w:next w:val="a"/>
    <w:link w:val="Char5"/>
    <w:uiPriority w:val="29"/>
    <w:qFormat/>
    <w:rsid w:val="00CE514B"/>
    <w:rPr>
      <w:i/>
      <w:iCs/>
    </w:rPr>
  </w:style>
  <w:style w:type="character" w:customStyle="1" w:styleId="Char5">
    <w:name w:val="引用 Char"/>
    <w:basedOn w:val="a0"/>
    <w:link w:val="ac"/>
    <w:uiPriority w:val="29"/>
    <w:rsid w:val="00CE514B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6"/>
    <w:uiPriority w:val="30"/>
    <w:qFormat/>
    <w:rsid w:val="00CE51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d"/>
    <w:uiPriority w:val="30"/>
    <w:rsid w:val="00CE514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CE514B"/>
    <w:rPr>
      <w:i/>
      <w:iCs/>
    </w:rPr>
  </w:style>
  <w:style w:type="character" w:styleId="af">
    <w:name w:val="Intense Emphasis"/>
    <w:uiPriority w:val="21"/>
    <w:qFormat/>
    <w:rsid w:val="00CE514B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CE51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CE51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CE514B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CE514B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CE514B"/>
    <w:rPr>
      <w:caps/>
      <w:spacing w:val="10"/>
      <w:sz w:val="18"/>
      <w:szCs w:val="18"/>
    </w:rPr>
  </w:style>
  <w:style w:type="character" w:customStyle="1" w:styleId="Char4">
    <w:name w:val="无间隔 Char"/>
    <w:basedOn w:val="a0"/>
    <w:link w:val="ab"/>
    <w:uiPriority w:val="1"/>
    <w:rsid w:val="00CE514B"/>
  </w:style>
  <w:style w:type="paragraph" w:customStyle="1" w:styleId="af4">
    <w:name w:val="文档类型标题格式"/>
    <w:basedOn w:val="a"/>
    <w:autoRedefine/>
    <w:rsid w:val="00B8286A"/>
    <w:pPr>
      <w:widowControl w:val="0"/>
      <w:shd w:val="clear" w:color="auto" w:fill="E6E6E6"/>
      <w:tabs>
        <w:tab w:val="left" w:pos="540"/>
      </w:tabs>
      <w:spacing w:before="156" w:after="0" w:line="240" w:lineRule="auto"/>
      <w:ind w:firstLine="522"/>
      <w:jc w:val="center"/>
      <w:outlineLvl w:val="0"/>
    </w:pPr>
    <w:rPr>
      <w:rFonts w:ascii="宋体" w:eastAsia="宋体" w:hAnsi="宋体" w:cs="Times New Roman"/>
      <w:b/>
      <w:bCs/>
      <w:kern w:val="2"/>
      <w:sz w:val="52"/>
      <w:szCs w:val="24"/>
      <w:lang w:eastAsia="zh-CN" w:bidi="ar-SA"/>
    </w:rPr>
  </w:style>
  <w:style w:type="paragraph" w:customStyle="1" w:styleId="af5">
    <w:name w:val="项目名称标题格式"/>
    <w:basedOn w:val="a"/>
    <w:autoRedefine/>
    <w:rsid w:val="00B8286A"/>
    <w:pPr>
      <w:widowControl w:val="0"/>
      <w:shd w:val="clear" w:color="auto" w:fill="E6E6E6"/>
      <w:tabs>
        <w:tab w:val="left" w:pos="540"/>
      </w:tabs>
      <w:spacing w:before="156" w:after="0" w:line="240" w:lineRule="auto"/>
      <w:ind w:firstLine="720"/>
      <w:jc w:val="center"/>
    </w:pPr>
    <w:rPr>
      <w:rFonts w:ascii="宋体" w:eastAsia="黑体" w:hAnsi="宋体" w:cs="Times New Roman"/>
      <w:kern w:val="2"/>
      <w:sz w:val="72"/>
      <w:szCs w:val="24"/>
      <w:lang w:eastAsia="zh-CN" w:bidi="ar-SA"/>
    </w:rPr>
  </w:style>
  <w:style w:type="paragraph" w:customStyle="1" w:styleId="af6">
    <w:name w:val="文档信息格式"/>
    <w:basedOn w:val="a"/>
    <w:autoRedefine/>
    <w:rsid w:val="00D764B8"/>
    <w:pPr>
      <w:widowControl w:val="0"/>
      <w:tabs>
        <w:tab w:val="left" w:pos="540"/>
      </w:tabs>
      <w:spacing w:before="156" w:after="0" w:line="240" w:lineRule="auto"/>
      <w:ind w:leftChars="99" w:left="179" w:hanging="1"/>
    </w:pPr>
    <w:rPr>
      <w:rFonts w:ascii="宋体" w:eastAsia="楷体_GB2312" w:hAnsi="宋体" w:cs="Times New Roman"/>
      <w:kern w:val="20"/>
      <w:sz w:val="28"/>
      <w:szCs w:val="28"/>
      <w:lang w:eastAsia="zh-CN" w:bidi="ar-SA"/>
    </w:rPr>
  </w:style>
  <w:style w:type="paragraph" w:styleId="af7">
    <w:name w:val="Balloon Text"/>
    <w:basedOn w:val="a"/>
    <w:link w:val="Char7"/>
    <w:uiPriority w:val="99"/>
    <w:semiHidden/>
    <w:unhideWhenUsed/>
    <w:rsid w:val="00D764B8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D764B8"/>
    <w:rPr>
      <w:sz w:val="18"/>
      <w:szCs w:val="18"/>
    </w:rPr>
  </w:style>
  <w:style w:type="paragraph" w:customStyle="1" w:styleId="af8">
    <w:name w:val="表格表头格式"/>
    <w:basedOn w:val="a"/>
    <w:autoRedefine/>
    <w:rsid w:val="00786A39"/>
    <w:pPr>
      <w:widowControl w:val="0"/>
      <w:tabs>
        <w:tab w:val="left" w:pos="540"/>
      </w:tabs>
      <w:spacing w:before="60" w:after="60" w:line="240" w:lineRule="auto"/>
      <w:jc w:val="center"/>
    </w:pPr>
    <w:rPr>
      <w:rFonts w:ascii="宋体" w:eastAsia="宋体" w:hAnsi="宋体" w:cs="Times New Roman"/>
      <w:b/>
      <w:kern w:val="2"/>
      <w:sz w:val="21"/>
      <w:szCs w:val="24"/>
      <w:lang w:eastAsia="zh-CN" w:bidi="ar-SA"/>
    </w:rPr>
  </w:style>
  <w:style w:type="paragraph" w:styleId="10">
    <w:name w:val="index 1"/>
    <w:basedOn w:val="a"/>
    <w:next w:val="a"/>
    <w:autoRedefine/>
    <w:semiHidden/>
    <w:rsid w:val="00786A39"/>
    <w:pPr>
      <w:widowControl w:val="0"/>
      <w:tabs>
        <w:tab w:val="left" w:pos="540"/>
      </w:tabs>
      <w:spacing w:before="156" w:after="0" w:line="240" w:lineRule="auto"/>
    </w:pPr>
    <w:rPr>
      <w:rFonts w:ascii="宋体" w:eastAsia="宋体" w:hAnsi="宋体" w:cs="Times New Roman"/>
      <w:kern w:val="2"/>
      <w:sz w:val="18"/>
      <w:szCs w:val="24"/>
      <w:u w:val="single"/>
      <w:lang w:eastAsia="zh-CN" w:bidi="ar-SA"/>
    </w:rPr>
  </w:style>
  <w:style w:type="paragraph" w:customStyle="1" w:styleId="NormalParagraphCharCharChar">
    <w:name w:val="Normal Paragraph Char Char Char"/>
    <w:basedOn w:val="a"/>
    <w:rsid w:val="008D39C2"/>
    <w:pPr>
      <w:tabs>
        <w:tab w:val="left" w:pos="540"/>
      </w:tabs>
      <w:spacing w:before="120" w:after="0" w:line="360" w:lineRule="auto"/>
      <w:ind w:firstLine="425"/>
    </w:pPr>
    <w:rPr>
      <w:rFonts w:ascii="宋体" w:eastAsia="宋体" w:hAnsi="宋体" w:cs="Times New Roman"/>
      <w:sz w:val="24"/>
      <w:szCs w:val="20"/>
      <w:lang w:eastAsia="zh-CN" w:bidi="ar-SA"/>
    </w:rPr>
  </w:style>
  <w:style w:type="paragraph" w:styleId="af9">
    <w:name w:val="Normal Indent"/>
    <w:aliases w:val="表正文,正文非缩进,特点,正文不缩进,段1,标题4,四号,ALT+Z,Normal Indent,正文非缩进 + 加粗,首行缩进:  0 厘米"/>
    <w:basedOn w:val="a"/>
    <w:rsid w:val="008D39C2"/>
    <w:pPr>
      <w:widowControl w:val="0"/>
      <w:tabs>
        <w:tab w:val="left" w:pos="540"/>
      </w:tabs>
      <w:spacing w:before="156" w:after="0" w:line="360" w:lineRule="auto"/>
      <w:ind w:firstLine="420"/>
    </w:pPr>
    <w:rPr>
      <w:rFonts w:ascii="宋体" w:eastAsia="宋体" w:hAnsi="宋体" w:cs="Times New Roman"/>
      <w:kern w:val="2"/>
      <w:sz w:val="24"/>
      <w:szCs w:val="20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322AFD"/>
  </w:style>
  <w:style w:type="paragraph" w:styleId="20">
    <w:name w:val="toc 2"/>
    <w:basedOn w:val="a"/>
    <w:next w:val="a"/>
    <w:autoRedefine/>
    <w:uiPriority w:val="39"/>
    <w:unhideWhenUsed/>
    <w:qFormat/>
    <w:rsid w:val="00322A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22AFD"/>
    <w:pPr>
      <w:ind w:leftChars="400" w:left="840"/>
    </w:pPr>
  </w:style>
  <w:style w:type="character" w:styleId="afa">
    <w:name w:val="Hyperlink"/>
    <w:basedOn w:val="a0"/>
    <w:uiPriority w:val="99"/>
    <w:unhideWhenUsed/>
    <w:rsid w:val="00322AF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3675EC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675EC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60">
    <w:name w:val="toc 6"/>
    <w:basedOn w:val="a"/>
    <w:next w:val="a"/>
    <w:autoRedefine/>
    <w:uiPriority w:val="39"/>
    <w:unhideWhenUsed/>
    <w:rsid w:val="003675EC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70">
    <w:name w:val="toc 7"/>
    <w:basedOn w:val="a"/>
    <w:next w:val="a"/>
    <w:autoRedefine/>
    <w:uiPriority w:val="39"/>
    <w:unhideWhenUsed/>
    <w:rsid w:val="003675EC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80">
    <w:name w:val="toc 8"/>
    <w:basedOn w:val="a"/>
    <w:next w:val="a"/>
    <w:autoRedefine/>
    <w:uiPriority w:val="39"/>
    <w:unhideWhenUsed/>
    <w:rsid w:val="003675EC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paragraph" w:styleId="90">
    <w:name w:val="toc 9"/>
    <w:basedOn w:val="a"/>
    <w:next w:val="a"/>
    <w:autoRedefine/>
    <w:uiPriority w:val="39"/>
    <w:unhideWhenUsed/>
    <w:rsid w:val="003675EC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eastAsia="zh-CN" w:bidi="ar-SA"/>
    </w:rPr>
  </w:style>
  <w:style w:type="character" w:styleId="afb">
    <w:name w:val="annotation reference"/>
    <w:basedOn w:val="a0"/>
    <w:uiPriority w:val="99"/>
    <w:semiHidden/>
    <w:unhideWhenUsed/>
    <w:rsid w:val="00031122"/>
    <w:rPr>
      <w:sz w:val="21"/>
      <w:szCs w:val="21"/>
    </w:rPr>
  </w:style>
  <w:style w:type="paragraph" w:styleId="afc">
    <w:name w:val="annotation text"/>
    <w:basedOn w:val="a"/>
    <w:link w:val="Char8"/>
    <w:uiPriority w:val="99"/>
    <w:semiHidden/>
    <w:unhideWhenUsed/>
    <w:rsid w:val="00031122"/>
  </w:style>
  <w:style w:type="character" w:customStyle="1" w:styleId="Char8">
    <w:name w:val="批注文字 Char"/>
    <w:basedOn w:val="a0"/>
    <w:link w:val="afc"/>
    <w:uiPriority w:val="99"/>
    <w:semiHidden/>
    <w:rsid w:val="00031122"/>
  </w:style>
  <w:style w:type="paragraph" w:styleId="afd">
    <w:name w:val="annotation subject"/>
    <w:basedOn w:val="afc"/>
    <w:next w:val="afc"/>
    <w:link w:val="Char9"/>
    <w:uiPriority w:val="99"/>
    <w:semiHidden/>
    <w:unhideWhenUsed/>
    <w:rsid w:val="00031122"/>
    <w:rPr>
      <w:b/>
      <w:bCs/>
    </w:rPr>
  </w:style>
  <w:style w:type="character" w:customStyle="1" w:styleId="Char9">
    <w:name w:val="批注主题 Char"/>
    <w:basedOn w:val="Char8"/>
    <w:link w:val="afd"/>
    <w:uiPriority w:val="99"/>
    <w:semiHidden/>
    <w:rsid w:val="00031122"/>
    <w:rPr>
      <w:b/>
      <w:bCs/>
    </w:rPr>
  </w:style>
  <w:style w:type="paragraph" w:customStyle="1" w:styleId="afe">
    <w:name w:val="模板"/>
    <w:aliases w:val="左侧缩进1.48厘米"/>
    <w:basedOn w:val="a"/>
    <w:autoRedefine/>
    <w:rsid w:val="00E8293A"/>
    <w:pPr>
      <w:widowControl w:val="0"/>
      <w:spacing w:after="0" w:line="312" w:lineRule="auto"/>
      <w:ind w:leftChars="400" w:left="840" w:firstLineChars="200" w:firstLine="420"/>
      <w:jc w:val="both"/>
    </w:pPr>
    <w:rPr>
      <w:rFonts w:ascii="Times New Roman" w:eastAsia="宋体" w:hAnsi="Times New Roman" w:cs="Times New Roman"/>
      <w:i/>
      <w:iCs/>
      <w:color w:val="0000FF"/>
      <w:kern w:val="2"/>
      <w:sz w:val="21"/>
      <w:szCs w:val="21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12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82143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343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4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6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510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227">
              <w:marLeft w:val="136"/>
              <w:marRight w:val="136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7943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94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700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3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A56C-CDA3-4A89-9BD2-84893BD1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18591</TotalTime>
  <Pages>126</Pages>
  <Words>8885</Words>
  <Characters>50646</Characters>
  <Application>Microsoft Office Word</Application>
  <DocSecurity>0</DocSecurity>
  <Lines>422</Lines>
  <Paragraphs>118</Paragraphs>
  <ScaleCrop>false</ScaleCrop>
  <Company>Users</Company>
  <LinksUpToDate>false</LinksUpToDate>
  <CharactersWithSpaces>59413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612</cp:revision>
  <dcterms:created xsi:type="dcterms:W3CDTF">2012-11-27T01:26:00Z</dcterms:created>
  <dcterms:modified xsi:type="dcterms:W3CDTF">2013-12-19T10:32:00Z</dcterms:modified>
</cp:coreProperties>
</file>